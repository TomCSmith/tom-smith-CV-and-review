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624A8" w14:textId="0E69FA25" w:rsidR="002E28D3" w:rsidRDefault="002E28D3" w:rsidP="00F17233">
      <w:pPr>
        <w:spacing w:line="480" w:lineRule="auto"/>
        <w:ind w:right="360"/>
        <w:rPr>
          <w:rFonts w:ascii="Times New Roman" w:hAnsi="Times New Roman"/>
          <w:b/>
          <w:sz w:val="28"/>
          <w:szCs w:val="24"/>
        </w:rPr>
      </w:pPr>
    </w:p>
    <w:p w14:paraId="5AFAC584" w14:textId="43DF4765" w:rsidR="00F17233" w:rsidRDefault="00565246" w:rsidP="00A960C3">
      <w:pPr>
        <w:spacing w:line="480" w:lineRule="auto"/>
        <w:ind w:right="360"/>
        <w:rPr>
          <w:rFonts w:ascii="Times New Roman" w:hAnsi="Times New Roman"/>
          <w:sz w:val="24"/>
          <w:szCs w:val="24"/>
        </w:rPr>
      </w:pPr>
      <w:ins w:id="0" w:author="Thomas Smith" w:date="2020-12-10T16:35:00Z">
        <w:r w:rsidRPr="00565246">
          <w:rPr>
            <w:rFonts w:ascii="Times New Roman" w:hAnsi="Times New Roman"/>
            <w:b/>
            <w:sz w:val="28"/>
            <w:szCs w:val="24"/>
          </w:rPr>
          <w:t>Endangered amphibian larvae in high mountain lakes have weak and variable top-down impact on algal resources and invertebrate competitors</w:t>
        </w:r>
      </w:ins>
      <w:del w:id="1" w:author="Thomas Smith" w:date="2020-12-10T16:35:00Z">
        <w:r w:rsidR="002E28D3" w:rsidDel="00565246">
          <w:rPr>
            <w:rFonts w:ascii="Times New Roman" w:hAnsi="Times New Roman"/>
            <w:b/>
            <w:sz w:val="28"/>
            <w:szCs w:val="24"/>
          </w:rPr>
          <w:delText xml:space="preserve">Endangered amphibian larvae in high mountain lakes </w:delText>
        </w:r>
        <w:r w:rsidR="00B13179" w:rsidDel="00565246">
          <w:rPr>
            <w:rFonts w:ascii="Times New Roman" w:hAnsi="Times New Roman"/>
            <w:b/>
            <w:sz w:val="28"/>
            <w:szCs w:val="24"/>
          </w:rPr>
          <w:delText>can reduce</w:delText>
        </w:r>
        <w:r w:rsidR="002E28D3" w:rsidDel="00565246">
          <w:rPr>
            <w:rFonts w:ascii="Times New Roman" w:hAnsi="Times New Roman"/>
            <w:b/>
            <w:sz w:val="28"/>
            <w:szCs w:val="24"/>
          </w:rPr>
          <w:delText xml:space="preserve"> </w:delText>
        </w:r>
        <w:r w:rsidR="00B13179" w:rsidDel="00565246">
          <w:rPr>
            <w:rFonts w:ascii="Times New Roman" w:hAnsi="Times New Roman"/>
            <w:b/>
            <w:sz w:val="28"/>
            <w:szCs w:val="24"/>
          </w:rPr>
          <w:delText xml:space="preserve">benthic </w:delText>
        </w:r>
        <w:r w:rsidR="002E28D3" w:rsidDel="00565246">
          <w:rPr>
            <w:rFonts w:ascii="Times New Roman" w:hAnsi="Times New Roman"/>
            <w:b/>
            <w:sz w:val="28"/>
            <w:szCs w:val="24"/>
          </w:rPr>
          <w:delText>resources</w:delText>
        </w:r>
      </w:del>
      <w:r w:rsidR="002E28D3">
        <w:rPr>
          <w:rFonts w:ascii="Times New Roman" w:hAnsi="Times New Roman"/>
          <w:b/>
          <w:sz w:val="28"/>
          <w:szCs w:val="24"/>
        </w:rPr>
        <w:t>.</w:t>
      </w:r>
    </w:p>
    <w:p w14:paraId="0737E9C7" w14:textId="1C29CAD6" w:rsidR="00DF490C" w:rsidRDefault="00645471" w:rsidP="00E567E2">
      <w:pPr>
        <w:spacing w:line="480" w:lineRule="auto"/>
        <w:ind w:right="360"/>
        <w:rPr>
          <w:rFonts w:ascii="Times New Roman" w:hAnsi="Times New Roman"/>
          <w:sz w:val="24"/>
          <w:szCs w:val="24"/>
        </w:rPr>
      </w:pPr>
      <w:r>
        <w:rPr>
          <w:rFonts w:ascii="Times New Roman" w:hAnsi="Times New Roman"/>
          <w:sz w:val="24"/>
          <w:szCs w:val="24"/>
        </w:rPr>
        <w:t>Thomas C. Smith</w:t>
      </w:r>
      <w:r w:rsidR="00E567E2" w:rsidRPr="00936070">
        <w:rPr>
          <w:rFonts w:ascii="Times New Roman" w:hAnsi="Times New Roman"/>
          <w:sz w:val="24"/>
          <w:szCs w:val="24"/>
          <w:vertAlign w:val="superscript"/>
        </w:rPr>
        <w:t>1,2</w:t>
      </w:r>
      <w:r w:rsidR="00FF31A7">
        <w:rPr>
          <w:rFonts w:ascii="Times New Roman" w:hAnsi="Times New Roman"/>
          <w:sz w:val="24"/>
          <w:szCs w:val="24"/>
          <w:vertAlign w:val="superscript"/>
        </w:rPr>
        <w:t>,3</w:t>
      </w:r>
      <w:r w:rsidR="00E567E2" w:rsidRPr="00936070">
        <w:rPr>
          <w:rFonts w:ascii="Times New Roman" w:hAnsi="Times New Roman"/>
          <w:sz w:val="24"/>
          <w:szCs w:val="24"/>
          <w:vertAlign w:val="superscript"/>
        </w:rPr>
        <w:t>*</w:t>
      </w:r>
      <w:r w:rsidR="00E567E2">
        <w:rPr>
          <w:rFonts w:ascii="Times New Roman" w:hAnsi="Times New Roman"/>
          <w:sz w:val="24"/>
          <w:szCs w:val="24"/>
        </w:rPr>
        <w:t xml:space="preserve"> and Cheryl J. Briggs</w:t>
      </w:r>
      <w:r w:rsidR="00E567E2" w:rsidRPr="00936070">
        <w:rPr>
          <w:rFonts w:ascii="Times New Roman" w:hAnsi="Times New Roman"/>
          <w:sz w:val="24"/>
          <w:szCs w:val="24"/>
          <w:vertAlign w:val="superscript"/>
        </w:rPr>
        <w:t>2</w:t>
      </w:r>
      <w:r w:rsidR="00E567E2">
        <w:rPr>
          <w:rFonts w:ascii="Times New Roman" w:hAnsi="Times New Roman"/>
          <w:sz w:val="24"/>
          <w:szCs w:val="24"/>
        </w:rPr>
        <w:t xml:space="preserve">. </w:t>
      </w:r>
    </w:p>
    <w:p w14:paraId="12D552C6" w14:textId="77777777" w:rsidR="00DF490C" w:rsidRDefault="00E567E2" w:rsidP="00E567E2">
      <w:pPr>
        <w:spacing w:line="480" w:lineRule="auto"/>
        <w:ind w:right="360"/>
        <w:rPr>
          <w:rFonts w:ascii="Times New Roman" w:hAnsi="Times New Roman"/>
          <w:sz w:val="24"/>
          <w:szCs w:val="24"/>
        </w:rPr>
      </w:pPr>
      <w:r>
        <w:rPr>
          <w:rFonts w:ascii="Times New Roman" w:hAnsi="Times New Roman"/>
          <w:sz w:val="24"/>
          <w:szCs w:val="24"/>
        </w:rPr>
        <w:t xml:space="preserve">1. University of California Santa Barbara, Earth Research Institute. </w:t>
      </w:r>
    </w:p>
    <w:p w14:paraId="50681466" w14:textId="6ABFCFC8" w:rsidR="00FF31A7" w:rsidRDefault="00E567E2" w:rsidP="00936070">
      <w:pPr>
        <w:spacing w:line="480" w:lineRule="auto"/>
        <w:ind w:right="360"/>
        <w:rPr>
          <w:rFonts w:ascii="Times New Roman" w:hAnsi="Times New Roman"/>
          <w:sz w:val="24"/>
          <w:szCs w:val="24"/>
        </w:rPr>
      </w:pPr>
      <w:r>
        <w:rPr>
          <w:rFonts w:ascii="Times New Roman" w:hAnsi="Times New Roman"/>
          <w:sz w:val="24"/>
          <w:szCs w:val="24"/>
        </w:rPr>
        <w:t xml:space="preserve">2. </w:t>
      </w:r>
      <w:r w:rsidR="00FF31A7">
        <w:rPr>
          <w:rFonts w:ascii="Times New Roman" w:hAnsi="Times New Roman"/>
          <w:sz w:val="24"/>
          <w:szCs w:val="24"/>
        </w:rPr>
        <w:t>University of California Sierra Nevada Aquatic Research Laboratory.</w:t>
      </w:r>
    </w:p>
    <w:p w14:paraId="1E09B3D4" w14:textId="540519B8" w:rsidR="00E567E2" w:rsidRDefault="00FF31A7" w:rsidP="00936070">
      <w:pPr>
        <w:spacing w:line="480" w:lineRule="auto"/>
        <w:ind w:right="360"/>
        <w:rPr>
          <w:rFonts w:ascii="Times New Roman" w:hAnsi="Times New Roman"/>
          <w:sz w:val="24"/>
          <w:szCs w:val="24"/>
        </w:rPr>
      </w:pPr>
      <w:r>
        <w:rPr>
          <w:rFonts w:ascii="Times New Roman" w:hAnsi="Times New Roman"/>
          <w:sz w:val="24"/>
          <w:szCs w:val="24"/>
        </w:rPr>
        <w:t xml:space="preserve">3. </w:t>
      </w:r>
      <w:r w:rsidR="00E567E2">
        <w:rPr>
          <w:rFonts w:ascii="Times New Roman" w:hAnsi="Times New Roman"/>
          <w:sz w:val="24"/>
          <w:szCs w:val="24"/>
        </w:rPr>
        <w:t xml:space="preserve">University of California Santa Barbara, Department of Ecology Evolution, and Marine Biology. </w:t>
      </w:r>
    </w:p>
    <w:p w14:paraId="6FC8B64E" w14:textId="0CBE8CE6" w:rsidR="00645471" w:rsidRDefault="00E567E2" w:rsidP="00936070">
      <w:pPr>
        <w:spacing w:line="480" w:lineRule="auto"/>
        <w:ind w:right="360"/>
        <w:rPr>
          <w:rFonts w:ascii="Times New Roman" w:hAnsi="Times New Roman"/>
          <w:sz w:val="24"/>
          <w:szCs w:val="24"/>
        </w:rPr>
      </w:pPr>
      <w:r>
        <w:rPr>
          <w:rFonts w:ascii="Times New Roman" w:hAnsi="Times New Roman"/>
          <w:sz w:val="24"/>
          <w:szCs w:val="24"/>
        </w:rPr>
        <w:t>*</w:t>
      </w:r>
      <w:r w:rsidR="00645471">
        <w:rPr>
          <w:rFonts w:ascii="Times New Roman" w:hAnsi="Times New Roman"/>
          <w:sz w:val="24"/>
          <w:szCs w:val="24"/>
        </w:rPr>
        <w:t>tcsmith@ucsb.edu</w:t>
      </w:r>
    </w:p>
    <w:p w14:paraId="5CE022D0" w14:textId="3D6B0266" w:rsidR="00645471" w:rsidRDefault="00645471" w:rsidP="00F17233">
      <w:pPr>
        <w:spacing w:line="480" w:lineRule="auto"/>
        <w:ind w:right="360"/>
        <w:jc w:val="center"/>
        <w:rPr>
          <w:rFonts w:ascii="Times New Roman" w:hAnsi="Times New Roman"/>
          <w:sz w:val="24"/>
          <w:szCs w:val="24"/>
        </w:rPr>
      </w:pPr>
    </w:p>
    <w:p w14:paraId="5E1E6670" w14:textId="77777777" w:rsidR="00F17233" w:rsidRDefault="00F17233" w:rsidP="00F17233">
      <w:pPr>
        <w:ind w:right="360" w:firstLine="720"/>
        <w:rPr>
          <w:rFonts w:ascii="Times New Roman" w:hAnsi="Times New Roman"/>
          <w:sz w:val="24"/>
          <w:szCs w:val="24"/>
        </w:rPr>
      </w:pPr>
      <w:r>
        <w:rPr>
          <w:rFonts w:ascii="Times New Roman" w:hAnsi="Times New Roman"/>
          <w:sz w:val="24"/>
          <w:szCs w:val="24"/>
        </w:rPr>
        <w:br w:type="page"/>
      </w:r>
    </w:p>
    <w:p w14:paraId="4F4CC761" w14:textId="77777777" w:rsidR="00F17233" w:rsidRPr="00A26358" w:rsidRDefault="00F17233" w:rsidP="00F17233">
      <w:pPr>
        <w:spacing w:line="480" w:lineRule="auto"/>
        <w:ind w:right="360" w:firstLine="720"/>
        <w:jc w:val="center"/>
        <w:rPr>
          <w:rFonts w:ascii="Times New Roman" w:hAnsi="Times New Roman"/>
          <w:sz w:val="24"/>
          <w:szCs w:val="24"/>
        </w:rPr>
      </w:pPr>
      <w:r w:rsidRPr="00EC2434">
        <w:rPr>
          <w:rFonts w:ascii="Times New Roman" w:hAnsi="Times New Roman"/>
          <w:smallCaps/>
          <w:sz w:val="24"/>
          <w:szCs w:val="24"/>
        </w:rPr>
        <w:lastRenderedPageBreak/>
        <w:t>Abstract</w:t>
      </w:r>
    </w:p>
    <w:p w14:paraId="7A7A93CE" w14:textId="34727477" w:rsidR="002E28D3" w:rsidRDefault="00F17233" w:rsidP="00F17233">
      <w:pPr>
        <w:spacing w:line="480" w:lineRule="auto"/>
        <w:ind w:right="360" w:firstLine="720"/>
        <w:rPr>
          <w:rFonts w:ascii="Times New Roman" w:hAnsi="Times New Roman"/>
          <w:sz w:val="24"/>
          <w:szCs w:val="24"/>
        </w:rPr>
      </w:pPr>
      <w:r w:rsidRPr="00A26358">
        <w:rPr>
          <w:rFonts w:ascii="Times New Roman" w:hAnsi="Times New Roman"/>
          <w:sz w:val="24"/>
          <w:szCs w:val="24"/>
        </w:rPr>
        <w:t xml:space="preserve">Worldwide declines </w:t>
      </w:r>
      <w:r>
        <w:rPr>
          <w:rFonts w:ascii="Times New Roman" w:hAnsi="Times New Roman"/>
          <w:sz w:val="24"/>
          <w:szCs w:val="24"/>
        </w:rPr>
        <w:t>in</w:t>
      </w:r>
      <w:r w:rsidRPr="00A26358">
        <w:rPr>
          <w:rFonts w:ascii="Times New Roman" w:hAnsi="Times New Roman"/>
          <w:sz w:val="24"/>
          <w:szCs w:val="24"/>
        </w:rPr>
        <w:t xml:space="preserve"> amphibian populations and diversity have prompted investigations into the ecological </w:t>
      </w:r>
      <w:r>
        <w:rPr>
          <w:rFonts w:ascii="Times New Roman" w:hAnsi="Times New Roman"/>
          <w:sz w:val="24"/>
          <w:szCs w:val="24"/>
        </w:rPr>
        <w:t>roles</w:t>
      </w:r>
      <w:r w:rsidRPr="00A26358">
        <w:rPr>
          <w:rFonts w:ascii="Times New Roman" w:hAnsi="Times New Roman"/>
          <w:sz w:val="24"/>
          <w:szCs w:val="24"/>
        </w:rPr>
        <w:t xml:space="preserve"> of amphibian species</w:t>
      </w:r>
      <w:r>
        <w:rPr>
          <w:rFonts w:ascii="Times New Roman" w:hAnsi="Times New Roman"/>
          <w:sz w:val="24"/>
          <w:szCs w:val="24"/>
        </w:rPr>
        <w:t xml:space="preserve"> and the consequences of their </w:t>
      </w:r>
      <w:r w:rsidR="00FD1EAB">
        <w:rPr>
          <w:rFonts w:ascii="Times New Roman" w:hAnsi="Times New Roman"/>
          <w:sz w:val="24"/>
          <w:szCs w:val="24"/>
        </w:rPr>
        <w:t>declines</w:t>
      </w:r>
      <w:r w:rsidR="00645471">
        <w:rPr>
          <w:rFonts w:ascii="Times New Roman" w:hAnsi="Times New Roman"/>
          <w:sz w:val="24"/>
          <w:szCs w:val="24"/>
        </w:rPr>
        <w:t xml:space="preserve"> and local extinctions</w:t>
      </w:r>
      <w:r w:rsidRPr="00A26358">
        <w:rPr>
          <w:rFonts w:ascii="Times New Roman" w:hAnsi="Times New Roman"/>
          <w:sz w:val="24"/>
          <w:szCs w:val="24"/>
        </w:rPr>
        <w:t>.</w:t>
      </w:r>
      <w:r w:rsidR="00645471">
        <w:rPr>
          <w:rFonts w:ascii="Times New Roman" w:hAnsi="Times New Roman"/>
          <w:sz w:val="24"/>
          <w:szCs w:val="24"/>
        </w:rPr>
        <w:t xml:space="preserve"> </w:t>
      </w:r>
      <w:r w:rsidRPr="00A26358">
        <w:rPr>
          <w:rFonts w:ascii="Times New Roman" w:hAnsi="Times New Roman"/>
          <w:sz w:val="24"/>
          <w:szCs w:val="24"/>
        </w:rPr>
        <w:t xml:space="preserve">In the Sierra Nevada of California, mountain yellow-legged frogs </w:t>
      </w:r>
      <w:r>
        <w:rPr>
          <w:rFonts w:ascii="Times New Roman" w:hAnsi="Times New Roman"/>
          <w:sz w:val="24"/>
          <w:szCs w:val="24"/>
        </w:rPr>
        <w:t>(</w:t>
      </w:r>
      <w:r w:rsidRPr="00A434FE">
        <w:rPr>
          <w:rFonts w:ascii="Times New Roman" w:hAnsi="Times New Roman"/>
          <w:i/>
          <w:sz w:val="24"/>
          <w:szCs w:val="24"/>
        </w:rPr>
        <w:t>Rana muscosa</w:t>
      </w:r>
      <w:r>
        <w:rPr>
          <w:rFonts w:ascii="Times New Roman" w:hAnsi="Times New Roman"/>
          <w:sz w:val="24"/>
          <w:szCs w:val="24"/>
        </w:rPr>
        <w:t xml:space="preserve"> and </w:t>
      </w:r>
      <w:r w:rsidRPr="00A434FE">
        <w:rPr>
          <w:rFonts w:ascii="Times New Roman" w:hAnsi="Times New Roman"/>
          <w:i/>
          <w:sz w:val="24"/>
          <w:szCs w:val="24"/>
        </w:rPr>
        <w:t>Rana sierrae</w:t>
      </w:r>
      <w:r>
        <w:rPr>
          <w:rFonts w:ascii="Times New Roman" w:hAnsi="Times New Roman"/>
          <w:sz w:val="24"/>
          <w:szCs w:val="24"/>
        </w:rPr>
        <w:t xml:space="preserve">) </w:t>
      </w:r>
      <w:r w:rsidR="00FD1EAB">
        <w:rPr>
          <w:rFonts w:ascii="Times New Roman" w:hAnsi="Times New Roman"/>
          <w:sz w:val="24"/>
          <w:szCs w:val="24"/>
        </w:rPr>
        <w:t xml:space="preserve">have declined </w:t>
      </w:r>
      <w:del w:id="2" w:author="Andrea Adams" w:date="2020-05-15T12:50:00Z">
        <w:r w:rsidR="00FD1EAB" w:rsidDel="00FF7EDA">
          <w:rPr>
            <w:rFonts w:ascii="Times New Roman" w:hAnsi="Times New Roman"/>
            <w:sz w:val="24"/>
            <w:szCs w:val="24"/>
          </w:rPr>
          <w:delText xml:space="preserve">in abundance </w:delText>
        </w:r>
      </w:del>
      <w:r w:rsidR="00FD1EAB">
        <w:rPr>
          <w:rFonts w:ascii="Times New Roman" w:hAnsi="Times New Roman"/>
          <w:sz w:val="24"/>
          <w:szCs w:val="24"/>
        </w:rPr>
        <w:t>and have been locally extirpated from most of their historic range</w:t>
      </w:r>
      <w:r w:rsidR="00230983">
        <w:rPr>
          <w:rFonts w:ascii="Times New Roman" w:hAnsi="Times New Roman"/>
          <w:sz w:val="24"/>
          <w:szCs w:val="24"/>
        </w:rPr>
        <w:t xml:space="preserve"> in large part due to disease caused by the amphibian chytrid fungus (</w:t>
      </w:r>
      <w:r w:rsidR="00230983" w:rsidRPr="00230983">
        <w:rPr>
          <w:rFonts w:ascii="Times New Roman" w:hAnsi="Times New Roman"/>
          <w:i/>
          <w:sz w:val="24"/>
          <w:szCs w:val="24"/>
        </w:rPr>
        <w:t>Batrachochytrium dendrobatidis</w:t>
      </w:r>
      <w:r w:rsidR="00230983">
        <w:rPr>
          <w:rFonts w:ascii="Times New Roman" w:hAnsi="Times New Roman"/>
          <w:sz w:val="24"/>
          <w:szCs w:val="24"/>
        </w:rPr>
        <w:t>)</w:t>
      </w:r>
      <w:r w:rsidRPr="00A26358">
        <w:rPr>
          <w:rFonts w:ascii="Times New Roman" w:hAnsi="Times New Roman"/>
          <w:sz w:val="24"/>
          <w:szCs w:val="24"/>
        </w:rPr>
        <w:t xml:space="preserve">, yet their </w:t>
      </w:r>
      <w:r>
        <w:rPr>
          <w:rFonts w:ascii="Times New Roman" w:hAnsi="Times New Roman"/>
          <w:sz w:val="24"/>
          <w:szCs w:val="24"/>
        </w:rPr>
        <w:t>impacts on</w:t>
      </w:r>
      <w:r w:rsidR="00645471">
        <w:rPr>
          <w:rFonts w:ascii="Times New Roman" w:hAnsi="Times New Roman"/>
          <w:sz w:val="24"/>
          <w:szCs w:val="24"/>
        </w:rPr>
        <w:t xml:space="preserve"> </w:t>
      </w:r>
      <w:r>
        <w:rPr>
          <w:rFonts w:ascii="Times New Roman" w:hAnsi="Times New Roman"/>
          <w:sz w:val="24"/>
          <w:szCs w:val="24"/>
        </w:rPr>
        <w:t>other species</w:t>
      </w:r>
      <w:r w:rsidRPr="00A26358">
        <w:rPr>
          <w:rFonts w:ascii="Times New Roman" w:hAnsi="Times New Roman"/>
          <w:sz w:val="24"/>
          <w:szCs w:val="24"/>
        </w:rPr>
        <w:t xml:space="preserve"> </w:t>
      </w:r>
      <w:r>
        <w:rPr>
          <w:rFonts w:ascii="Times New Roman" w:hAnsi="Times New Roman"/>
          <w:sz w:val="24"/>
          <w:szCs w:val="24"/>
        </w:rPr>
        <w:t>remain largely unquantified</w:t>
      </w:r>
      <w:r w:rsidRPr="00A26358">
        <w:rPr>
          <w:rFonts w:ascii="Times New Roman" w:hAnsi="Times New Roman"/>
          <w:sz w:val="24"/>
          <w:szCs w:val="24"/>
        </w:rPr>
        <w:t>.</w:t>
      </w:r>
      <w:r w:rsidR="00645471">
        <w:rPr>
          <w:rFonts w:ascii="Times New Roman" w:hAnsi="Times New Roman"/>
          <w:sz w:val="24"/>
          <w:szCs w:val="24"/>
        </w:rPr>
        <w:t xml:space="preserve"> </w:t>
      </w:r>
      <w:r w:rsidR="00836896">
        <w:rPr>
          <w:rFonts w:ascii="Times New Roman" w:hAnsi="Times New Roman"/>
          <w:sz w:val="24"/>
          <w:szCs w:val="24"/>
        </w:rPr>
        <w:t>We</w:t>
      </w:r>
      <w:r w:rsidRPr="00A26358">
        <w:rPr>
          <w:rFonts w:ascii="Times New Roman" w:hAnsi="Times New Roman"/>
          <w:sz w:val="24"/>
          <w:szCs w:val="24"/>
        </w:rPr>
        <w:t xml:space="preserve"> performed two experiments</w:t>
      </w:r>
      <w:r>
        <w:rPr>
          <w:rFonts w:ascii="Times New Roman" w:hAnsi="Times New Roman"/>
          <w:sz w:val="24"/>
          <w:szCs w:val="24"/>
        </w:rPr>
        <w:t xml:space="preserve"> to </w:t>
      </w:r>
      <w:r w:rsidR="002C28BE">
        <w:rPr>
          <w:rFonts w:ascii="Times New Roman" w:hAnsi="Times New Roman"/>
          <w:sz w:val="24"/>
          <w:szCs w:val="24"/>
        </w:rPr>
        <w:t>quantify</w:t>
      </w:r>
      <w:r>
        <w:rPr>
          <w:rFonts w:ascii="Times New Roman" w:hAnsi="Times New Roman"/>
          <w:sz w:val="24"/>
          <w:szCs w:val="24"/>
        </w:rPr>
        <w:t xml:space="preserve"> </w:t>
      </w:r>
      <w:r w:rsidR="002C28BE">
        <w:rPr>
          <w:rFonts w:ascii="Times New Roman" w:hAnsi="Times New Roman"/>
          <w:sz w:val="24"/>
          <w:szCs w:val="24"/>
        </w:rPr>
        <w:t xml:space="preserve">grazing impacts of </w:t>
      </w:r>
      <w:r>
        <w:rPr>
          <w:rFonts w:ascii="Times New Roman" w:hAnsi="Times New Roman"/>
          <w:sz w:val="24"/>
          <w:szCs w:val="24"/>
        </w:rPr>
        <w:t>mountain yellow-legged frog tadpole</w:t>
      </w:r>
      <w:ins w:id="3" w:author="Andrea Adams" w:date="2020-05-15T12:53:00Z">
        <w:r w:rsidR="001D619D">
          <w:rPr>
            <w:rFonts w:ascii="Times New Roman" w:hAnsi="Times New Roman"/>
            <w:sz w:val="24"/>
            <w:szCs w:val="24"/>
          </w:rPr>
          <w:t>s</w:t>
        </w:r>
      </w:ins>
      <w:r>
        <w:rPr>
          <w:rFonts w:ascii="Times New Roman" w:hAnsi="Times New Roman"/>
          <w:sz w:val="24"/>
          <w:szCs w:val="24"/>
        </w:rPr>
        <w:t xml:space="preserve"> </w:t>
      </w:r>
      <w:r w:rsidR="002C28BE">
        <w:rPr>
          <w:rFonts w:ascii="Times New Roman" w:hAnsi="Times New Roman"/>
          <w:sz w:val="24"/>
          <w:szCs w:val="24"/>
        </w:rPr>
        <w:t>and potentially competing mayfly nymphs (</w:t>
      </w:r>
      <w:r w:rsidR="002C28BE" w:rsidRPr="00D418E8">
        <w:rPr>
          <w:rFonts w:ascii="Times New Roman" w:hAnsi="Times New Roman"/>
          <w:i/>
          <w:sz w:val="24"/>
          <w:szCs w:val="24"/>
        </w:rPr>
        <w:t>Callibaetis ferrugineus</w:t>
      </w:r>
      <w:r w:rsidR="002C28BE">
        <w:rPr>
          <w:rFonts w:ascii="Times New Roman" w:hAnsi="Times New Roman"/>
          <w:sz w:val="24"/>
          <w:szCs w:val="24"/>
        </w:rPr>
        <w:t xml:space="preserve"> and </w:t>
      </w:r>
      <w:r w:rsidR="002C28BE" w:rsidRPr="00D418E8">
        <w:rPr>
          <w:rFonts w:ascii="Times New Roman" w:hAnsi="Times New Roman"/>
          <w:i/>
          <w:sz w:val="24"/>
          <w:szCs w:val="24"/>
        </w:rPr>
        <w:t xml:space="preserve">Ameletus </w:t>
      </w:r>
      <w:proofErr w:type="spellStart"/>
      <w:r w:rsidR="002C28BE" w:rsidRPr="00D418E8">
        <w:rPr>
          <w:rFonts w:ascii="Times New Roman" w:hAnsi="Times New Roman"/>
          <w:i/>
          <w:sz w:val="24"/>
          <w:szCs w:val="24"/>
        </w:rPr>
        <w:t>edmundsi</w:t>
      </w:r>
      <w:proofErr w:type="spellEnd"/>
      <w:r w:rsidR="002C28BE">
        <w:rPr>
          <w:rFonts w:ascii="Times New Roman" w:hAnsi="Times New Roman"/>
          <w:sz w:val="24"/>
          <w:szCs w:val="24"/>
        </w:rPr>
        <w:t xml:space="preserve">) </w:t>
      </w:r>
      <w:r>
        <w:rPr>
          <w:rFonts w:ascii="Times New Roman" w:hAnsi="Times New Roman"/>
          <w:sz w:val="24"/>
          <w:szCs w:val="24"/>
        </w:rPr>
        <w:t>on algal communities</w:t>
      </w:r>
      <w:r w:rsidRPr="00A26358">
        <w:rPr>
          <w:rFonts w:ascii="Times New Roman" w:hAnsi="Times New Roman"/>
          <w:sz w:val="24"/>
          <w:szCs w:val="24"/>
        </w:rPr>
        <w:t>.</w:t>
      </w:r>
      <w:r w:rsidR="00645471">
        <w:rPr>
          <w:rFonts w:ascii="Times New Roman" w:hAnsi="Times New Roman"/>
          <w:sz w:val="24"/>
          <w:szCs w:val="24"/>
        </w:rPr>
        <w:t xml:space="preserve"> </w:t>
      </w:r>
      <w:r w:rsidR="00FD1EAB">
        <w:rPr>
          <w:rFonts w:ascii="Times New Roman" w:hAnsi="Times New Roman"/>
          <w:sz w:val="24"/>
          <w:szCs w:val="24"/>
        </w:rPr>
        <w:t xml:space="preserve">In </w:t>
      </w:r>
      <w:del w:id="4" w:author="Andrea Adams" w:date="2020-05-15T12:53:00Z">
        <w:r w:rsidR="00FD1EAB" w:rsidDel="001D619D">
          <w:rPr>
            <w:rFonts w:ascii="Times New Roman" w:hAnsi="Times New Roman"/>
            <w:sz w:val="24"/>
            <w:szCs w:val="24"/>
          </w:rPr>
          <w:delText>the first</w:delText>
        </w:r>
      </w:del>
      <w:ins w:id="5" w:author="Andrea Adams" w:date="2020-05-15T12:53:00Z">
        <w:r w:rsidR="001D619D">
          <w:rPr>
            <w:rFonts w:ascii="Times New Roman" w:hAnsi="Times New Roman"/>
            <w:sz w:val="24"/>
            <w:szCs w:val="24"/>
          </w:rPr>
          <w:t>a</w:t>
        </w:r>
      </w:ins>
      <w:r w:rsidR="00FD1EAB">
        <w:rPr>
          <w:rFonts w:ascii="Times New Roman" w:hAnsi="Times New Roman"/>
          <w:sz w:val="24"/>
          <w:szCs w:val="24"/>
        </w:rPr>
        <w:t xml:space="preserve"> </w:t>
      </w:r>
      <w:r w:rsidR="002C28BE" w:rsidRPr="00A26358">
        <w:rPr>
          <w:rFonts w:ascii="Times New Roman" w:hAnsi="Times New Roman"/>
          <w:sz w:val="24"/>
          <w:szCs w:val="24"/>
        </w:rPr>
        <w:t>field enclosure</w:t>
      </w:r>
      <w:r w:rsidR="002C28BE">
        <w:rPr>
          <w:rFonts w:ascii="Times New Roman" w:hAnsi="Times New Roman"/>
          <w:sz w:val="24"/>
          <w:szCs w:val="24"/>
        </w:rPr>
        <w:t xml:space="preserve"> </w:t>
      </w:r>
      <w:r w:rsidR="00FD1EAB">
        <w:rPr>
          <w:rFonts w:ascii="Times New Roman" w:hAnsi="Times New Roman"/>
          <w:sz w:val="24"/>
          <w:szCs w:val="24"/>
        </w:rPr>
        <w:t>experiment</w:t>
      </w:r>
      <w:r w:rsidR="002C28BE">
        <w:rPr>
          <w:rFonts w:ascii="Times New Roman" w:hAnsi="Times New Roman"/>
          <w:sz w:val="24"/>
          <w:szCs w:val="24"/>
        </w:rPr>
        <w:t xml:space="preserve"> in two remote high-elevation lakes</w:t>
      </w:r>
      <w:r w:rsidR="00FD1EAB">
        <w:rPr>
          <w:rFonts w:ascii="Times New Roman" w:hAnsi="Times New Roman"/>
          <w:sz w:val="24"/>
          <w:szCs w:val="24"/>
        </w:rPr>
        <w:t xml:space="preserve">, </w:t>
      </w:r>
      <w:r>
        <w:rPr>
          <w:rFonts w:ascii="Times New Roman" w:hAnsi="Times New Roman"/>
          <w:sz w:val="24"/>
          <w:szCs w:val="24"/>
        </w:rPr>
        <w:t>algal abundance declined with increasing mayfly</w:t>
      </w:r>
      <w:r w:rsidR="00645471">
        <w:rPr>
          <w:rFonts w:ascii="Times New Roman" w:hAnsi="Times New Roman"/>
          <w:sz w:val="24"/>
          <w:szCs w:val="24"/>
        </w:rPr>
        <w:t xml:space="preserve"> abundance</w:t>
      </w:r>
      <w:r>
        <w:rPr>
          <w:rFonts w:ascii="Times New Roman" w:hAnsi="Times New Roman"/>
          <w:sz w:val="24"/>
          <w:szCs w:val="24"/>
        </w:rPr>
        <w:t>, but</w:t>
      </w:r>
      <w:r w:rsidR="00645471">
        <w:rPr>
          <w:rFonts w:ascii="Times New Roman" w:hAnsi="Times New Roman"/>
          <w:sz w:val="24"/>
          <w:szCs w:val="24"/>
        </w:rPr>
        <w:t xml:space="preserve"> was unaffected by</w:t>
      </w:r>
      <w:r>
        <w:rPr>
          <w:rFonts w:ascii="Times New Roman" w:hAnsi="Times New Roman"/>
          <w:sz w:val="24"/>
          <w:szCs w:val="24"/>
        </w:rPr>
        <w:t xml:space="preserve"> tadpole</w:t>
      </w:r>
      <w:r w:rsidR="00645471">
        <w:rPr>
          <w:rFonts w:ascii="Times New Roman" w:hAnsi="Times New Roman"/>
          <w:sz w:val="24"/>
          <w:szCs w:val="24"/>
        </w:rPr>
        <w:t xml:space="preserve"> </w:t>
      </w:r>
      <w:r>
        <w:rPr>
          <w:rFonts w:ascii="Times New Roman" w:hAnsi="Times New Roman"/>
          <w:sz w:val="24"/>
          <w:szCs w:val="24"/>
        </w:rPr>
        <w:t>abundance.</w:t>
      </w:r>
      <w:r w:rsidR="00645471">
        <w:rPr>
          <w:rFonts w:ascii="Times New Roman" w:hAnsi="Times New Roman"/>
          <w:sz w:val="24"/>
          <w:szCs w:val="24"/>
        </w:rPr>
        <w:t xml:space="preserve"> </w:t>
      </w:r>
      <w:del w:id="6" w:author="Andrea Adams" w:date="2020-05-15T12:55:00Z">
        <w:r w:rsidRPr="00A26358" w:rsidDel="004840E9">
          <w:rPr>
            <w:rFonts w:ascii="Times New Roman" w:hAnsi="Times New Roman"/>
            <w:sz w:val="24"/>
            <w:szCs w:val="24"/>
          </w:rPr>
          <w:delText>To test t</w:delText>
        </w:r>
        <w:r w:rsidDel="004840E9">
          <w:rPr>
            <w:rFonts w:ascii="Times New Roman" w:hAnsi="Times New Roman"/>
            <w:sz w:val="24"/>
            <w:szCs w:val="24"/>
          </w:rPr>
          <w:delText>he effects of consumers on algal abundance</w:delText>
        </w:r>
        <w:r w:rsidRPr="00A26358" w:rsidDel="004840E9">
          <w:rPr>
            <w:rFonts w:ascii="Times New Roman" w:hAnsi="Times New Roman"/>
            <w:sz w:val="24"/>
            <w:szCs w:val="24"/>
          </w:rPr>
          <w:delText xml:space="preserve"> independent of </w:delText>
        </w:r>
        <w:r w:rsidDel="004840E9">
          <w:rPr>
            <w:rFonts w:ascii="Times New Roman" w:hAnsi="Times New Roman"/>
            <w:sz w:val="24"/>
            <w:szCs w:val="24"/>
          </w:rPr>
          <w:delText>within-</w:delText>
        </w:r>
        <w:r w:rsidRPr="00A26358" w:rsidDel="004840E9">
          <w:rPr>
            <w:rFonts w:ascii="Times New Roman" w:hAnsi="Times New Roman"/>
            <w:sz w:val="24"/>
            <w:szCs w:val="24"/>
          </w:rPr>
          <w:delText>lake</w:delText>
        </w:r>
        <w:r w:rsidDel="004840E9">
          <w:rPr>
            <w:rFonts w:ascii="Times New Roman" w:hAnsi="Times New Roman"/>
            <w:sz w:val="24"/>
            <w:szCs w:val="24"/>
          </w:rPr>
          <w:delText xml:space="preserve"> variability</w:delText>
        </w:r>
        <w:r w:rsidRPr="00A26358" w:rsidDel="004840E9">
          <w:rPr>
            <w:rFonts w:ascii="Times New Roman" w:hAnsi="Times New Roman"/>
            <w:sz w:val="24"/>
            <w:szCs w:val="24"/>
          </w:rPr>
          <w:delText xml:space="preserve">, </w:delText>
        </w:r>
        <w:r w:rsidR="00836896" w:rsidDel="004840E9">
          <w:rPr>
            <w:rFonts w:ascii="Times New Roman" w:hAnsi="Times New Roman"/>
            <w:sz w:val="24"/>
            <w:szCs w:val="24"/>
          </w:rPr>
          <w:delText>we</w:delText>
        </w:r>
        <w:r w:rsidDel="004840E9">
          <w:rPr>
            <w:rFonts w:ascii="Times New Roman" w:hAnsi="Times New Roman"/>
            <w:sz w:val="24"/>
            <w:szCs w:val="24"/>
          </w:rPr>
          <w:delText xml:space="preserve"> </w:delText>
        </w:r>
        <w:r w:rsidRPr="00A26358" w:rsidDel="004840E9">
          <w:rPr>
            <w:rFonts w:ascii="Times New Roman" w:hAnsi="Times New Roman"/>
            <w:sz w:val="24"/>
            <w:szCs w:val="24"/>
          </w:rPr>
          <w:delText xml:space="preserve">performed </w:delText>
        </w:r>
      </w:del>
      <w:ins w:id="7" w:author="Andrea Adams" w:date="2020-05-15T12:55:00Z">
        <w:r w:rsidR="004840E9">
          <w:rPr>
            <w:rFonts w:ascii="Times New Roman" w:hAnsi="Times New Roman"/>
            <w:sz w:val="24"/>
            <w:szCs w:val="24"/>
          </w:rPr>
          <w:t xml:space="preserve">In </w:t>
        </w:r>
      </w:ins>
      <w:r>
        <w:rPr>
          <w:rFonts w:ascii="Times New Roman" w:hAnsi="Times New Roman"/>
          <w:sz w:val="24"/>
          <w:szCs w:val="24"/>
        </w:rPr>
        <w:t xml:space="preserve">a </w:t>
      </w:r>
      <w:ins w:id="8" w:author="Andrea Adams" w:date="2020-05-15T12:56:00Z">
        <w:r w:rsidR="004840E9">
          <w:rPr>
            <w:rFonts w:ascii="Times New Roman" w:hAnsi="Times New Roman"/>
            <w:sz w:val="24"/>
            <w:szCs w:val="24"/>
          </w:rPr>
          <w:t>factorial-design</w:t>
        </w:r>
      </w:ins>
      <w:ins w:id="9" w:author="Andrea Adams" w:date="2020-05-15T12:57:00Z">
        <w:r w:rsidR="004840E9">
          <w:rPr>
            <w:rFonts w:ascii="Times New Roman" w:hAnsi="Times New Roman"/>
            <w:sz w:val="24"/>
            <w:szCs w:val="24"/>
          </w:rPr>
          <w:t>ed</w:t>
        </w:r>
      </w:ins>
      <w:ins w:id="10" w:author="Andrea Adams" w:date="2020-05-15T12:56:00Z">
        <w:r w:rsidR="004840E9">
          <w:rPr>
            <w:rFonts w:ascii="Times New Roman" w:hAnsi="Times New Roman"/>
            <w:sz w:val="24"/>
            <w:szCs w:val="24"/>
          </w:rPr>
          <w:t xml:space="preserve"> </w:t>
        </w:r>
      </w:ins>
      <w:del w:id="11" w:author="Andrea Adams" w:date="2020-05-15T12:55:00Z">
        <w:r w:rsidDel="004840E9">
          <w:rPr>
            <w:rFonts w:ascii="Times New Roman" w:hAnsi="Times New Roman"/>
            <w:sz w:val="24"/>
            <w:szCs w:val="24"/>
          </w:rPr>
          <w:delText xml:space="preserve">separate </w:delText>
        </w:r>
      </w:del>
      <w:r>
        <w:rPr>
          <w:rFonts w:ascii="Times New Roman" w:hAnsi="Times New Roman"/>
          <w:sz w:val="24"/>
          <w:szCs w:val="24"/>
        </w:rPr>
        <w:t xml:space="preserve">mesocosm </w:t>
      </w:r>
      <w:r w:rsidRPr="00A26358">
        <w:rPr>
          <w:rFonts w:ascii="Times New Roman" w:hAnsi="Times New Roman"/>
          <w:sz w:val="24"/>
          <w:szCs w:val="24"/>
        </w:rPr>
        <w:t>experiment</w:t>
      </w:r>
      <w:r>
        <w:rPr>
          <w:rFonts w:ascii="Times New Roman" w:hAnsi="Times New Roman"/>
          <w:sz w:val="24"/>
          <w:szCs w:val="24"/>
        </w:rPr>
        <w:t xml:space="preserve">, in which </w:t>
      </w:r>
      <w:r w:rsidRPr="00A26358">
        <w:rPr>
          <w:rFonts w:ascii="Times New Roman" w:hAnsi="Times New Roman"/>
          <w:sz w:val="24"/>
          <w:szCs w:val="24"/>
        </w:rPr>
        <w:t>tadpoles and mayflies</w:t>
      </w:r>
      <w:r w:rsidR="0083555B">
        <w:rPr>
          <w:rFonts w:ascii="Times New Roman" w:hAnsi="Times New Roman"/>
          <w:sz w:val="24"/>
          <w:szCs w:val="24"/>
        </w:rPr>
        <w:t xml:space="preserve"> were absent or present at high densities</w:t>
      </w:r>
      <w:del w:id="12" w:author="Andrea Adams" w:date="2020-05-15T12:56:00Z">
        <w:r w:rsidR="0083555B" w:rsidDel="004840E9">
          <w:rPr>
            <w:rFonts w:ascii="Times New Roman" w:hAnsi="Times New Roman"/>
            <w:sz w:val="24"/>
            <w:szCs w:val="24"/>
          </w:rPr>
          <w:delText xml:space="preserve"> in a factorial design</w:delText>
        </w:r>
      </w:del>
      <w:ins w:id="13" w:author="Andrea Adams" w:date="2020-05-15T12:55:00Z">
        <w:r w:rsidR="004840E9">
          <w:rPr>
            <w:rFonts w:ascii="Times New Roman" w:hAnsi="Times New Roman"/>
            <w:sz w:val="24"/>
            <w:szCs w:val="24"/>
          </w:rPr>
          <w:t xml:space="preserve">, </w:t>
        </w:r>
      </w:ins>
      <w:del w:id="14" w:author="Andrea Adams" w:date="2020-05-15T12:55:00Z">
        <w:r w:rsidRPr="00A26358" w:rsidDel="004840E9">
          <w:rPr>
            <w:rFonts w:ascii="Times New Roman" w:hAnsi="Times New Roman"/>
            <w:sz w:val="24"/>
            <w:szCs w:val="24"/>
          </w:rPr>
          <w:delText>.</w:delText>
        </w:r>
        <w:r w:rsidR="00645471" w:rsidDel="004840E9">
          <w:rPr>
            <w:rFonts w:ascii="Times New Roman" w:hAnsi="Times New Roman"/>
            <w:sz w:val="24"/>
            <w:szCs w:val="24"/>
          </w:rPr>
          <w:delText xml:space="preserve"> </w:delText>
        </w:r>
        <w:r w:rsidDel="004840E9">
          <w:rPr>
            <w:rFonts w:ascii="Times New Roman" w:hAnsi="Times New Roman"/>
            <w:sz w:val="24"/>
            <w:szCs w:val="24"/>
          </w:rPr>
          <w:delText xml:space="preserve">In this experiment, </w:delText>
        </w:r>
      </w:del>
      <w:r>
        <w:rPr>
          <w:rFonts w:ascii="Times New Roman" w:hAnsi="Times New Roman"/>
          <w:sz w:val="24"/>
          <w:szCs w:val="24"/>
        </w:rPr>
        <w:t>t</w:t>
      </w:r>
      <w:r w:rsidRPr="00A26358">
        <w:rPr>
          <w:rFonts w:ascii="Times New Roman" w:hAnsi="Times New Roman"/>
          <w:sz w:val="24"/>
          <w:szCs w:val="24"/>
        </w:rPr>
        <w:t>adpole</w:t>
      </w:r>
      <w:r>
        <w:rPr>
          <w:rFonts w:ascii="Times New Roman" w:hAnsi="Times New Roman"/>
          <w:sz w:val="24"/>
          <w:szCs w:val="24"/>
        </w:rPr>
        <w:t>s</w:t>
      </w:r>
      <w:r w:rsidRPr="00A26358">
        <w:rPr>
          <w:rFonts w:ascii="Times New Roman" w:hAnsi="Times New Roman"/>
          <w:sz w:val="24"/>
          <w:szCs w:val="24"/>
        </w:rPr>
        <w:t xml:space="preserve"> </w:t>
      </w:r>
      <w:r>
        <w:rPr>
          <w:rFonts w:ascii="Times New Roman" w:hAnsi="Times New Roman"/>
          <w:sz w:val="24"/>
          <w:szCs w:val="24"/>
        </w:rPr>
        <w:t xml:space="preserve">reduced algal abundance by </w:t>
      </w:r>
      <w:r w:rsidR="0083555B">
        <w:rPr>
          <w:rFonts w:ascii="Times New Roman" w:hAnsi="Times New Roman"/>
          <w:sz w:val="24"/>
          <w:szCs w:val="24"/>
        </w:rPr>
        <w:t>half</w:t>
      </w:r>
      <w:r>
        <w:rPr>
          <w:rFonts w:ascii="Times New Roman" w:hAnsi="Times New Roman"/>
          <w:sz w:val="24"/>
          <w:szCs w:val="24"/>
        </w:rPr>
        <w:t>.</w:t>
      </w:r>
      <w:r w:rsidR="00645471">
        <w:rPr>
          <w:rFonts w:ascii="Times New Roman" w:hAnsi="Times New Roman"/>
          <w:sz w:val="24"/>
          <w:szCs w:val="24"/>
        </w:rPr>
        <w:t xml:space="preserve"> </w:t>
      </w:r>
      <w:r>
        <w:rPr>
          <w:rFonts w:ascii="Times New Roman" w:hAnsi="Times New Roman"/>
          <w:sz w:val="24"/>
          <w:szCs w:val="24"/>
        </w:rPr>
        <w:t>Mayflies</w:t>
      </w:r>
      <w:r w:rsidR="002C28BE">
        <w:rPr>
          <w:rFonts w:ascii="Times New Roman" w:hAnsi="Times New Roman"/>
          <w:sz w:val="24"/>
          <w:szCs w:val="24"/>
        </w:rPr>
        <w:t xml:space="preserve"> alone</w:t>
      </w:r>
      <w:r>
        <w:rPr>
          <w:rFonts w:ascii="Times New Roman" w:hAnsi="Times New Roman"/>
          <w:sz w:val="24"/>
          <w:szCs w:val="24"/>
        </w:rPr>
        <w:t xml:space="preserve"> did not reduce algal abundance, but reduced algal abundance in the presence of tadpoles.</w:t>
      </w:r>
      <w:r w:rsidR="00645471">
        <w:rPr>
          <w:rFonts w:ascii="Times New Roman" w:hAnsi="Times New Roman"/>
          <w:sz w:val="24"/>
          <w:szCs w:val="24"/>
        </w:rPr>
        <w:t xml:space="preserve"> </w:t>
      </w:r>
      <w:r w:rsidR="00061FF3">
        <w:rPr>
          <w:rFonts w:ascii="Times New Roman" w:hAnsi="Times New Roman"/>
          <w:sz w:val="24"/>
          <w:szCs w:val="24"/>
        </w:rPr>
        <w:t>O</w:t>
      </w:r>
      <w:del w:id="15" w:author="Andrea Adams" w:date="2020-05-15T12:56:00Z">
        <w:r w:rsidR="00061FF3" w:rsidDel="004840E9">
          <w:rPr>
            <w:rFonts w:ascii="Times New Roman" w:hAnsi="Times New Roman"/>
            <w:sz w:val="24"/>
            <w:szCs w:val="24"/>
          </w:rPr>
          <w:delText xml:space="preserve">verall, </w:delText>
        </w:r>
        <w:r w:rsidR="00836896" w:rsidDel="004840E9">
          <w:rPr>
            <w:rFonts w:ascii="Times New Roman" w:hAnsi="Times New Roman"/>
            <w:sz w:val="24"/>
            <w:szCs w:val="24"/>
          </w:rPr>
          <w:delText>o</w:delText>
        </w:r>
      </w:del>
      <w:r w:rsidR="00836896">
        <w:rPr>
          <w:rFonts w:ascii="Times New Roman" w:hAnsi="Times New Roman"/>
          <w:sz w:val="24"/>
          <w:szCs w:val="24"/>
        </w:rPr>
        <w:t xml:space="preserve">ur results </w:t>
      </w:r>
      <w:r w:rsidR="002C28BE">
        <w:rPr>
          <w:rFonts w:ascii="Times New Roman" w:hAnsi="Times New Roman"/>
          <w:sz w:val="24"/>
          <w:szCs w:val="24"/>
        </w:rPr>
        <w:t>suggest</w:t>
      </w:r>
      <w:r w:rsidR="00061FF3">
        <w:rPr>
          <w:rFonts w:ascii="Times New Roman" w:hAnsi="Times New Roman"/>
          <w:sz w:val="24"/>
          <w:szCs w:val="24"/>
        </w:rPr>
        <w:t xml:space="preserve"> that the decline of m</w:t>
      </w:r>
      <w:r w:rsidR="00061FF3" w:rsidRPr="00A26358">
        <w:rPr>
          <w:rFonts w:ascii="Times New Roman" w:hAnsi="Times New Roman"/>
          <w:sz w:val="24"/>
          <w:szCs w:val="24"/>
        </w:rPr>
        <w:t xml:space="preserve">ountain yellow-legged frog tadpoles </w:t>
      </w:r>
      <w:del w:id="16" w:author="Andrea Adams" w:date="2020-05-15T12:57:00Z">
        <w:r w:rsidR="00061FF3" w:rsidDel="004840E9">
          <w:rPr>
            <w:rFonts w:ascii="Times New Roman" w:hAnsi="Times New Roman"/>
            <w:sz w:val="24"/>
            <w:szCs w:val="24"/>
          </w:rPr>
          <w:delText xml:space="preserve">potentially </w:delText>
        </w:r>
      </w:del>
      <w:ins w:id="17" w:author="Andrea Adams" w:date="2020-05-15T12:57:00Z">
        <w:r w:rsidR="004840E9">
          <w:rPr>
            <w:rFonts w:ascii="Times New Roman" w:hAnsi="Times New Roman"/>
            <w:sz w:val="24"/>
            <w:szCs w:val="24"/>
          </w:rPr>
          <w:t xml:space="preserve">may </w:t>
        </w:r>
      </w:ins>
      <w:r w:rsidR="00061FF3" w:rsidRPr="00A26358">
        <w:rPr>
          <w:rFonts w:ascii="Times New Roman" w:hAnsi="Times New Roman"/>
          <w:sz w:val="24"/>
          <w:szCs w:val="24"/>
        </w:rPr>
        <w:t>allow</w:t>
      </w:r>
      <w:del w:id="18" w:author="Andrea Adams" w:date="2020-05-15T12:57:00Z">
        <w:r w:rsidR="00061FF3" w:rsidDel="004840E9">
          <w:rPr>
            <w:rFonts w:ascii="Times New Roman" w:hAnsi="Times New Roman"/>
            <w:sz w:val="24"/>
            <w:szCs w:val="24"/>
          </w:rPr>
          <w:delText>s</w:delText>
        </w:r>
      </w:del>
      <w:r w:rsidR="00061FF3" w:rsidRPr="00A26358">
        <w:rPr>
          <w:rFonts w:ascii="Times New Roman" w:hAnsi="Times New Roman"/>
          <w:sz w:val="24"/>
          <w:szCs w:val="24"/>
        </w:rPr>
        <w:t xml:space="preserve"> </w:t>
      </w:r>
      <w:r w:rsidR="00061FF3">
        <w:rPr>
          <w:rFonts w:ascii="Times New Roman" w:hAnsi="Times New Roman"/>
          <w:sz w:val="24"/>
          <w:szCs w:val="24"/>
        </w:rPr>
        <w:t>benthic producers to reach higher abundance</w:t>
      </w:r>
      <w:r w:rsidR="002E28D3">
        <w:rPr>
          <w:rFonts w:ascii="Times New Roman" w:hAnsi="Times New Roman"/>
          <w:sz w:val="24"/>
          <w:szCs w:val="24"/>
        </w:rPr>
        <w:t xml:space="preserve">, </w:t>
      </w:r>
      <w:r w:rsidR="00820BAE">
        <w:rPr>
          <w:rFonts w:ascii="Times New Roman" w:hAnsi="Times New Roman"/>
          <w:sz w:val="24"/>
          <w:szCs w:val="24"/>
        </w:rPr>
        <w:t xml:space="preserve">and that </w:t>
      </w:r>
      <w:r w:rsidR="009D6104">
        <w:rPr>
          <w:rFonts w:ascii="Times New Roman" w:hAnsi="Times New Roman"/>
          <w:sz w:val="24"/>
          <w:szCs w:val="24"/>
        </w:rPr>
        <w:t>tadpole</w:t>
      </w:r>
      <w:r w:rsidR="002E28D3">
        <w:rPr>
          <w:rFonts w:ascii="Times New Roman" w:hAnsi="Times New Roman"/>
          <w:sz w:val="24"/>
          <w:szCs w:val="24"/>
        </w:rPr>
        <w:t xml:space="preserve"> declines</w:t>
      </w:r>
      <w:ins w:id="19" w:author="Andrea Adams" w:date="2020-05-15T12:57:00Z">
        <w:r w:rsidR="004840E9">
          <w:rPr>
            <w:rFonts w:ascii="Times New Roman" w:hAnsi="Times New Roman"/>
            <w:sz w:val="24"/>
            <w:szCs w:val="24"/>
          </w:rPr>
          <w:t>—</w:t>
        </w:r>
      </w:ins>
      <w:del w:id="20" w:author="Andrea Adams" w:date="2020-05-15T12:57:00Z">
        <w:r w:rsidR="002E28D3" w:rsidDel="004840E9">
          <w:rPr>
            <w:rFonts w:ascii="Times New Roman" w:hAnsi="Times New Roman"/>
            <w:sz w:val="24"/>
            <w:szCs w:val="24"/>
          </w:rPr>
          <w:delText xml:space="preserve"> </w:delText>
        </w:r>
        <w:r w:rsidR="009D6104" w:rsidDel="004840E9">
          <w:rPr>
            <w:rFonts w:ascii="Times New Roman" w:hAnsi="Times New Roman"/>
            <w:sz w:val="24"/>
            <w:szCs w:val="24"/>
          </w:rPr>
          <w:delText xml:space="preserve">– </w:delText>
        </w:r>
      </w:del>
      <w:r w:rsidR="009D6104">
        <w:rPr>
          <w:rFonts w:ascii="Times New Roman" w:hAnsi="Times New Roman"/>
          <w:sz w:val="24"/>
          <w:szCs w:val="24"/>
        </w:rPr>
        <w:t xml:space="preserve">such as those following </w:t>
      </w:r>
      <w:r w:rsidR="00820BAE">
        <w:rPr>
          <w:rFonts w:ascii="Times New Roman" w:hAnsi="Times New Roman"/>
          <w:sz w:val="24"/>
          <w:szCs w:val="24"/>
        </w:rPr>
        <w:t xml:space="preserve">outbreaks of </w:t>
      </w:r>
      <w:r w:rsidR="00061FF3" w:rsidRPr="00061FF3">
        <w:rPr>
          <w:rFonts w:ascii="Times New Roman" w:hAnsi="Times New Roman"/>
          <w:i/>
          <w:sz w:val="24"/>
          <w:szCs w:val="24"/>
        </w:rPr>
        <w:t>Batrachochytrium dendrobatidis</w:t>
      </w:r>
      <w:ins w:id="21" w:author="Andrea Adams" w:date="2020-05-15T12:57:00Z">
        <w:r w:rsidR="004840E9">
          <w:rPr>
            <w:rFonts w:ascii="Times New Roman" w:hAnsi="Times New Roman"/>
            <w:sz w:val="24"/>
            <w:szCs w:val="24"/>
          </w:rPr>
          <w:t>—</w:t>
        </w:r>
      </w:ins>
      <w:del w:id="22" w:author="Andrea Adams" w:date="2020-05-15T12:57:00Z">
        <w:r w:rsidR="009D6104" w:rsidDel="004840E9">
          <w:rPr>
            <w:rFonts w:ascii="Times New Roman" w:hAnsi="Times New Roman"/>
            <w:sz w:val="24"/>
            <w:szCs w:val="24"/>
          </w:rPr>
          <w:delText xml:space="preserve"> - </w:delText>
        </w:r>
      </w:del>
      <w:r w:rsidR="002E28D3">
        <w:rPr>
          <w:rFonts w:ascii="Times New Roman" w:hAnsi="Times New Roman"/>
          <w:sz w:val="24"/>
          <w:szCs w:val="24"/>
        </w:rPr>
        <w:t>have the potential to alter lake communities</w:t>
      </w:r>
      <w:r w:rsidR="009D6104">
        <w:rPr>
          <w:rFonts w:ascii="Times New Roman" w:hAnsi="Times New Roman"/>
          <w:sz w:val="24"/>
          <w:szCs w:val="24"/>
        </w:rPr>
        <w:t>.</w:t>
      </w:r>
      <w:r w:rsidR="00645471">
        <w:rPr>
          <w:rFonts w:ascii="Times New Roman" w:hAnsi="Times New Roman"/>
          <w:sz w:val="24"/>
          <w:szCs w:val="24"/>
        </w:rPr>
        <w:t xml:space="preserve"> </w:t>
      </w:r>
      <w:del w:id="23" w:author="Andrea Adams" w:date="2020-05-15T12:58:00Z">
        <w:r w:rsidR="009D6104" w:rsidDel="004840E9">
          <w:rPr>
            <w:rFonts w:ascii="Times New Roman" w:hAnsi="Times New Roman"/>
            <w:sz w:val="24"/>
            <w:szCs w:val="24"/>
          </w:rPr>
          <w:delText xml:space="preserve">However, </w:delText>
        </w:r>
        <w:r w:rsidR="00820BAE" w:rsidDel="004840E9">
          <w:rPr>
            <w:rFonts w:ascii="Times New Roman" w:hAnsi="Times New Roman"/>
            <w:sz w:val="24"/>
            <w:szCs w:val="24"/>
          </w:rPr>
          <w:delText xml:space="preserve">we suggest that </w:delText>
        </w:r>
        <w:r w:rsidR="009D6104" w:rsidDel="004840E9">
          <w:rPr>
            <w:rFonts w:ascii="Times New Roman" w:hAnsi="Times New Roman"/>
            <w:sz w:val="24"/>
            <w:szCs w:val="24"/>
          </w:rPr>
          <w:delText>at</w:delText>
        </w:r>
      </w:del>
      <w:ins w:id="24" w:author="Andrea Adams" w:date="2020-05-15T12:58:00Z">
        <w:r w:rsidR="004840E9">
          <w:rPr>
            <w:rFonts w:ascii="Times New Roman" w:hAnsi="Times New Roman"/>
            <w:sz w:val="24"/>
            <w:szCs w:val="24"/>
          </w:rPr>
          <w:t>At</w:t>
        </w:r>
      </w:ins>
      <w:r w:rsidR="009D6104">
        <w:rPr>
          <w:rFonts w:ascii="Times New Roman" w:hAnsi="Times New Roman"/>
          <w:sz w:val="24"/>
          <w:szCs w:val="24"/>
        </w:rPr>
        <w:t xml:space="preserve"> </w:t>
      </w:r>
      <w:ins w:id="25" w:author="Andrea Adams" w:date="2020-05-15T12:59:00Z">
        <w:r w:rsidR="004840E9">
          <w:rPr>
            <w:rFonts w:ascii="Times New Roman" w:hAnsi="Times New Roman"/>
            <w:sz w:val="24"/>
            <w:szCs w:val="24"/>
          </w:rPr>
          <w:t xml:space="preserve">the </w:t>
        </w:r>
      </w:ins>
      <w:r w:rsidR="009D6104">
        <w:rPr>
          <w:rFonts w:ascii="Times New Roman" w:hAnsi="Times New Roman"/>
          <w:sz w:val="24"/>
          <w:szCs w:val="24"/>
        </w:rPr>
        <w:t>whole</w:t>
      </w:r>
      <w:ins w:id="26" w:author="Andrea Adams" w:date="2020-05-15T12:59:00Z">
        <w:r w:rsidR="004840E9">
          <w:rPr>
            <w:rFonts w:ascii="Times New Roman" w:hAnsi="Times New Roman"/>
            <w:sz w:val="24"/>
            <w:szCs w:val="24"/>
          </w:rPr>
          <w:t>-</w:t>
        </w:r>
      </w:ins>
      <w:del w:id="27" w:author="Andrea Adams" w:date="2020-05-15T12:59:00Z">
        <w:r w:rsidR="009D6104" w:rsidDel="004840E9">
          <w:rPr>
            <w:rFonts w:ascii="Times New Roman" w:hAnsi="Times New Roman"/>
            <w:sz w:val="24"/>
            <w:szCs w:val="24"/>
          </w:rPr>
          <w:delText xml:space="preserve"> </w:delText>
        </w:r>
      </w:del>
      <w:r w:rsidR="009D6104">
        <w:rPr>
          <w:rFonts w:ascii="Times New Roman" w:hAnsi="Times New Roman"/>
          <w:sz w:val="24"/>
          <w:szCs w:val="24"/>
        </w:rPr>
        <w:t>lake</w:t>
      </w:r>
      <w:r w:rsidR="00820BAE">
        <w:rPr>
          <w:rFonts w:ascii="Times New Roman" w:hAnsi="Times New Roman"/>
          <w:sz w:val="24"/>
          <w:szCs w:val="24"/>
        </w:rPr>
        <w:t xml:space="preserve"> scale</w:t>
      </w:r>
      <w:r w:rsidR="009D6104">
        <w:rPr>
          <w:rFonts w:ascii="Times New Roman" w:hAnsi="Times New Roman"/>
          <w:sz w:val="24"/>
          <w:szCs w:val="24"/>
        </w:rPr>
        <w:t xml:space="preserve">, </w:t>
      </w:r>
      <w:ins w:id="28" w:author="Andrea Adams" w:date="2020-05-15T12:59:00Z">
        <w:r w:rsidR="004840E9">
          <w:rPr>
            <w:rFonts w:ascii="Times New Roman" w:hAnsi="Times New Roman"/>
            <w:sz w:val="24"/>
            <w:szCs w:val="24"/>
          </w:rPr>
          <w:t xml:space="preserve">however, </w:t>
        </w:r>
      </w:ins>
      <w:del w:id="29" w:author="Andrea Adams" w:date="2020-05-15T12:58:00Z">
        <w:r w:rsidR="009D6104" w:rsidDel="004840E9">
          <w:rPr>
            <w:rFonts w:ascii="Times New Roman" w:hAnsi="Times New Roman"/>
            <w:sz w:val="24"/>
            <w:szCs w:val="24"/>
          </w:rPr>
          <w:delText xml:space="preserve">it is likely that </w:delText>
        </w:r>
      </w:del>
      <w:r w:rsidR="009D6104">
        <w:rPr>
          <w:rFonts w:ascii="Times New Roman" w:hAnsi="Times New Roman"/>
          <w:sz w:val="24"/>
          <w:szCs w:val="24"/>
        </w:rPr>
        <w:t xml:space="preserve">the top-down effect of tadpole grazing on producer abundance is </w:t>
      </w:r>
      <w:ins w:id="30" w:author="Andrea Adams" w:date="2020-05-15T12:58:00Z">
        <w:r w:rsidR="004840E9">
          <w:rPr>
            <w:rFonts w:ascii="Times New Roman" w:hAnsi="Times New Roman"/>
            <w:sz w:val="24"/>
            <w:szCs w:val="24"/>
          </w:rPr>
          <w:t xml:space="preserve">likely </w:t>
        </w:r>
      </w:ins>
      <w:r w:rsidR="009D6104">
        <w:rPr>
          <w:rFonts w:ascii="Times New Roman" w:hAnsi="Times New Roman"/>
          <w:sz w:val="24"/>
          <w:szCs w:val="24"/>
        </w:rPr>
        <w:t>obscured by variability driven by bottom-up abiotic processes.</w:t>
      </w:r>
      <w:r w:rsidR="00645471">
        <w:rPr>
          <w:rFonts w:ascii="Times New Roman" w:hAnsi="Times New Roman"/>
          <w:sz w:val="24"/>
          <w:szCs w:val="24"/>
        </w:rPr>
        <w:t xml:space="preserve"> </w:t>
      </w:r>
    </w:p>
    <w:p w14:paraId="70FBFA85" w14:textId="081EBE86" w:rsidR="00F17233" w:rsidRDefault="00F17233" w:rsidP="00F17233">
      <w:pPr>
        <w:tabs>
          <w:tab w:val="left" w:pos="9090"/>
          <w:tab w:val="left" w:pos="9360"/>
        </w:tabs>
        <w:spacing w:line="480" w:lineRule="auto"/>
        <w:rPr>
          <w:rFonts w:ascii="Times New Roman" w:hAnsi="Times New Roman"/>
          <w:sz w:val="24"/>
          <w:szCs w:val="24"/>
        </w:rPr>
      </w:pPr>
      <w:r>
        <w:rPr>
          <w:rFonts w:ascii="Times New Roman" w:hAnsi="Times New Roman"/>
          <w:sz w:val="24"/>
          <w:szCs w:val="24"/>
        </w:rPr>
        <w:lastRenderedPageBreak/>
        <w:t xml:space="preserve">Keywords: </w:t>
      </w:r>
      <w:r w:rsidRPr="00674A2C">
        <w:rPr>
          <w:rFonts w:ascii="Times New Roman" w:hAnsi="Times New Roman"/>
          <w:i/>
          <w:sz w:val="24"/>
          <w:szCs w:val="24"/>
        </w:rPr>
        <w:t>Ameletus spp</w:t>
      </w:r>
      <w:r>
        <w:rPr>
          <w:rFonts w:ascii="Times New Roman" w:hAnsi="Times New Roman"/>
          <w:i/>
          <w:sz w:val="24"/>
          <w:szCs w:val="24"/>
        </w:rPr>
        <w:t xml:space="preserve">., </w:t>
      </w:r>
      <w:r w:rsidRPr="00674A2C">
        <w:rPr>
          <w:rFonts w:ascii="Times New Roman" w:hAnsi="Times New Roman"/>
          <w:sz w:val="24"/>
          <w:szCs w:val="24"/>
        </w:rPr>
        <w:t>a</w:t>
      </w:r>
      <w:r w:rsidRPr="00BF0E62">
        <w:rPr>
          <w:rFonts w:ascii="Times New Roman" w:hAnsi="Times New Roman"/>
          <w:sz w:val="24"/>
          <w:szCs w:val="24"/>
        </w:rPr>
        <w:t>mphibian</w:t>
      </w:r>
      <w:r>
        <w:rPr>
          <w:rFonts w:ascii="Times New Roman" w:hAnsi="Times New Roman"/>
          <w:sz w:val="24"/>
          <w:szCs w:val="24"/>
        </w:rPr>
        <w:t xml:space="preserve"> declines, </w:t>
      </w:r>
      <w:r w:rsidRPr="00E43095">
        <w:rPr>
          <w:rFonts w:ascii="Times New Roman" w:hAnsi="Times New Roman"/>
          <w:i/>
          <w:sz w:val="24"/>
          <w:szCs w:val="24"/>
        </w:rPr>
        <w:t>Callibaetis ferrugineus</w:t>
      </w:r>
      <w:r>
        <w:rPr>
          <w:rFonts w:ascii="Times New Roman" w:hAnsi="Times New Roman"/>
          <w:sz w:val="24"/>
          <w:szCs w:val="24"/>
        </w:rPr>
        <w:t xml:space="preserve">, </w:t>
      </w:r>
      <w:r>
        <w:rPr>
          <w:rFonts w:ascii="Times New Roman" w:hAnsi="Times New Roman"/>
          <w:i/>
          <w:sz w:val="24"/>
          <w:szCs w:val="24"/>
        </w:rPr>
        <w:t xml:space="preserve">Rana muscosa, </w:t>
      </w:r>
      <w:r w:rsidRPr="00674A2C">
        <w:rPr>
          <w:rFonts w:ascii="Times New Roman" w:hAnsi="Times New Roman"/>
          <w:i/>
          <w:sz w:val="24"/>
          <w:szCs w:val="24"/>
        </w:rPr>
        <w:t>Rana sierrae</w:t>
      </w:r>
      <w:r>
        <w:rPr>
          <w:rFonts w:ascii="Times New Roman" w:hAnsi="Times New Roman"/>
          <w:sz w:val="24"/>
          <w:szCs w:val="24"/>
        </w:rPr>
        <w:t>, Sierra Nevada</w:t>
      </w:r>
      <w:r w:rsidR="00B13179">
        <w:rPr>
          <w:rFonts w:ascii="Times New Roman" w:hAnsi="Times New Roman"/>
          <w:sz w:val="24"/>
          <w:szCs w:val="24"/>
        </w:rPr>
        <w:t>,</w:t>
      </w:r>
      <w:r>
        <w:rPr>
          <w:rFonts w:ascii="Times New Roman" w:hAnsi="Times New Roman"/>
          <w:sz w:val="24"/>
          <w:szCs w:val="24"/>
        </w:rPr>
        <w:t xml:space="preserve"> </w:t>
      </w:r>
      <w:r w:rsidR="00B13179">
        <w:rPr>
          <w:rFonts w:ascii="Times New Roman" w:hAnsi="Times New Roman"/>
          <w:sz w:val="24"/>
          <w:szCs w:val="24"/>
        </w:rPr>
        <w:t xml:space="preserve">alpine </w:t>
      </w:r>
      <w:r>
        <w:rPr>
          <w:rFonts w:ascii="Times New Roman" w:hAnsi="Times New Roman"/>
          <w:sz w:val="24"/>
          <w:szCs w:val="24"/>
        </w:rPr>
        <w:t>lakes, graz</w:t>
      </w:r>
      <w:r w:rsidR="00B13179">
        <w:rPr>
          <w:rFonts w:ascii="Times New Roman" w:hAnsi="Times New Roman"/>
          <w:sz w:val="24"/>
          <w:szCs w:val="24"/>
        </w:rPr>
        <w:t>ers, consequences of extinction</w:t>
      </w:r>
    </w:p>
    <w:p w14:paraId="0DC6B416" w14:textId="77777777" w:rsidR="00F17233" w:rsidRDefault="00F17233" w:rsidP="00F17233">
      <w:pPr>
        <w:tabs>
          <w:tab w:val="left" w:pos="9090"/>
          <w:tab w:val="left" w:pos="9360"/>
        </w:tabs>
        <w:spacing w:line="480" w:lineRule="auto"/>
        <w:ind w:left="720" w:right="1440"/>
        <w:rPr>
          <w:rFonts w:ascii="Times New Roman" w:hAnsi="Times New Roman"/>
          <w:sz w:val="24"/>
          <w:szCs w:val="24"/>
        </w:rPr>
      </w:pPr>
    </w:p>
    <w:p w14:paraId="1AF75589" w14:textId="77777777" w:rsidR="00F17233" w:rsidRPr="00886188" w:rsidRDefault="00F17233" w:rsidP="00F17233">
      <w:pPr>
        <w:spacing w:line="480" w:lineRule="auto"/>
        <w:ind w:right="360"/>
        <w:jc w:val="center"/>
        <w:rPr>
          <w:rFonts w:ascii="Times New Roman" w:hAnsi="Times New Roman"/>
          <w:smallCaps/>
          <w:sz w:val="24"/>
          <w:szCs w:val="24"/>
        </w:rPr>
      </w:pPr>
      <w:r>
        <w:rPr>
          <w:rFonts w:ascii="Times New Roman" w:hAnsi="Times New Roman"/>
          <w:smallCaps/>
          <w:sz w:val="24"/>
          <w:szCs w:val="24"/>
        </w:rPr>
        <w:t>Introduction</w:t>
      </w:r>
    </w:p>
    <w:p w14:paraId="133A475E" w14:textId="38BEA25A" w:rsidR="00E534DB"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Although worldwide amphibian population declines and extinctions</w:t>
      </w:r>
      <w:r w:rsidR="002928B3">
        <w:rPr>
          <w:rFonts w:ascii="Times New Roman" w:hAnsi="Times New Roman"/>
          <w:sz w:val="24"/>
          <w:szCs w:val="24"/>
        </w:rPr>
        <w:t xml:space="preserve"> </w:t>
      </w:r>
      <w:r w:rsidR="002928B3">
        <w:rPr>
          <w:rFonts w:ascii="Times New Roman" w:hAnsi="Times New Roman"/>
          <w:sz w:val="24"/>
          <w:szCs w:val="24"/>
        </w:rPr>
        <w:fldChar w:fldCharType="begin" w:fldLock="1"/>
      </w:r>
      <w:r w:rsidR="002928B3">
        <w:rPr>
          <w:rFonts w:ascii="Times New Roman" w:hAnsi="Times New Roman"/>
          <w:sz w:val="24"/>
          <w:szCs w:val="24"/>
        </w:rPr>
        <w:instrText>ADDIN CSL_CITATION {"citationItems":[{"id":"ITEM-1","itemData":{"author":[{"dropping-particle":"","family":"Stuart","given":"S. N.","non-dropping-particle":"","parse-names":false,"suffix":""},{"dropping-particle":"","family":"Chanson","given":"J. S.","non-dropping-particle":"","parse-names":false,"suffix":""},{"dropping-particle":"","family":"Cox","given":"N. A.","non-dropping-particle":"","parse-names":false,"suffix":""},{"dropping-particle":"","family":"Young","given":"B. E.","non-dropping-particle":"","parse-names":false,"suffix":""},{"dropping-particle":"","family":"Rodrigues","given":"A. S. L.","non-dropping-particle":"","parse-names":false,"suffix":""},{"dropping-particle":"","family":"Fischman","given":"D. L.","non-dropping-particle":"","parse-names":false,"suffix":""},{"dropping-particle":"","family":"Waller","given":"R. W.","non-dropping-particle":"","parse-names":false,"suffix":""}],"container-title":"Science","id":"ITEM-1","issue":"5702","issued":{"date-parts":[["2004"]]},"title":"Status and trends of amphibian declines and extinctions worldwide","type":"article-journal","volume":"306"},"uris":["http://www.mendeley.com/documents/?uuid=c9eab64f-046d-4a08-8c42-3ccb17838c00"]},{"id":"ITEM-2","itemData":{"author":[{"dropping-particle":"","family":"Wake","given":"D. B.","non-dropping-particle":"","parse-names":false,"suffix":""},{"dropping-particle":"","family":"Vredenburg","given":"V. T.","non-dropping-particle":"","parse-names":false,"suffix":""}],"container-title":"Proceedings of the National Academy of Sciences","id":"ITEM-2","issued":{"date-parts":[["2008"]]},"page":"11466-11473","title":"Are we in the midst of the sixth mass extinction? A view from the world of amphibians","type":"article-journal","volume":"105"},"uris":["http://www.mendeley.com/documents/?uuid=6fbf76f6-f3a6-4cee-8ebb-8c5691161a06"]}],"mendeley":{"formattedCitation":"(Stuart et al. 2004, Wake and Vredenburg 2008)","plainTextFormattedCitation":"(Stuart et al. 2004, Wake and Vredenburg 2008)","previouslyFormattedCitation":"(Stuart et al. 2004, Wake and Vredenburg 2008)"},"properties":{"noteIndex":0},"schema":"https://github.com/citation-style-language/schema/raw/master/csl-citation.json"}</w:instrText>
      </w:r>
      <w:r w:rsidR="002928B3">
        <w:rPr>
          <w:rFonts w:ascii="Times New Roman" w:hAnsi="Times New Roman"/>
          <w:sz w:val="24"/>
          <w:szCs w:val="24"/>
        </w:rPr>
        <w:fldChar w:fldCharType="separate"/>
      </w:r>
      <w:r w:rsidR="002928B3" w:rsidRPr="002928B3">
        <w:rPr>
          <w:rFonts w:ascii="Times New Roman" w:hAnsi="Times New Roman"/>
          <w:noProof/>
          <w:sz w:val="24"/>
          <w:szCs w:val="24"/>
        </w:rPr>
        <w:t>(Stuart et al. 2004, Wake and Vredenburg 2008)</w:t>
      </w:r>
      <w:r w:rsidR="002928B3">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noProof/>
          <w:sz w:val="24"/>
          <w:szCs w:val="24"/>
        </w:rPr>
        <w:t xml:space="preserve">have been recognized </w:t>
      </w:r>
      <w:r w:rsidR="00061FF3">
        <w:rPr>
          <w:rFonts w:ascii="Times New Roman" w:hAnsi="Times New Roman"/>
          <w:noProof/>
          <w:sz w:val="24"/>
          <w:szCs w:val="24"/>
        </w:rPr>
        <w:t xml:space="preserve">and studied for nearly three decades, </w:t>
      </w:r>
      <w:r>
        <w:rPr>
          <w:rFonts w:ascii="Times New Roman" w:hAnsi="Times New Roman"/>
          <w:sz w:val="24"/>
          <w:szCs w:val="24"/>
        </w:rPr>
        <w:t xml:space="preserve">the ecological </w:t>
      </w:r>
      <w:r w:rsidR="00DF3415">
        <w:rPr>
          <w:rFonts w:ascii="Times New Roman" w:hAnsi="Times New Roman"/>
          <w:sz w:val="24"/>
          <w:szCs w:val="24"/>
        </w:rPr>
        <w:t>outcomes of these natural species removal experiments</w:t>
      </w:r>
      <w:r>
        <w:rPr>
          <w:rFonts w:ascii="Times New Roman" w:hAnsi="Times New Roman"/>
          <w:sz w:val="24"/>
          <w:szCs w:val="24"/>
        </w:rPr>
        <w:t xml:space="preserve"> </w:t>
      </w:r>
      <w:r w:rsidR="00061FF3">
        <w:rPr>
          <w:rFonts w:ascii="Times New Roman" w:hAnsi="Times New Roman"/>
          <w:sz w:val="24"/>
          <w:szCs w:val="24"/>
        </w:rPr>
        <w:t>have</w:t>
      </w:r>
      <w:r w:rsidR="00F00A5E">
        <w:rPr>
          <w:rFonts w:ascii="Times New Roman" w:hAnsi="Times New Roman"/>
          <w:sz w:val="24"/>
          <w:szCs w:val="24"/>
        </w:rPr>
        <w:t xml:space="preserve"> been quantified in </w:t>
      </w:r>
      <w:r w:rsidR="00061FF3">
        <w:rPr>
          <w:rFonts w:ascii="Times New Roman" w:hAnsi="Times New Roman"/>
          <w:sz w:val="24"/>
          <w:szCs w:val="24"/>
        </w:rPr>
        <w:t>few</w:t>
      </w:r>
      <w:r w:rsidR="00F00A5E">
        <w:rPr>
          <w:rFonts w:ascii="Times New Roman" w:hAnsi="Times New Roman"/>
          <w:sz w:val="24"/>
          <w:szCs w:val="24"/>
        </w:rPr>
        <w:t xml:space="preserve"> ecosystems</w:t>
      </w:r>
      <w:r w:rsidR="00DF3415">
        <w:rPr>
          <w:rFonts w:ascii="Times New Roman" w:hAnsi="Times New Roman"/>
          <w:sz w:val="24"/>
          <w:szCs w:val="24"/>
        </w:rPr>
        <w:t xml:space="preserve"> </w:t>
      </w:r>
      <w:r w:rsidR="00DF3415">
        <w:rPr>
          <w:rFonts w:ascii="Times New Roman" w:hAnsi="Times New Roman"/>
          <w:sz w:val="24"/>
          <w:szCs w:val="24"/>
        </w:rPr>
        <w:fldChar w:fldCharType="begin" w:fldLock="1"/>
      </w:r>
      <w:r w:rsidR="00D9085D">
        <w:rPr>
          <w:rFonts w:ascii="Times New Roman" w:hAnsi="Times New Roman"/>
          <w:sz w:val="24"/>
          <w:szCs w:val="24"/>
        </w:rPr>
        <w:instrText>ADDIN CSL_CITATION {"citationItems":[{"id":"ITEM-1","itemData":{"author":[{"dropping-particle":"","family":"Hocking","given":"Daniel","non-dropping-particle":"","parse-names":false,"suffix":""},{"dropping-particle":"","family":"Babbitt","given":"Kimberly","non-dropping-particle":"","parse-names":false,"suffix":""}],"container-title":"Herpetological Conservation and Biology","id":"ITEM-1","issue":"1","issued":{"date-parts":[["2014"]]},"page":"1-17","title":"Amphibian Contributions to Ecosystem Services","type":"article-journal","volume":"9"},"uris":["http://www.mendeley.com/documents/?uuid=f3728dff-8368-37c4-b77f-de2c8b3d11df"]},{"id":"ITEM-2","itemData":{"DOI":"10.1670/0022-1511(2002)036[0016:GSDIHE]2.0.CO;2","ISSN":"0022-1511","abstract":"The dramatic amphibian population declines reported worldwide likely have important effects on their predators. In the Sierra Nevada, where amphibian declines are well documented and some are closely tied to the introduction of nonnative trout, the mountain garter snake, Thamnophis elegans elegans, preys predominately on amphibians. We surveyed 2103 high-elevation lakes in the Sierra Nevada, quantified the distributional relationship between the mountain garter snake and anuran amphibians (Pseudacris regilla, Rana muscosa, and Bufo spp.) and used this information to evaluate the possibility that amphibian declines lead to declines of garter snakes. We observed a strong association between amphibian presence and garter snake presence. The probability of finding snakes in lakes with amphibians was 30 times greater than in lakes without amphibians. Lakes with snakes had higher numbers of amphibians within 1 km (mean = 4018.8) than did lakes without snakes (mean = 642.1). On a landscape scale, in Kings Canyon National Park (where 40% of larger lakes contain nonnative trout) amphibians were found in 52% of lakes, and 62 garter snakes were found in 33 of the 1059 lakes surveyed. In contrast, in the John Muir Wilderness (JMW; where 80% of larger lakes contain nonnative trout), amphibians were found in 19% of lakes, and no snakes were found in any of the 1044 lakes surveyed. Based on these data, we suggest that the introduction of nonnative trout has led not only to the decline of amphibians but also to the decline of garter snakes. This study supports the hypothesis that the presence of amphibians is a prerequisite for garter snake persistence in high-elevation portions of the Sierra Nevada and that the introduction of trout into an ecosystem can have serious effects, not just on their prey but also on other predators in the ecosystem.","author":[{"dropping-particle":"","family":"Matthews","given":"Kathleen R.","non-dropping-particle":"","parse-names":false,"suffix":""},{"dropping-particle":"","family":"Knapp","given":"Roland A.","non-dropping-particle":"","parse-names":false,"suffix":""},{"dropping-particle":"","family":"Pope","given":"Karen L.","non-dropping-particle":"","parse-names":false,"suffix":""}],"container-title":"Journal of Herpetology","id":"ITEM-2","issue":"1","issued":{"date-parts":[["2002","3"]]},"page":"16-22","publisher":"The Society for the Study of Amphibians and Reptiles","title":"Garter snake distributions in high-elevation aquatic ecosystems: Is there a link with declining amphibian populations and nonnative trout introductions?","type":"article-journal","volume":"36"},"uris":["http://www.mendeley.com/documents/?uuid=1b75d6fa-6abe-480b-9fab-41b83488d814"]}],"mendeley":{"formattedCitation":"(Matthews et al. 2002, Hocking and Babbitt 2014)","manualFormatting":"(Hocking and Babbitt 2014a, but see examples in Matthews et al. 2002, Ranvestel et al. 2004, Rantala et al. 2015, Smith et al. 2016)","plainTextFormattedCitation":"(Matthews et al. 2002, Hocking and Babbitt 2014)","previouslyFormattedCitation":"(Matthews et al. 2002, Hocking and Babbitt 2014)"},"properties":{"noteIndex":0},"schema":"https://github.com/citation-style-language/schema/raw/master/csl-citation.json"}</w:instrText>
      </w:r>
      <w:r w:rsidR="00DF3415">
        <w:rPr>
          <w:rFonts w:ascii="Times New Roman" w:hAnsi="Times New Roman"/>
          <w:sz w:val="24"/>
          <w:szCs w:val="24"/>
        </w:rPr>
        <w:fldChar w:fldCharType="separate"/>
      </w:r>
      <w:r w:rsidR="00DF3415" w:rsidRPr="00DF3415">
        <w:rPr>
          <w:rFonts w:ascii="Times New Roman" w:hAnsi="Times New Roman"/>
          <w:noProof/>
          <w:sz w:val="24"/>
          <w:szCs w:val="24"/>
        </w:rPr>
        <w:t>(Hocking and Babbitt 2014a</w:t>
      </w:r>
      <w:r w:rsidR="00DF3415">
        <w:rPr>
          <w:rFonts w:ascii="Times New Roman" w:hAnsi="Times New Roman"/>
          <w:noProof/>
          <w:sz w:val="24"/>
          <w:szCs w:val="24"/>
        </w:rPr>
        <w:t xml:space="preserve">, but see examples in </w:t>
      </w:r>
      <w:r w:rsidR="00DF3415" w:rsidRPr="00DF3415">
        <w:rPr>
          <w:rFonts w:ascii="Times New Roman" w:hAnsi="Times New Roman"/>
          <w:noProof/>
          <w:sz w:val="24"/>
          <w:szCs w:val="24"/>
        </w:rPr>
        <w:t>Matthews et al. 2002, Ranvestel et al. 2004, Rantala et al. 2015, Smith et al. 2016)</w:t>
      </w:r>
      <w:r w:rsidR="00DF3415">
        <w:rPr>
          <w:rFonts w:ascii="Times New Roman" w:hAnsi="Times New Roman"/>
          <w:sz w:val="24"/>
          <w:szCs w:val="24"/>
        </w:rPr>
        <w:fldChar w:fldCharType="end"/>
      </w:r>
      <w:r>
        <w:rPr>
          <w:rFonts w:ascii="Times New Roman" w:hAnsi="Times New Roman"/>
          <w:sz w:val="24"/>
          <w:szCs w:val="24"/>
        </w:rPr>
        <w:t>.</w:t>
      </w:r>
      <w:r w:rsidR="00645471">
        <w:rPr>
          <w:rFonts w:ascii="Times New Roman" w:hAnsi="Times New Roman"/>
          <w:sz w:val="24"/>
          <w:szCs w:val="24"/>
        </w:rPr>
        <w:t xml:space="preserve"> </w:t>
      </w:r>
      <w:r w:rsidR="00E534DB">
        <w:rPr>
          <w:rFonts w:ascii="Times New Roman" w:hAnsi="Times New Roman"/>
          <w:sz w:val="24"/>
          <w:szCs w:val="24"/>
        </w:rPr>
        <w:t>While over 40% of the 5700 amphibian species are declining in abundance or shrinking in distribution or both, declines of anurans (frogs and toads) are the best understood and may be the most extensive</w:t>
      </w:r>
      <w:r w:rsidR="00D10222">
        <w:rPr>
          <w:rFonts w:ascii="Times New Roman" w:hAnsi="Times New Roman"/>
          <w:sz w:val="24"/>
          <w:szCs w:val="24"/>
        </w:rPr>
        <w:t xml:space="preserve"> </w:t>
      </w:r>
      <w:r w:rsidR="00DF3415">
        <w:rPr>
          <w:rFonts w:ascii="Times New Roman" w:hAnsi="Times New Roman"/>
          <w:sz w:val="24"/>
          <w:szCs w:val="24"/>
        </w:rPr>
        <w:fldChar w:fldCharType="begin" w:fldLock="1"/>
      </w:r>
      <w:r w:rsidR="00D9085D">
        <w:rPr>
          <w:rFonts w:ascii="Times New Roman" w:hAnsi="Times New Roman"/>
          <w:sz w:val="24"/>
          <w:szCs w:val="24"/>
        </w:rPr>
        <w:instrText>ADDIN CSL_CITATION {"citationItems":[{"id":"ITEM-1","itemData":{"author":[{"dropping-particle":"","family":"Stuart","given":"S. N.","non-dropping-particle":"","parse-names":false,"suffix":""},{"dropping-particle":"","family":"Chanson","given":"J. S.","non-dropping-particle":"","parse-names":false,"suffix":""},{"dropping-particle":"","family":"Cox","given":"N. A.","non-dropping-particle":"","parse-names":false,"suffix":""},{"dropping-particle":"","family":"Young","given":"B. E.","non-dropping-particle":"","parse-names":false,"suffix":""},{"dropping-particle":"","family":"Rodrigues","given":"A. S. L.","non-dropping-particle":"","parse-names":false,"suffix":""},{"dropping-particle":"","family":"Fischman","given":"D. L.","non-dropping-particle":"","parse-names":false,"suffix":""},{"dropping-particle":"","family":"Waller","given":"R. W.","non-dropping-particle":"","parse-names":false,"suffix":""}],"container-title":"Science","id":"ITEM-1","issue":"5702","issued":{"date-parts":[["2004"]]},"title":"Status and trends of amphibian declines and extinctions worldwide","type":"article-journal","volume":"306"},"uris":["http://www.mendeley.com/documents/?uuid=c9eab64f-046d-4a08-8c42-3ccb17838c00"]},{"id":"ITEM-2","itemData":{"abstract":"Landmark United Nations-backed report finds that agriculture is one of the biggest threats to Earth’s ecosystems. Landmark United Nations-backed report finds that agriculture is one of the biggest threats to Earth’s ecosystems.","author":[{"dropping-particle":"","family":"Tollefson","given":"Jeff","non-dropping-particle":"","parse-names":false,"suffix":""}],"container-title":"Nature 2019 569:7755","id":"ITEM-2","issued":{"date-parts":[["2019","5","6"]]},"publisher":"Nature Publishing Group","title":"Humans are driving one million species to extinction","type":"article-journal"},"uris":["http://www.mendeley.com/documents/?uuid=e76d547b-5e99-3da2-b24e-287e1f5e70ea"]}],"mendeley":{"formattedCitation":"(Stuart et al. 2004, Tollefson 2019)","plainTextFormattedCitation":"(Stuart et al. 2004, Tollefson 2019)","previouslyFormattedCitation":"(Stuart et al. 2004, Tollefson 2019)"},"properties":{"noteIndex":0},"schema":"https://github.com/citation-style-language/schema/raw/master/csl-citation.json"}</w:instrText>
      </w:r>
      <w:r w:rsidR="00DF3415">
        <w:rPr>
          <w:rFonts w:ascii="Times New Roman" w:hAnsi="Times New Roman"/>
          <w:sz w:val="24"/>
          <w:szCs w:val="24"/>
        </w:rPr>
        <w:fldChar w:fldCharType="separate"/>
      </w:r>
      <w:r w:rsidR="00DF3415" w:rsidRPr="00DF3415">
        <w:rPr>
          <w:rFonts w:ascii="Times New Roman" w:hAnsi="Times New Roman"/>
          <w:noProof/>
          <w:sz w:val="24"/>
          <w:szCs w:val="24"/>
        </w:rPr>
        <w:t>(Stuart et al. 2004, Tollefson 2019)</w:t>
      </w:r>
      <w:r w:rsidR="00DF3415">
        <w:rPr>
          <w:rFonts w:ascii="Times New Roman" w:hAnsi="Times New Roman"/>
          <w:sz w:val="24"/>
          <w:szCs w:val="24"/>
        </w:rPr>
        <w:fldChar w:fldCharType="end"/>
      </w:r>
      <w:r w:rsidR="00E534DB">
        <w:rPr>
          <w:rFonts w:ascii="Times New Roman" w:hAnsi="Times New Roman"/>
          <w:sz w:val="24"/>
          <w:szCs w:val="24"/>
        </w:rPr>
        <w:t>.</w:t>
      </w:r>
      <w:r w:rsidR="00645471">
        <w:rPr>
          <w:rFonts w:ascii="Times New Roman" w:hAnsi="Times New Roman"/>
          <w:sz w:val="24"/>
          <w:szCs w:val="24"/>
        </w:rPr>
        <w:t xml:space="preserve"> </w:t>
      </w:r>
      <w:r w:rsidR="00E534DB">
        <w:rPr>
          <w:rFonts w:ascii="Times New Roman" w:hAnsi="Times New Roman"/>
          <w:sz w:val="24"/>
          <w:szCs w:val="24"/>
        </w:rPr>
        <w:t xml:space="preserve">Many have declined in abundance or have been driven </w:t>
      </w:r>
      <w:r w:rsidR="00D10222">
        <w:rPr>
          <w:rFonts w:ascii="Times New Roman" w:hAnsi="Times New Roman"/>
          <w:sz w:val="24"/>
          <w:szCs w:val="24"/>
        </w:rPr>
        <w:t xml:space="preserve">locally </w:t>
      </w:r>
      <w:r w:rsidR="00E534DB">
        <w:rPr>
          <w:rFonts w:ascii="Times New Roman" w:hAnsi="Times New Roman"/>
          <w:sz w:val="24"/>
          <w:szCs w:val="24"/>
        </w:rPr>
        <w:t xml:space="preserve">extinct by habitat destruction, over-exploitation, disease, or a combination of causes </w:t>
      </w:r>
      <w:r w:rsidR="00E534DB" w:rsidRPr="00591FA3">
        <w:rPr>
          <w:rFonts w:ascii="Times New Roman" w:hAnsi="Times New Roman"/>
          <w:noProof/>
          <w:sz w:val="24"/>
          <w:szCs w:val="24"/>
        </w:rPr>
        <w:t>(Stuart et al. 2004)</w:t>
      </w:r>
      <w:r w:rsidR="00E534DB">
        <w:rPr>
          <w:rFonts w:ascii="Times New Roman" w:hAnsi="Times New Roman"/>
          <w:sz w:val="24"/>
          <w:szCs w:val="24"/>
        </w:rPr>
        <w:t>.</w:t>
      </w:r>
      <w:r w:rsidR="00645471">
        <w:rPr>
          <w:rFonts w:ascii="Times New Roman" w:hAnsi="Times New Roman"/>
          <w:sz w:val="24"/>
          <w:szCs w:val="24"/>
        </w:rPr>
        <w:t xml:space="preserve"> </w:t>
      </w:r>
      <w:r w:rsidR="00E534DB">
        <w:rPr>
          <w:rFonts w:ascii="Times New Roman" w:hAnsi="Times New Roman"/>
          <w:sz w:val="24"/>
          <w:szCs w:val="24"/>
        </w:rPr>
        <w:t>The effects of amphibian declines on freshwater and terrestrial communities will depend in part on the declining species’ impact on resources and on other consumers in its community.</w:t>
      </w:r>
      <w:r w:rsidR="00645471">
        <w:rPr>
          <w:rFonts w:ascii="Times New Roman" w:hAnsi="Times New Roman"/>
          <w:sz w:val="24"/>
          <w:szCs w:val="24"/>
        </w:rPr>
        <w:t xml:space="preserve"> </w:t>
      </w:r>
    </w:p>
    <w:p w14:paraId="1D991C53" w14:textId="25BBED99" w:rsidR="00F17233" w:rsidRPr="004A5BD3" w:rsidRDefault="00D10222" w:rsidP="00F17233">
      <w:pPr>
        <w:spacing w:line="480" w:lineRule="auto"/>
        <w:ind w:right="360" w:firstLine="720"/>
        <w:rPr>
          <w:rFonts w:ascii="Times New Roman" w:hAnsi="Times New Roman"/>
          <w:noProof/>
          <w:sz w:val="24"/>
          <w:szCs w:val="24"/>
        </w:rPr>
      </w:pPr>
      <w:r>
        <w:rPr>
          <w:rFonts w:ascii="Times New Roman" w:hAnsi="Times New Roman"/>
          <w:sz w:val="24"/>
          <w:szCs w:val="24"/>
        </w:rPr>
        <w:t xml:space="preserve">Dramatic declines in species’ abundance </w:t>
      </w:r>
      <w:r w:rsidR="00DF0D91">
        <w:rPr>
          <w:rFonts w:ascii="Times New Roman" w:hAnsi="Times New Roman"/>
          <w:sz w:val="24"/>
          <w:szCs w:val="24"/>
        </w:rPr>
        <w:t xml:space="preserve">and </w:t>
      </w:r>
      <w:r>
        <w:rPr>
          <w:rFonts w:ascii="Times New Roman" w:hAnsi="Times New Roman"/>
          <w:sz w:val="24"/>
          <w:szCs w:val="24"/>
        </w:rPr>
        <w:t>local extinctions</w:t>
      </w:r>
      <w:r w:rsidR="00F17233">
        <w:rPr>
          <w:rFonts w:ascii="Times New Roman" w:hAnsi="Times New Roman"/>
          <w:sz w:val="24"/>
          <w:szCs w:val="24"/>
        </w:rPr>
        <w:t xml:space="preserve"> can alter communities</w:t>
      </w:r>
      <w:r>
        <w:rPr>
          <w:rFonts w:ascii="Times New Roman" w:hAnsi="Times New Roman"/>
          <w:sz w:val="24"/>
          <w:szCs w:val="24"/>
        </w:rPr>
        <w:t xml:space="preserve"> </w:t>
      </w:r>
      <w:r w:rsidR="00F00A5E">
        <w:rPr>
          <w:rFonts w:ascii="Times New Roman" w:hAnsi="Times New Roman"/>
          <w:sz w:val="24"/>
          <w:szCs w:val="24"/>
        </w:rPr>
        <w:t xml:space="preserve">by reducing </w:t>
      </w:r>
      <w:r>
        <w:rPr>
          <w:rFonts w:ascii="Times New Roman" w:hAnsi="Times New Roman"/>
          <w:sz w:val="24"/>
          <w:szCs w:val="24"/>
        </w:rPr>
        <w:t xml:space="preserve">or eliminating the </w:t>
      </w:r>
      <w:r w:rsidR="00F17233">
        <w:rPr>
          <w:rFonts w:ascii="Times New Roman" w:hAnsi="Times New Roman"/>
          <w:sz w:val="24"/>
          <w:szCs w:val="24"/>
        </w:rPr>
        <w:t xml:space="preserve">top-down </w:t>
      </w:r>
      <w:r>
        <w:rPr>
          <w:rFonts w:ascii="Times New Roman" w:hAnsi="Times New Roman"/>
          <w:sz w:val="24"/>
          <w:szCs w:val="24"/>
        </w:rPr>
        <w:t>limits on resource abundance</w:t>
      </w:r>
      <w:r w:rsidR="00F17233">
        <w:rPr>
          <w:rFonts w:ascii="Times New Roman" w:hAnsi="Times New Roman"/>
          <w:sz w:val="24"/>
          <w:szCs w:val="24"/>
        </w:rPr>
        <w:t xml:space="preserve"> </w:t>
      </w:r>
      <w:r>
        <w:rPr>
          <w:rFonts w:ascii="Times New Roman" w:hAnsi="Times New Roman"/>
          <w:sz w:val="24"/>
          <w:szCs w:val="24"/>
        </w:rPr>
        <w:t xml:space="preserve">imposed by species as they consume resources </w:t>
      </w:r>
      <w:r w:rsidR="002928B3">
        <w:rPr>
          <w:rFonts w:ascii="Times New Roman" w:hAnsi="Times New Roman"/>
          <w:sz w:val="24"/>
          <w:szCs w:val="24"/>
        </w:rPr>
        <w:fldChar w:fldCharType="begin" w:fldLock="1"/>
      </w:r>
      <w:r w:rsidR="002928B3">
        <w:rPr>
          <w:rFonts w:ascii="Times New Roman" w:hAnsi="Times New Roman"/>
          <w:sz w:val="24"/>
          <w:szCs w:val="24"/>
        </w:rPr>
        <w:instrText>ADDIN CSL_CITATION {"citationItems":[{"id":"ITEM-1","itemData":{"author":[{"dropping-particle":"","family":"Hairston","given":"N. G.","non-dropping-particle":"","parse-names":false,"suffix":""},{"dropping-particle":"","family":"Smith","given":"F. E.","non-dropping-particle":"","parse-names":false,"suffix":""},{"dropping-particle":"","family":"Slobodkin","given":"L. B.","non-dropping-particle":"","parse-names":false,"suffix":""}],"container-title":"The American Naturalist","id":"ITEM-1","issue":"879","issued":{"date-parts":[["1960"]]},"page":"421","title":"Community Structure, Population Control, and Competition","type":"article-journal","volume":"94"},"uris":["http://www.mendeley.com/documents/?uuid=2f1cb552-af25-4e68-bfc9-95a9d9bbf2ee"]},{"id":"ITEM-2","itemData":{"author":[{"dropping-particle":"","family":"Paine","given":"R. T.","non-dropping-particle":"","parse-names":false,"suffix":""}],"container-title":"The American Naturalist","id":"ITEM-2","issue":"910","issued":{"date-parts":[["1966"]]},"page":"65","title":"Food web complexity and species diversity","type":"article-journal","volume":"100"},"uris":["http://www.mendeley.com/documents/?uuid=196b6254-4ccb-4583-9d61-b94a7fcafb60"]},{"id":"ITEM-3","itemData":{"author":[{"dropping-particle":"","family":"Carpenter","given":"S. R.","non-dropping-particle":"","parse-names":false,"suffix":""},{"dropping-particle":"","family":"Kitchell","given":"J. F.","non-dropping-particle":"","parse-names":false,"suffix":""},{"dropping-particle":"","family":"Hodgson","given":"J. R.","non-dropping-particle":"","parse-names":false,"suffix":""}],"container-title":"Bioscience","id":"ITEM-3","issue":"10","issued":{"date-parts":[["1985"]]},"page":"634-639","title":"Cascading trophic interactions and lake productivity","type":"article-journal","volume":"35"},"uris":["http://www.mendeley.com/documents/?uuid=fcf30154-5809-444c-84cc-95f8d09debcc"]},{"id":"ITEM-4","itemData":{"DOI":"10.1890/02-0550","ISSN":"0012-9658","abstract":"Different species occupy similar trophic positions in natural communities. However, ecologists have often overlooked the consequences of this variation for local communities by assuming that species occupying similar trophic positions are functionally similar. There have been few experimental tests of this important assumption. We tested the assumption of functional similarity by comparing the effect of six different predators (three fish and three salamander species) on an ensemble of larval anuran prey. Our experiment identified substantial variation in the impact of different predators on a variety of responses. Differences among predators in their selection of prey caused the structure of the larval anuran ensemble to vary continuously as opposed to producing discrete alternative states. Predators also differed in their ability to suppress either the total number or biomass of anurans. Thus, performance of larval anurans was dependent upon the identity of the predator. Moreover, the identity of predat...","author":[{"dropping-particle":"","family":"Chalcraft","given":"David R.","non-dropping-particle":"","parse-names":false,"suffix":""},{"dropping-particle":"","family":"Resetarits","given":"William J.","non-dropping-particle":"","parse-names":false,"suffix":""}],"container-title":"Ecology","id":"ITEM-4","issue":"9","issued":{"date-parts":[["2003","9","11"]]},"language":"EN","page":"2407-2418","title":"Predator identity and ecological impacts: functional redundancy or fuctional diversity?","type":"article-journal","volume":"84"},"uris":["http://www.mendeley.com/documents/?uuid=f14642a2-3f17-4c3e-bdee-7bfe3f786d5a"]},{"id":"ITEM-5","itemData":{"ISSN":"1461-0248","author":[{"dropping-particle":"","family":"Gruner","given":"Daniel S.","non-dropping-particle":"","parse-names":false,"suffix":""},{"dropping-particle":"","family":"Smith","given":"Jennifer E.","non-dropping-particle":"","parse-names":false,"suffix":""},{"dropping-particle":"","family":"Seabloom","given":"Eric W.","non-dropping-particle":"","parse-names":false,"suffix":""},{"dropping-particle":"","family":"Sandin","given":"Stuart A.","non-dropping-particle":"","parse-names":false,"suffix":""},{"dropping-particle":"","family":"Ngai","given":"Jacqueline T.","non-dropping-particle":"","parse-names":false,"suffix":""},{"dropping-particle":"","family":"Hillebrand","given":"Helmut","non-dropping-particle":"","parse-names":false,"suffix":""},{"dropping-particle":"","family":"Harpole","given":"W. Stanley","non-dropping-particle":"","parse-names":false,"suffix":""},{"dropping-particle":"","family":"Elser","given":"James J.","non-dropping-particle":"","parse-names":false,"suffix":""},{"dropping-particle":"","family":"Cleland","given":"Elsa E.","non-dropping-particle":"","parse-names":false,"suffix":""},{"dropping-particle":"","family":"Bracken","given":"Matthew E. S.","non-dropping-particle":"","parse-names":false,"suffix":""},{"dropping-particle":"","family":"Borer","given":"Elizabeth T.","non-dropping-particle":"","parse-names":false,"suffix":""},{"dropping-particle":"","family":"Bolker","given":"Benjamin M.","non-dropping-particle":"","parse-names":false,"suffix":""}],"container-title":"Ecology Letters","id":"ITEM-5","issue":"7","issued":{"date-parts":[["2008"]]},"page":"740-755","title":"A cross-system synthesis of consumer and nutrient resource control on producer biomass","type":"article-journal","volume":"11"},"uris":["http://www.mendeley.com/documents/?uuid=8d1acdac-11fb-48cc-bab6-ec2126936571"]}],"mendeley":{"formattedCitation":"(Hairston et al. 1960, Paine 1966, Carpenter et al. 1985, Chalcraft and Resetarits 2003, Gruner et al. 2008)","plainTextFormattedCitation":"(Hairston et al. 1960, Paine 1966, Carpenter et al. 1985, Chalcraft and Resetarits 2003, Gruner et al. 2008)","previouslyFormattedCitation":"(Hairston et al. 1960, Paine 1966, Carpenter et al. 1985, Chalcraft and Resetarits 2003, Gruner et al. 2008)"},"properties":{"noteIndex":0},"schema":"https://github.com/citation-style-language/schema/raw/master/csl-citation.json"}</w:instrText>
      </w:r>
      <w:r w:rsidR="002928B3">
        <w:rPr>
          <w:rFonts w:ascii="Times New Roman" w:hAnsi="Times New Roman"/>
          <w:sz w:val="24"/>
          <w:szCs w:val="24"/>
        </w:rPr>
        <w:fldChar w:fldCharType="separate"/>
      </w:r>
      <w:r w:rsidR="002928B3" w:rsidRPr="002928B3">
        <w:rPr>
          <w:rFonts w:ascii="Times New Roman" w:hAnsi="Times New Roman"/>
          <w:noProof/>
          <w:sz w:val="24"/>
          <w:szCs w:val="24"/>
        </w:rPr>
        <w:t>(Hairston et al. 1960, Paine 1966, Carpenter et al. 1985, Chalcraft and Resetarits 2003, Gruner et al. 2008)</w:t>
      </w:r>
      <w:r w:rsidR="002928B3">
        <w:rPr>
          <w:rFonts w:ascii="Times New Roman" w:hAnsi="Times New Roman"/>
          <w:sz w:val="24"/>
          <w:szCs w:val="24"/>
        </w:rPr>
        <w:fldChar w:fldCharType="end"/>
      </w:r>
      <w:r>
        <w:rPr>
          <w:rFonts w:ascii="Times New Roman" w:hAnsi="Times New Roman"/>
          <w:noProof/>
          <w:sz w:val="24"/>
          <w:szCs w:val="24"/>
        </w:rPr>
        <w:t xml:space="preserve">. Species declines can also </w:t>
      </w:r>
      <w:r w:rsidR="00F17233">
        <w:rPr>
          <w:rFonts w:ascii="Times New Roman" w:hAnsi="Times New Roman"/>
          <w:sz w:val="24"/>
          <w:szCs w:val="24"/>
        </w:rPr>
        <w:t>release</w:t>
      </w:r>
      <w:r>
        <w:rPr>
          <w:rFonts w:ascii="Times New Roman" w:hAnsi="Times New Roman"/>
          <w:sz w:val="24"/>
          <w:szCs w:val="24"/>
        </w:rPr>
        <w:t xml:space="preserve"> other consumers from competitive interactions,</w:t>
      </w:r>
      <w:r w:rsidR="00F17233">
        <w:rPr>
          <w:rFonts w:ascii="Times New Roman" w:hAnsi="Times New Roman"/>
          <w:sz w:val="24"/>
          <w:szCs w:val="24"/>
        </w:rPr>
        <w:t xml:space="preserve"> </w:t>
      </w:r>
      <w:r w:rsidR="00F17233">
        <w:rPr>
          <w:rFonts w:ascii="Times New Roman" w:hAnsi="Times New Roman"/>
          <w:noProof/>
          <w:sz w:val="24"/>
          <w:szCs w:val="24"/>
        </w:rPr>
        <w:t xml:space="preserve">due to the </w:t>
      </w:r>
      <w:r>
        <w:rPr>
          <w:rFonts w:ascii="Times New Roman" w:hAnsi="Times New Roman"/>
          <w:noProof/>
          <w:sz w:val="24"/>
          <w:szCs w:val="24"/>
        </w:rPr>
        <w:t xml:space="preserve">subsidy </w:t>
      </w:r>
      <w:r w:rsidR="00F17233">
        <w:rPr>
          <w:rFonts w:ascii="Times New Roman" w:hAnsi="Times New Roman"/>
          <w:noProof/>
          <w:sz w:val="24"/>
          <w:szCs w:val="24"/>
        </w:rPr>
        <w:t xml:space="preserve">of resources </w:t>
      </w:r>
      <w:r>
        <w:rPr>
          <w:rFonts w:ascii="Times New Roman" w:hAnsi="Times New Roman"/>
          <w:noProof/>
          <w:sz w:val="24"/>
          <w:szCs w:val="24"/>
        </w:rPr>
        <w:t xml:space="preserve">made available following a species’ decline </w:t>
      </w:r>
      <w:r w:rsidR="002928B3">
        <w:rPr>
          <w:rFonts w:ascii="Times New Roman" w:hAnsi="Times New Roman"/>
          <w:noProof/>
          <w:sz w:val="24"/>
          <w:szCs w:val="24"/>
        </w:rPr>
        <w:fldChar w:fldCharType="begin" w:fldLock="1"/>
      </w:r>
      <w:r w:rsidR="002928B3">
        <w:rPr>
          <w:rFonts w:ascii="Times New Roman" w:hAnsi="Times New Roman"/>
          <w:noProof/>
          <w:sz w:val="24"/>
          <w:szCs w:val="24"/>
        </w:rPr>
        <w:instrText>ADDIN CSL_CITATION {"citationItems":[{"id":"ITEM-1","itemData":{"DOI":"doi: DOI: 10.1016/0022-0981(94)00149-8","ISSN":"0022-0981","author":[{"dropping-particle":"","family":"Holbrook","given":"Sally J.","non-dropping-particle":"","parse-names":false,"suffix":""},{"dropping-particle":"","family":"Schmitt","given":"Russell J.","non-dropping-particle":"","parse-names":false,"suffix":""}],"container-title":"Journal of Experimental Marine Biology and Ecology","id":"ITEM-1","issue":"2","issued":{"date-parts":[["1995","2"]]},"page":"219-233","title":"Compensation in resource use by foragers released from interspecific competition","type":"article-journal","volume":"185"},"uris":["http://www.mendeley.com/documents/?uuid=fa6f4568-ba98-4399-b16a-1c0e742fbc8f"]}],"mendeley":{"formattedCitation":"(Holbrook and Schmitt 1995)","plainTextFormattedCitation":"(Holbrook and Schmitt 1995)","previouslyFormattedCitation":"(Holbrook and Schmitt 1995)"},"properties":{"noteIndex":0},"schema":"https://github.com/citation-style-language/schema/raw/master/csl-citation.json"}</w:instrText>
      </w:r>
      <w:r w:rsidR="002928B3">
        <w:rPr>
          <w:rFonts w:ascii="Times New Roman" w:hAnsi="Times New Roman"/>
          <w:noProof/>
          <w:sz w:val="24"/>
          <w:szCs w:val="24"/>
        </w:rPr>
        <w:fldChar w:fldCharType="separate"/>
      </w:r>
      <w:r w:rsidR="002928B3" w:rsidRPr="002928B3">
        <w:rPr>
          <w:rFonts w:ascii="Times New Roman" w:hAnsi="Times New Roman"/>
          <w:noProof/>
          <w:sz w:val="24"/>
          <w:szCs w:val="24"/>
        </w:rPr>
        <w:t>(Holbrook and Schmitt 1995)</w:t>
      </w:r>
      <w:r w:rsidR="002928B3">
        <w:rPr>
          <w:rFonts w:ascii="Times New Roman" w:hAnsi="Times New Roman"/>
          <w:noProof/>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00A5E">
        <w:rPr>
          <w:rFonts w:ascii="Times New Roman" w:hAnsi="Times New Roman"/>
          <w:sz w:val="24"/>
          <w:szCs w:val="24"/>
        </w:rPr>
        <w:t>Ongoing d</w:t>
      </w:r>
      <w:r w:rsidR="00F17233">
        <w:rPr>
          <w:rFonts w:ascii="Times New Roman" w:hAnsi="Times New Roman"/>
          <w:sz w:val="24"/>
          <w:szCs w:val="24"/>
        </w:rPr>
        <w:t xml:space="preserve">eclines and extinctions of </w:t>
      </w:r>
      <w:r w:rsidR="00F17233">
        <w:rPr>
          <w:rFonts w:ascii="Times New Roman" w:hAnsi="Times New Roman"/>
          <w:sz w:val="24"/>
          <w:szCs w:val="24"/>
        </w:rPr>
        <w:lastRenderedPageBreak/>
        <w:t>amphibians have the potential to change communities, but the extent to which any species shapes its</w:t>
      </w:r>
      <w:r w:rsidR="00645471">
        <w:rPr>
          <w:rFonts w:ascii="Times New Roman" w:hAnsi="Times New Roman"/>
          <w:sz w:val="24"/>
          <w:szCs w:val="24"/>
        </w:rPr>
        <w:t xml:space="preserve"> </w:t>
      </w:r>
      <w:r w:rsidR="00F17233">
        <w:rPr>
          <w:rFonts w:ascii="Times New Roman" w:hAnsi="Times New Roman"/>
          <w:sz w:val="24"/>
          <w:szCs w:val="24"/>
        </w:rPr>
        <w:t xml:space="preserve">community via resource consumption is likely to vary idiosyncratically </w:t>
      </w:r>
      <w:r w:rsidR="002928B3">
        <w:rPr>
          <w:rFonts w:ascii="Times New Roman" w:hAnsi="Times New Roman"/>
          <w:sz w:val="24"/>
          <w:szCs w:val="24"/>
        </w:rPr>
        <w:fldChar w:fldCharType="begin" w:fldLock="1"/>
      </w:r>
      <w:r w:rsidR="003846C7">
        <w:rPr>
          <w:rFonts w:ascii="Times New Roman" w:hAnsi="Times New Roman"/>
          <w:sz w:val="24"/>
          <w:szCs w:val="24"/>
        </w:rPr>
        <w:instrText>ADDIN CSL_CITATION {"citationItems":[{"id":"ITEM-1","itemData":{"author":[{"dropping-particle":"","family":"Menge","given":"Bruce A.","non-dropping-particle":"","parse-names":false,"suffix":""}],"chapter-number":"2","container-title":"The importance of species: perspectives on expendability and triage","editor":[{"dropping-particle":"","family":"Kareiva","given":"P. M.","non-dropping-particle":"","parse-names":false,"suffix":""},{"dropping-particle":"","family":"Levin","given":"S. A.","non-dropping-particle":"","parse-names":false,"suffix":""}],"id":"ITEM-1","issued":{"date-parts":[["2003"]]},"page":"16-43","publisher":"Princeton University Press","publisher-place":"Princeton","title":"The overriding importance of environmental context in determining the outcome of species-deletion experiments","type":"chapter"},"uris":["http://www.mendeley.com/documents/?uuid=995906ed-8011-42c3-8c75-ed65c79bb30b"]}],"mendeley":{"formattedCitation":"(Menge 2003)","plainTextFormattedCitation":"(Menge 2003)","previouslyFormattedCitation":"(Menge 2003)"},"properties":{"noteIndex":0},"schema":"https://github.com/citation-style-language/schema/raw/master/csl-citation.json"}</w:instrText>
      </w:r>
      <w:r w:rsidR="002928B3">
        <w:rPr>
          <w:rFonts w:ascii="Times New Roman" w:hAnsi="Times New Roman"/>
          <w:sz w:val="24"/>
          <w:szCs w:val="24"/>
        </w:rPr>
        <w:fldChar w:fldCharType="separate"/>
      </w:r>
      <w:r w:rsidR="002928B3" w:rsidRPr="002928B3">
        <w:rPr>
          <w:rFonts w:ascii="Times New Roman" w:hAnsi="Times New Roman"/>
          <w:noProof/>
          <w:sz w:val="24"/>
          <w:szCs w:val="24"/>
        </w:rPr>
        <w:t>(Menge 2003)</w:t>
      </w:r>
      <w:r w:rsidR="002928B3">
        <w:rPr>
          <w:rFonts w:ascii="Times New Roman" w:hAnsi="Times New Roman"/>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The degree to which a species affects its community may depend on several factors, including the impact of the specific consumer on its resources </w:t>
      </w:r>
      <w:r w:rsidR="003846C7">
        <w:rPr>
          <w:rFonts w:ascii="Times New Roman" w:hAnsi="Times New Roman"/>
          <w:sz w:val="24"/>
          <w:szCs w:val="24"/>
        </w:rPr>
        <w:fldChar w:fldCharType="begin" w:fldLock="1"/>
      </w:r>
      <w:r w:rsidR="003846C7">
        <w:rPr>
          <w:rFonts w:ascii="Times New Roman" w:hAnsi="Times New Roman"/>
          <w:sz w:val="24"/>
          <w:szCs w:val="24"/>
        </w:rPr>
        <w:instrText>ADDIN CSL_CITATION {"citationItems":[{"id":"ITEM-1","itemData":{"DOI":"10.1046/j.1461-0248.2002.00381.x","ISSN":"1461023X","author":[{"dropping-particle":"","family":"Shurin","given":"Jonathan B.","non-dropping-particle":"","parse-names":false,"suffix":""},{"dropping-particle":"","family":"Borer","given":"Elizabeth T.","non-dropping-particle":"","parse-names":false,"suffix":""},{"dropping-particle":"","family":"Seabloom","given":"Eric W.","non-dropping-particle":"","parse-names":false,"suffix":""},{"dropping-particle":"","family":"Anderson","given":"Kurt","non-dropping-particle":"","parse-names":false,"suffix":""},{"dropping-particle":"","family":"Blanchette","given":"Carol A.","non-dropping-particle":"","parse-names":false,"suffix":""},{"dropping-particle":"","family":"Broitman","given":"Bernardo","non-dropping-particle":"","parse-names":false,"suffix":""},{"dropping-particle":"","family":"Cooper","given":"Scott D.","non-dropping-particle":"","parse-names":false,"suffix":""},{"dropping-particle":"","family":"Halpern","given":"Benjamin S.","non-dropping-particle":"","parse-names":false,"suffix":""}],"container-title":"Ecology Letters","id":"ITEM-1","issue":"6","issued":{"date-parts":[["2002","11","7"]]},"page":"785-791","title":"A cross-ecosystem comparison of the strength of trophic cascades","type":"article-journal","volume":"5"},"uris":["http://www.mendeley.com/documents/?uuid=b415497e-d528-4dce-a357-222812c45d3f"]},{"id":"ITEM-2","itemData":{"author":[{"dropping-particle":"","family":"Borer","given":"E. T.","non-dropping-particle":"","parse-names":false,"suffix":""},{"dropping-particle":"","family":"Seabloom","given":"E. W.","non-dropping-particle":"","parse-names":false,"suffix":""},{"dropping-particle":"","family":"Shurin","given":"J. B.","non-dropping-particle":"","parse-names":false,"suffix":""},{"dropping-particle":"","family":"Anderson","given":"K. E.","non-dropping-particle":"","parse-names":false,"suffix":""},{"dropping-particle":"","family":"Blanchette","given":"C. A.","non-dropping-particle":"","parse-names":false,"suffix":""},{"dropping-particle":"","family":"Broitman","given":"B.","non-dropping-particle":"","parse-names":false,"suffix":""},{"dropping-particle":"","family":"Cooper","given":"S. D.","non-dropping-particle":"","parse-names":false,"suffix":""},{"dropping-particle":"","family":"Halpern","given":"B. S.","non-dropping-particle":"","parse-names":false,"suffix":""}],"container-title":"Ecology","id":"ITEM-2","issue":"2","issued":{"date-parts":[["2005"]]},"page":"528-537","title":"What determines the strength of a trophic cascade?","type":"article-journal","volume":"86"},"uris":["http://www.mendeley.com/documents/?uuid=49c28b70-a13b-4f8f-9600-0c21c2ac3eae"]},{"id":"ITEM-3","itemData":{"DOI":"10.1111/j.1461-0248.2012.01823.x","ISSN":"1461-0248","PMID":"22731884","abstract":"Many human influences on the world's ecosystems have their largest direct impacts at either the top or the bottom of the food web. To predict their ecosystem-wide consequences we must understand how these impacts propagate. A long-standing, but so far elusive, problem in this endeavour is how to reduce food web complexity to a mathematically tractable, but empirically relevant system. Simplification to main energy channels linking primary producers to top consumers has been recently advocated. Following this approach, we propose a general framework for the analysis of bottom-up and top-down forcing of ecosystems by reducing food webs to two energy pathways originating from a limiting resource shared by competing guilds of primary producers (e.g. edible vs. defended plants). Exploring dynamical models of such webs we find that their equilibrium responses to nutrient enrichment and top consumer harvesting are determined by only two easily measurable topological properties: the lengths of the component food chains (odd-odd, odd-even, or even-even) and presence vs. absence of a generalist top consumer reconnecting the two pathways (yielding looped vs. branched webs). Many results generalise to other looped or branched web structures and the model can be easily adapted to include a detrital pathway.","author":[{"dropping-particle":"","family":"Wollrab","given":"Sabine","non-dropping-particle":"","parse-names":false,"suffix":""},{"dropping-particle":"","family":"Diehl","given":"Sebastian","non-dropping-particle":"","parse-names":false,"suffix":""},{"dropping-particle":"","family":"Roos","given":"André M","non-dropping-particle":"De","parse-names":false,"suffix":""}],"container-title":"Ecology Letters","id":"ITEM-3","issue":"9","issued":{"date-parts":[["2012","9"]]},"page":"935-46","title":"Simple rules describe bottom-up and top-down control in food webs with alternative energy pathways.","type":"article-journal","volume":"15"},"uris":["http://www.mendeley.com/documents/?uuid=a75e406f-df37-4554-a4f8-9cea6ad8807d"]}],"mendeley":{"formattedCitation":"(Shurin et al. 2002, Borer et al. 2005, Wollrab et al. 2012)","plainTextFormattedCitation":"(Shurin et al. 2002, Borer et al. 2005, Wollrab et al. 2012)","previouslyFormattedCitation":"(Shurin et al. 2002, Borer et al. 2005, Wollrab et al. 2012)"},"properties":{"noteIndex":0},"schema":"https://github.com/citation-style-language/schema/raw/master/csl-citation.json"}</w:instrText>
      </w:r>
      <w:r w:rsidR="003846C7">
        <w:rPr>
          <w:rFonts w:ascii="Times New Roman" w:hAnsi="Times New Roman"/>
          <w:sz w:val="24"/>
          <w:szCs w:val="24"/>
        </w:rPr>
        <w:fldChar w:fldCharType="separate"/>
      </w:r>
      <w:r w:rsidR="003846C7" w:rsidRPr="003846C7">
        <w:rPr>
          <w:rFonts w:ascii="Times New Roman" w:hAnsi="Times New Roman"/>
          <w:noProof/>
          <w:sz w:val="24"/>
          <w:szCs w:val="24"/>
        </w:rPr>
        <w:t>(Shurin et al. 2002, Borer et al. 2005, Wollrab et al. 2012)</w:t>
      </w:r>
      <w:r w:rsidR="003846C7">
        <w:rPr>
          <w:rFonts w:ascii="Times New Roman" w:hAnsi="Times New Roman"/>
          <w:sz w:val="24"/>
          <w:szCs w:val="24"/>
        </w:rPr>
        <w:fldChar w:fldCharType="end"/>
      </w:r>
      <w:r w:rsidR="00F17233">
        <w:rPr>
          <w:rFonts w:ascii="Times New Roman" w:hAnsi="Times New Roman"/>
          <w:sz w:val="24"/>
          <w:szCs w:val="24"/>
        </w:rPr>
        <w:t xml:space="preserve"> and</w:t>
      </w:r>
      <w:ins w:id="31" w:author="Andrea Adams" w:date="2020-05-15T13:10:00Z">
        <w:r w:rsidR="00934A0A">
          <w:rPr>
            <w:rFonts w:ascii="Times New Roman" w:hAnsi="Times New Roman"/>
            <w:sz w:val="24"/>
            <w:szCs w:val="24"/>
          </w:rPr>
          <w:t xml:space="preserve"> competition with?</w:t>
        </w:r>
      </w:ins>
      <w:r w:rsidR="00F17233">
        <w:rPr>
          <w:rFonts w:ascii="Times New Roman" w:hAnsi="Times New Roman"/>
          <w:sz w:val="24"/>
          <w:szCs w:val="24"/>
        </w:rPr>
        <w:t xml:space="preserve"> </w:t>
      </w:r>
      <w:del w:id="32" w:author="Andrea Adams" w:date="2020-05-15T13:11:00Z">
        <w:r w:rsidR="00F17233" w:rsidDel="00934A0A">
          <w:rPr>
            <w:rFonts w:ascii="Times New Roman" w:hAnsi="Times New Roman"/>
            <w:sz w:val="24"/>
            <w:szCs w:val="24"/>
          </w:rPr>
          <w:delText xml:space="preserve">on </w:delText>
        </w:r>
      </w:del>
      <w:r w:rsidR="00F17233">
        <w:rPr>
          <w:rFonts w:ascii="Times New Roman" w:hAnsi="Times New Roman"/>
          <w:sz w:val="24"/>
          <w:szCs w:val="24"/>
        </w:rPr>
        <w:t xml:space="preserve">other species that share the resources </w:t>
      </w:r>
      <w:r w:rsidR="003846C7">
        <w:rPr>
          <w:rFonts w:ascii="Times New Roman" w:hAnsi="Times New Roman"/>
          <w:sz w:val="24"/>
          <w:szCs w:val="24"/>
        </w:rPr>
        <w:fldChar w:fldCharType="begin" w:fldLock="1"/>
      </w:r>
      <w:r w:rsidR="003846C7">
        <w:rPr>
          <w:rFonts w:ascii="Times New Roman" w:hAnsi="Times New Roman"/>
          <w:sz w:val="24"/>
          <w:szCs w:val="24"/>
        </w:rPr>
        <w:instrText>ADDIN CSL_CITATION {"citationItems":[{"id":"ITEM-1","itemData":{"author":[{"dropping-particle":"","family":"Murdoch","given":"W. W.","non-dropping-particle":"","parse-names":false,"suffix":""},{"dropping-particle":"","family":"Briggs","given":"C. J.","non-dropping-particle":"","parse-names":false,"suffix":""},{"dropping-particle":"","family":"Nisbet","given":"R. M.","non-dropping-particle":"","parse-names":false,"suffix":""}],"id":"ITEM-1","issued":{"date-parts":[["2003"]]},"publisher":"Princeton University Press","title":"Consumer-resource Dynamics","type":"book"},"uris":["http://www.mendeley.com/documents/?uuid=043140a3-5057-4c7b-9cc2-9966f5d1c0df"]}],"mendeley":{"formattedCitation":"(Murdoch et al. 2003)","plainTextFormattedCitation":"(Murdoch et al. 2003)","previouslyFormattedCitation":"(Murdoch et al. 2003)"},"properties":{"noteIndex":0},"schema":"https://github.com/citation-style-language/schema/raw/master/csl-citation.json"}</w:instrText>
      </w:r>
      <w:r w:rsidR="003846C7">
        <w:rPr>
          <w:rFonts w:ascii="Times New Roman" w:hAnsi="Times New Roman"/>
          <w:sz w:val="24"/>
          <w:szCs w:val="24"/>
        </w:rPr>
        <w:fldChar w:fldCharType="separate"/>
      </w:r>
      <w:r w:rsidR="003846C7" w:rsidRPr="003846C7">
        <w:rPr>
          <w:rFonts w:ascii="Times New Roman" w:hAnsi="Times New Roman"/>
          <w:noProof/>
          <w:sz w:val="24"/>
          <w:szCs w:val="24"/>
        </w:rPr>
        <w:t>(Murdoch et al. 2003)</w:t>
      </w:r>
      <w:r w:rsidR="003846C7">
        <w:rPr>
          <w:rFonts w:ascii="Times New Roman" w:hAnsi="Times New Roman"/>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Therefore, predictions about the ecological effects of declines or extinctions of a species</w:t>
      </w:r>
      <w:r w:rsidR="00D25DD5">
        <w:rPr>
          <w:rFonts w:ascii="Times New Roman" w:hAnsi="Times New Roman"/>
          <w:sz w:val="24"/>
          <w:szCs w:val="24"/>
        </w:rPr>
        <w:t xml:space="preserve"> and its </w:t>
      </w:r>
      <w:r w:rsidR="00C50C59">
        <w:rPr>
          <w:rFonts w:ascii="Times New Roman" w:hAnsi="Times New Roman"/>
          <w:sz w:val="24"/>
          <w:szCs w:val="24"/>
        </w:rPr>
        <w:t xml:space="preserve">ecological </w:t>
      </w:r>
      <w:r w:rsidR="00D25DD5">
        <w:rPr>
          <w:rFonts w:ascii="Times New Roman" w:hAnsi="Times New Roman"/>
          <w:sz w:val="24"/>
          <w:szCs w:val="24"/>
        </w:rPr>
        <w:t>importance</w:t>
      </w:r>
      <w:r w:rsidR="00284C96">
        <w:rPr>
          <w:rFonts w:ascii="Times New Roman" w:hAnsi="Times New Roman"/>
          <w:sz w:val="24"/>
          <w:szCs w:val="24"/>
        </w:rPr>
        <w:t xml:space="preserve"> </w:t>
      </w:r>
      <w:r w:rsidR="00F17233">
        <w:rPr>
          <w:rFonts w:ascii="Times New Roman" w:hAnsi="Times New Roman"/>
          <w:sz w:val="24"/>
          <w:szCs w:val="24"/>
        </w:rPr>
        <w:t xml:space="preserve">should be based on quantitative measurements of its interactions with </w:t>
      </w:r>
      <w:r w:rsidR="003846C7">
        <w:rPr>
          <w:rFonts w:ascii="Times New Roman" w:hAnsi="Times New Roman"/>
          <w:sz w:val="24"/>
          <w:szCs w:val="24"/>
        </w:rPr>
        <w:t xml:space="preserve">and positive or negative impacts on the abundance of </w:t>
      </w:r>
      <w:r w:rsidR="00F17233">
        <w:rPr>
          <w:rFonts w:ascii="Times New Roman" w:hAnsi="Times New Roman"/>
          <w:sz w:val="24"/>
          <w:szCs w:val="24"/>
        </w:rPr>
        <w:t xml:space="preserve">other community members </w:t>
      </w:r>
      <w:r w:rsidR="003846C7">
        <w:rPr>
          <w:rFonts w:ascii="Times New Roman" w:hAnsi="Times New Roman"/>
          <w:sz w:val="24"/>
          <w:szCs w:val="24"/>
        </w:rPr>
        <w:fldChar w:fldCharType="begin" w:fldLock="1"/>
      </w:r>
      <w:r w:rsidR="003F1A53">
        <w:rPr>
          <w:rFonts w:ascii="Times New Roman" w:hAnsi="Times New Roman"/>
          <w:sz w:val="24"/>
          <w:szCs w:val="24"/>
        </w:rPr>
        <w:instrText>ADDIN CSL_CITATION {"citationItems":[{"id":"ITEM-1","itemData":{"author":[{"dropping-particle":"","family":"Simberloff","given":"D.","non-dropping-particle":"","parse-names":false,"suffix":""}],"chapter-number":"11","container-title":"The importance of species: perspectives on expendability and triage","editor":[{"dropping-particle":"","family":"Kareiva","given":"P. M.","non-dropping-particle":"","parse-names":false,"suffix":""},{"dropping-particle":"","family":"Levin","given":"S. A.","non-dropping-particle":"","parse-names":false,"suffix":""}],"id":"ITEM-1","issued":{"date-parts":[["2003"]]},"page":"221-234","publisher":"Princeton University Press","publisher-place":"Princeton","title":"Community and ecosystem impacts of single-species extinctions","type":"chapter"},"uris":["http://www.mendeley.com/documents/?uuid=dbbd0cef-9e8a-4c4a-8be6-8041497f90b7"]},{"id":"ITEM-2","itemData":{"ISBN":"069109005X","abstract":"A great many species are threatened by the expanding human population. Though the public generally favors environmental protection, conservation does not come without sacrifice and cost. Many decision makers wonder if every species is worth the trouble. Of what consequence would the extinction of, say, spotted owls or snail darters be? Are some species expendable? Given the reality of limited money for conservation efforts, there is a compelling need for scientists to help conservation practitioners set priorities and identify species most in need of urgent attention. Ecology should be capable of providing guidance that goes beyond the obvious impulse to protect economically valuable species (salmon) or aesthetically appealing ones (snow leopards). Although some recent books have considered the ecosystem services provided by biodiversity as an aggregate property, this is the first to focus on the value of particular species. It provides the scientific approaches and analyses available for asking what we can expect from losing (or gaining) species. The contributors are outstanding ecologists, theoreticians, and evolutionary biologists who gathered for a symposium honoring Robert T. Paine, the community ecologist who experimentally demonstrated that a single predator species can act as a keystone species whose removal dramatically alters entire ecosystem communities. They build on Paine's work here by exploring whether we can identify species that play key roles in ecosystems before they are lost forever. These are some of our finest ecologists asking some of our hardest questions. They are, in addition to the editors, S.E.B. Abella, G. C. Chang, D. Doak, A. L. Downing, W. T. Edmondson, A. S. Flecker, M. J. Ford, C.D.G. Harley, E. G. Leigh Jr., S. Lubetkin, S. M. Louda, M. Marvier, P. McElhany, B. A. Menge, W. F. Morris, S. Naeem, S. R. Palumbi, A. G. Power, T. A. Rand, R. B. Root, M. Ruckelshaus, J. Ruesink, D. E. Schindler, T. W. Schoener, D. Simberloff, D. A. Spiller, M. J. Wonham, and J. T. Wootton.","author":[{"dropping-particle":"","family":"Kareiva","given":"P. M.","non-dropping-particle":"","parse-names":false,"suffix":""},{"dropping-particle":"","family":"Levin","given":"S. A.","non-dropping-particle":"","parse-names":false,"suffix":""}],"id":"ITEM-2","issued":{"date-parts":[["2003"]]},"number-of-pages":"427","publisher":"Princeton University Press","title":"The Importance of Species: Perspectives on Expendability and Triage","type":"book"},"uris":["http://www.mendeley.com/documents/?uuid=eaf97057-04ba-4c5a-b002-9f0a3ebfff6b"]}],"mendeley":{"formattedCitation":"(Kareiva and Levin 2003, Simberloff 2003)","plainTextFormattedCitation":"(Kareiva and Levin 2003, Simberloff 2003)","previouslyFormattedCitation":"(Kareiva and Levin 2003, Simberloff 2003)"},"properties":{"noteIndex":0},"schema":"https://github.com/citation-style-language/schema/raw/master/csl-citation.json"}</w:instrText>
      </w:r>
      <w:r w:rsidR="003846C7">
        <w:rPr>
          <w:rFonts w:ascii="Times New Roman" w:hAnsi="Times New Roman"/>
          <w:sz w:val="24"/>
          <w:szCs w:val="24"/>
        </w:rPr>
        <w:fldChar w:fldCharType="separate"/>
      </w:r>
      <w:r w:rsidR="003846C7" w:rsidRPr="003846C7">
        <w:rPr>
          <w:rFonts w:ascii="Times New Roman" w:hAnsi="Times New Roman"/>
          <w:noProof/>
          <w:sz w:val="24"/>
          <w:szCs w:val="24"/>
        </w:rPr>
        <w:t>(Kareiva and Levin 2003, Simberloff 2003)</w:t>
      </w:r>
      <w:r w:rsidR="003846C7">
        <w:rPr>
          <w:rFonts w:ascii="Times New Roman" w:hAnsi="Times New Roman"/>
          <w:sz w:val="24"/>
          <w:szCs w:val="24"/>
        </w:rPr>
        <w:fldChar w:fldCharType="end"/>
      </w:r>
      <w:r w:rsidR="00F17233">
        <w:rPr>
          <w:rFonts w:ascii="Times New Roman" w:hAnsi="Times New Roman"/>
          <w:sz w:val="24"/>
          <w:szCs w:val="24"/>
        </w:rPr>
        <w:t>.</w:t>
      </w:r>
    </w:p>
    <w:p w14:paraId="15E04E6F" w14:textId="0BEF2874" w:rsidR="00F17233"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A</w:t>
      </w:r>
      <w:r w:rsidDel="00337126">
        <w:rPr>
          <w:rFonts w:ascii="Times New Roman" w:hAnsi="Times New Roman"/>
          <w:sz w:val="24"/>
          <w:szCs w:val="24"/>
        </w:rPr>
        <w:t xml:space="preserve">nurans, and especially their tadpoles, </w:t>
      </w:r>
      <w:r w:rsidR="00377BD4">
        <w:rPr>
          <w:rFonts w:ascii="Times New Roman" w:hAnsi="Times New Roman"/>
          <w:sz w:val="24"/>
          <w:szCs w:val="24"/>
        </w:rPr>
        <w:t xml:space="preserve">have characteristics that </w:t>
      </w:r>
      <w:del w:id="33" w:author="Andrea Adams" w:date="2020-05-15T13:14:00Z">
        <w:r w:rsidR="00377BD4" w:rsidDel="00591021">
          <w:rPr>
            <w:rFonts w:ascii="Times New Roman" w:hAnsi="Times New Roman"/>
            <w:sz w:val="24"/>
            <w:szCs w:val="24"/>
          </w:rPr>
          <w:delText xml:space="preserve">make them potentially </w:delText>
        </w:r>
        <w:r w:rsidDel="00591021">
          <w:rPr>
            <w:rFonts w:ascii="Times New Roman" w:hAnsi="Times New Roman"/>
            <w:sz w:val="24"/>
            <w:szCs w:val="24"/>
          </w:rPr>
          <w:delText>ecologically important</w:delText>
        </w:r>
        <w:r w:rsidR="0039042B" w:rsidDel="00591021">
          <w:rPr>
            <w:rFonts w:ascii="Times New Roman" w:hAnsi="Times New Roman"/>
            <w:sz w:val="24"/>
            <w:szCs w:val="24"/>
          </w:rPr>
          <w:delText xml:space="preserve"> and </w:delText>
        </w:r>
      </w:del>
      <w:r w:rsidR="0039042B">
        <w:rPr>
          <w:rFonts w:ascii="Times New Roman" w:hAnsi="Times New Roman"/>
          <w:sz w:val="24"/>
          <w:szCs w:val="24"/>
        </w:rPr>
        <w:t>give them potential to influence the abundance of other populations</w:t>
      </w:r>
      <w:r w:rsidDel="00337126">
        <w:rPr>
          <w:rFonts w:ascii="Times New Roman" w:hAnsi="Times New Roman"/>
          <w:sz w:val="24"/>
          <w:szCs w:val="24"/>
        </w:rPr>
        <w:t xml:space="preserve"> </w:t>
      </w:r>
      <w:r w:rsidR="003F1A53">
        <w:rPr>
          <w:rFonts w:ascii="Times New Roman" w:hAnsi="Times New Roman"/>
          <w:sz w:val="24"/>
          <w:szCs w:val="24"/>
        </w:rPr>
        <w:fldChar w:fldCharType="begin" w:fldLock="1"/>
      </w:r>
      <w:r w:rsidR="003F1A53">
        <w:rPr>
          <w:rFonts w:ascii="Times New Roman" w:hAnsi="Times New Roman"/>
          <w:sz w:val="24"/>
          <w:szCs w:val="24"/>
        </w:rPr>
        <w:instrText>ADDIN CSL_CITATION {"citationItems":[{"id":"ITEM-1","itemData":{"author":[{"dropping-particle":"","family":"Alford","given":"R. A.","non-dropping-particle":"","parse-names":false,"suffix":""}],"container-title":"Tadpoles: The Biology of Anuran Larvae","id":"ITEM-1","issued":{"date-parts":[["1999"]]},"page":"240–278","title":"Ecology: resource use, competition, and predation","type":"article-journal"},"uris":["http://www.mendeley.com/documents/?uuid=71aadeeb-9ffb-46a3-a120-55a1d7854e93"]}],"mendeley":{"formattedCitation":"(Alford 1999)","plainTextFormattedCitation":"(Alford 1999)","previouslyFormattedCitation":"(Alford 1999)"},"properties":{"noteIndex":0},"schema":"https://github.com/citation-style-language/schema/raw/master/csl-citation.json"}</w:instrText>
      </w:r>
      <w:r w:rsidR="003F1A53">
        <w:rPr>
          <w:rFonts w:ascii="Times New Roman" w:hAnsi="Times New Roman"/>
          <w:sz w:val="24"/>
          <w:szCs w:val="24"/>
        </w:rPr>
        <w:fldChar w:fldCharType="separate"/>
      </w:r>
      <w:r w:rsidR="003F1A53" w:rsidRPr="003F1A53">
        <w:rPr>
          <w:rFonts w:ascii="Times New Roman" w:hAnsi="Times New Roman"/>
          <w:noProof/>
          <w:sz w:val="24"/>
          <w:szCs w:val="24"/>
        </w:rPr>
        <w:t>(Alford 1999)</w:t>
      </w:r>
      <w:r w:rsidR="003F1A53">
        <w:rPr>
          <w:rFonts w:ascii="Times New Roman" w:hAnsi="Times New Roman"/>
          <w:sz w:val="24"/>
          <w:szCs w:val="24"/>
        </w:rPr>
        <w:fldChar w:fldCharType="end"/>
      </w:r>
      <w:r w:rsidDel="00337126">
        <w:rPr>
          <w:rFonts w:ascii="Times New Roman" w:hAnsi="Times New Roman"/>
          <w:sz w:val="24"/>
          <w:szCs w:val="24"/>
        </w:rPr>
        <w:t>.</w:t>
      </w:r>
      <w:r w:rsidR="00377BD4">
        <w:rPr>
          <w:rFonts w:ascii="Times New Roman" w:hAnsi="Times New Roman"/>
          <w:sz w:val="24"/>
          <w:szCs w:val="24"/>
        </w:rPr>
        <w:t xml:space="preserve">  </w:t>
      </w:r>
      <w:r>
        <w:rPr>
          <w:rFonts w:ascii="Times New Roman" w:hAnsi="Times New Roman"/>
          <w:sz w:val="24"/>
          <w:szCs w:val="24"/>
        </w:rPr>
        <w:t xml:space="preserve">Many tadpoles are grazers that reduce the abundance of benthic producers </w:t>
      </w:r>
      <w:r w:rsidR="007602CD">
        <w:rPr>
          <w:rFonts w:ascii="Times New Roman" w:hAnsi="Times New Roman"/>
          <w:sz w:val="24"/>
          <w:szCs w:val="24"/>
        </w:rPr>
        <w:fldChar w:fldCharType="begin" w:fldLock="1"/>
      </w:r>
      <w:r w:rsidR="007602CD">
        <w:rPr>
          <w:rFonts w:ascii="Times New Roman" w:hAnsi="Times New Roman"/>
          <w:sz w:val="24"/>
          <w:szCs w:val="24"/>
        </w:rPr>
        <w:instrText>ADDIN CSL_CITATION {"citationItems":[{"id":"ITEM-1","itemData":{"author":[{"dropping-particle":"","family":"Kupferberg","given":"S.","non-dropping-particle":"","parse-names":false,"suffix":""}],"container-title":"Freshwater Biology","id":"ITEM-1","issue":"2","issued":{"date-parts":[["1997"]]},"page":"427-439","title":"Facilitation of periphyton production by tadpole grazing: functional differences between species","type":"article-journal","volume":"37"},"uris":["http://www.mendeley.com/documents/?uuid=1af84b58-74e1-4f7f-88c3-10b2fabf02da"]},{"id":"ITEM-2","itemData":{"DOI":"10.1890/0012-9658(1997)078[1736:BRCIOA]2.0.CO;2","ISSN":"0012-9658","abstract":"I studied the invasion of Rana catesbeiana (the bullfrog) into a northern California river system where bullfrogs are not native. Native yellow-legged frogs, Rana boylii, a species of special concern, were almost an order of magnitude less abundant in reaches where bullfrogs were well established. I assessed the potential role of larval competition in contributing to this displacement in a series of field manipulations of tadpole density and species composition. The impact of R. catesbeiana on native tadpoles in the natural community agreed with the outcome of more artificial experiments testing pairwise and three-way interactions. In 2-m2 enclosures with ambient densities of tadpoles and natural river biota, bullfrog tadpoles caused a 48% reduction in survivorship of R. boylii, and a 24% decline in mass at metamorphosis. Bullfrog larvae had smaller impacts on Pacific treefrogs, Hyla regilla, causing 16% reduction in metamorph size, and no significant effect on survivorship. Bullfrog tadpoles significantl...","author":[{"dropping-particle":"","family":"Kupferberg","given":"Sarah J.","non-dropping-particle":"","parse-names":false,"suffix":""}],"container-title":"Ecology","id":"ITEM-2","issue":"6","issued":{"date-parts":[["1997","9","11"]]},"language":"EN","page":"1736-1751","title":"Bullfrog (Rana catesbeiana) invasion of a a California river: the role of larval competition","type":"article-journal","volume":"78"},"uris":["http://www.mendeley.com/documents/?uuid=8db0aee6-226c-4a35-8dbf-8292990b9ed7"]},{"id":"ITEM-3","itemData":{"author":[{"dropping-particle":"","family":"Alford","given":"R. A.","non-dropping-particle":"","parse-names":false,"suffix":""}],"container-title":"Tadpoles: The Biology of Anuran Larvae","id":"ITEM-3","issued":{"date-parts":[["1999"]]},"page":"240–278","title":"Ecology: resource use, competition, and predation","type":"article-journal"},"uris":["http://www.mendeley.com/documents/?uuid=71aadeeb-9ffb-46a3-a120-55a1d7854e93"]},{"id":"ITEM-4","itemData":{"author":[{"dropping-particle":"","family":"Connelly","given":"S.","non-dropping-particle":"","parse-names":false,"suffix":""},{"dropping-particle":"","family":"Pringle","given":"C. M.","non-dropping-particle":"","parse-names":false,"suffix":""},{"dropping-particle":"","family":"Bixby","given":"R. J.","non-dropping-particle":"","parse-names":false,"suffix":""},{"dropping-particle":"","family":"Brenes","given":"R.","non-dropping-particle":"","parse-names":false,"suffix":""},{"dropping-particle":"","family":"Whiles","given":"M. R.","non-dropping-particle":"","parse-names":false,"suffix":""},{"dropping-particle":"","family":"Lips","given":"K. R.","non-dropping-particle":"","parse-names":false,"suffix":""},{"dropping-particle":"","family":"Kilham","given":"S.","non-dropping-particle":"","parse-names":false,"suffix":""},{"dropping-particle":"","family":"Huryn","given":"A. D.","non-dropping-particle":"","parse-names":false,"suffix":""}],"container-title":"Ecosystems","id":"ITEM-4","issue":"8","issued":{"date-parts":[["2008"]]},"page":"1262-1276","title":"Changes in stream primary producer communities resulting from large-scale catastrophic amphibian declines: can small-scale experiments predict effects of tadpole loss?","type":"article-journal","volume":"11"},"uris":["http://www.mendeley.com/documents/?uuid=7cc0e8c0-bb31-4b6b-9974-930a8f62511f"]},{"id":"ITEM-5","itemData":{"DOI":"10.1111/fwb.12326","ISSN":"00465070","author":[{"dropping-particle":"","family":"Connelly","given":"Scott","non-dropping-particle":"","parse-names":false,"suffix":""},{"dropping-particle":"","family":"Pringle","given":"Catherine M.","non-dropping-particle":"","parse-names":false,"suffix":""},{"dropping-particle":"","family":"Barnum","given":"Thomas","non-dropping-particle":"","parse-names":false,"suffix":""},{"dropping-particle":"","family":"Hunte-Brown","given":"Meshagae","non-dropping-particle":"","parse-names":false,"suffix":""},{"dropping-particle":"","family":"Kilham","given":"Susan","non-dropping-particle":"","parse-names":false,"suffix":""},{"dropping-particle":"","family":"Whiles","given":"Matt R.","non-dropping-particle":"","parse-names":false,"suffix":""},{"dropping-particle":"","family":"Lips","given":"Karen R.","non-dropping-particle":"","parse-names":false,"suffix":""},{"dropping-particle":"","family":"Colón-Gaud","given":"Checo","non-dropping-particle":"","parse-names":false,"suffix":""},{"dropping-particle":"","family":"Brenes","given":"Roberto","non-dropping-particle":"","parse-names":false,"suffix":""}],"container-title":"Freshwater Biology","id":"ITEM-5","issue":"6","issued":{"date-parts":[["2014","6","13"]]},"page":"1113-1122","title":"Initial versus longer-term effects of tadpole declines on algae in a Neotropical stream","type":"article-journal","volume":"59"},"uris":["http://www.mendeley.com/documents/?uuid=e0792387-5f72-4db5-9e17-4f1d0d27c443"]}],"mendeley":{"formattedCitation":"(Kupferberg 1997a, 1997b, Alford 1999, Connelly et al. 2008, 2014)","plainTextFormattedCitation":"(Kupferberg 1997a, 1997b, Alford 1999, Connelly et al. 2008, 2014)","previouslyFormattedCitation":"(Kupferberg 1997a, 1997b, Alford 1999, Connelly et al. 2008, 2014)"},"properties":{"noteIndex":0},"schema":"https://github.com/citation-style-language/schema/raw/master/csl-citation.json"}</w:instrText>
      </w:r>
      <w:r w:rsidR="007602CD">
        <w:rPr>
          <w:rFonts w:ascii="Times New Roman" w:hAnsi="Times New Roman"/>
          <w:sz w:val="24"/>
          <w:szCs w:val="24"/>
        </w:rPr>
        <w:fldChar w:fldCharType="separate"/>
      </w:r>
      <w:r w:rsidR="007602CD" w:rsidRPr="007602CD">
        <w:rPr>
          <w:rFonts w:ascii="Times New Roman" w:hAnsi="Times New Roman"/>
          <w:noProof/>
          <w:sz w:val="24"/>
          <w:szCs w:val="24"/>
        </w:rPr>
        <w:t>(Kupferberg 1997a, 1997b, Alford 1999, Connelly et al. 2008, 2014)</w:t>
      </w:r>
      <w:r w:rsidR="007602CD">
        <w:rPr>
          <w:rFonts w:ascii="Times New Roman" w:hAnsi="Times New Roman"/>
          <w:sz w:val="24"/>
          <w:szCs w:val="24"/>
        </w:rPr>
        <w:fldChar w:fldCharType="end"/>
      </w:r>
      <w:r>
        <w:rPr>
          <w:rFonts w:ascii="Times New Roman" w:hAnsi="Times New Roman"/>
          <w:noProof/>
          <w:sz w:val="24"/>
          <w:szCs w:val="24"/>
        </w:rPr>
        <w:t xml:space="preserve">, by up to </w:t>
      </w:r>
      <w:r>
        <w:rPr>
          <w:rFonts w:ascii="Times New Roman" w:hAnsi="Times New Roman"/>
          <w:sz w:val="24"/>
          <w:szCs w:val="24"/>
        </w:rPr>
        <w:t>98% in some cases</w:t>
      </w:r>
      <w:r w:rsidR="007602CD">
        <w:rPr>
          <w:rFonts w:ascii="Times New Roman" w:hAnsi="Times New Roman"/>
          <w:sz w:val="24"/>
          <w:szCs w:val="24"/>
        </w:rPr>
        <w:t xml:space="preserve"> </w:t>
      </w:r>
      <w:r w:rsidR="007602CD">
        <w:rPr>
          <w:rFonts w:ascii="Times New Roman" w:hAnsi="Times New Roman"/>
          <w:sz w:val="24"/>
          <w:szCs w:val="24"/>
        </w:rPr>
        <w:fldChar w:fldCharType="begin" w:fldLock="1"/>
      </w:r>
      <w:r w:rsidR="007602CD">
        <w:rPr>
          <w:rFonts w:ascii="Times New Roman" w:hAnsi="Times New Roman"/>
          <w:sz w:val="24"/>
          <w:szCs w:val="24"/>
        </w:rPr>
        <w:instrText>ADDIN CSL_CITATION {"citationItems":[{"id":"ITEM-1","itemData":{"author":[{"dropping-particle":"","family":"Brönmark","given":"C.","non-dropping-particle":"","parse-names":false,"suffix":""},{"dropping-particle":"","family":"Rundle","given":"S. D.","non-dropping-particle":"","parse-names":false,"suffix":""},{"dropping-particle":"","family":"Erlandsson","given":"A.","non-dropping-particle":"","parse-names":false,"suffix":""}],"container-title":"Oecologia","id":"ITEM-1","issue":"1","issued":{"date-parts":[["1991"]]},"page":"8-18","title":"Interactions between freshwater snails and tadpoles: competition and facilitation","type":"article-journal","volume":"87"},"uris":["http://www.mendeley.com/documents/?uuid=6f8eb3ae-f923-48c2-8ae1-d860cb7ab127"]},{"id":"ITEM-2","itemData":{"author":[{"dropping-particle":"","family":"Lamberti","given":"G. A.","non-dropping-particle":"","parse-names":false,"suffix":""},{"dropping-particle":"V.","family":"Gregory","given":"S.","non-dropping-particle":"","parse-names":false,"suffix":""},{"dropping-particle":"","family":"Hawkins","given":"C. P.","non-dropping-particle":"","parse-names":false,"suffix":""},{"dropping-particle":"","family":"Wildman","given":"R. C.","non-dropping-particle":"","parse-names":false,"suffix":""},{"dropping-particle":"","family":"Ashkenas","given":"L. R.","non-dropping-particle":"","parse-names":false,"suffix":""},{"dropping-particle":"","family":"DeNicola","given":"D. M.","non-dropping-particle":"","parse-names":false,"suffix":""}],"container-title":"Freshwater Biology","id":"ITEM-2","issue":"2","issued":{"date-parts":[["1992"]]},"page":"237-247","title":"Plant—herbivore interactions in streams near Mount St Helens","type":"article-journal","volume":"27"},"uris":["http://www.mendeley.com/documents/?uuid=1fa342ed-36ec-445c-8349-16dcd69d4020"]}],"mendeley":{"formattedCitation":"(Brönmark et al. 1991, Lamberti et al. 1992)","plainTextFormattedCitation":"(Brönmark et al. 1991, Lamberti et al. 1992)","previouslyFormattedCitation":"(Brönmark et al. 1991, Lamberti et al. 1992)"},"properties":{"noteIndex":0},"schema":"https://github.com/citation-style-language/schema/raw/master/csl-citation.json"}</w:instrText>
      </w:r>
      <w:r w:rsidR="007602CD">
        <w:rPr>
          <w:rFonts w:ascii="Times New Roman" w:hAnsi="Times New Roman"/>
          <w:sz w:val="24"/>
          <w:szCs w:val="24"/>
        </w:rPr>
        <w:fldChar w:fldCharType="separate"/>
      </w:r>
      <w:r w:rsidR="007602CD" w:rsidRPr="007602CD">
        <w:rPr>
          <w:rFonts w:ascii="Times New Roman" w:hAnsi="Times New Roman"/>
          <w:noProof/>
          <w:sz w:val="24"/>
          <w:szCs w:val="24"/>
        </w:rPr>
        <w:t>(Brönmark et al. 1991, Lamberti et al. 1992)</w:t>
      </w:r>
      <w:r w:rsidR="007602CD">
        <w:rPr>
          <w:rFonts w:ascii="Times New Roman" w:hAnsi="Times New Roman"/>
          <w:sz w:val="24"/>
          <w:szCs w:val="24"/>
        </w:rPr>
        <w:fldChar w:fldCharType="end"/>
      </w:r>
      <w:r w:rsidR="00936070">
        <w:rPr>
          <w:rFonts w:ascii="Times New Roman" w:hAnsi="Times New Roman"/>
          <w:noProof/>
          <w:sz w:val="24"/>
          <w:szCs w:val="24"/>
        </w:rPr>
        <w:t>.</w:t>
      </w:r>
      <w:r>
        <w:rPr>
          <w:rFonts w:ascii="Times New Roman" w:hAnsi="Times New Roman"/>
          <w:sz w:val="24"/>
          <w:szCs w:val="24"/>
        </w:rPr>
        <w:t xml:space="preserve"> This ability to control resources also </w:t>
      </w:r>
      <w:del w:id="34" w:author="Andrea Adams" w:date="2020-05-15T13:18:00Z">
        <w:r w:rsidDel="006F44DF">
          <w:rPr>
            <w:rFonts w:ascii="Times New Roman" w:hAnsi="Times New Roman"/>
            <w:sz w:val="24"/>
            <w:szCs w:val="24"/>
          </w:rPr>
          <w:delText xml:space="preserve">allows </w:delText>
        </w:r>
      </w:del>
      <w:ins w:id="35" w:author="Andrea Adams" w:date="2020-05-15T13:18:00Z">
        <w:r w:rsidR="006F44DF">
          <w:rPr>
            <w:rFonts w:ascii="Times New Roman" w:hAnsi="Times New Roman"/>
            <w:sz w:val="24"/>
            <w:szCs w:val="24"/>
          </w:rPr>
          <w:t xml:space="preserve">makes </w:t>
        </w:r>
      </w:ins>
      <w:r>
        <w:rPr>
          <w:rFonts w:ascii="Times New Roman" w:hAnsi="Times New Roman"/>
          <w:sz w:val="24"/>
          <w:szCs w:val="24"/>
        </w:rPr>
        <w:t xml:space="preserve">tadpoles </w:t>
      </w:r>
      <w:del w:id="36" w:author="Andrea Adams" w:date="2020-05-15T13:18:00Z">
        <w:r w:rsidDel="006F44DF">
          <w:rPr>
            <w:rFonts w:ascii="Times New Roman" w:hAnsi="Times New Roman"/>
            <w:sz w:val="24"/>
            <w:szCs w:val="24"/>
          </w:rPr>
          <w:delText xml:space="preserve">to be </w:delText>
        </w:r>
      </w:del>
      <w:r>
        <w:rPr>
          <w:rFonts w:ascii="Times New Roman" w:hAnsi="Times New Roman"/>
          <w:sz w:val="24"/>
          <w:szCs w:val="24"/>
        </w:rPr>
        <w:t>strong exploitative competitors, and they can induce declines in abundance, growth, and fecundity of other amphibian, insect, and invertebrate grazers</w:t>
      </w:r>
      <w:r w:rsidR="00A102B9">
        <w:rPr>
          <w:rFonts w:ascii="Times New Roman" w:hAnsi="Times New Roman"/>
          <w:sz w:val="24"/>
          <w:szCs w:val="24"/>
        </w:rPr>
        <w:t xml:space="preserve"> </w:t>
      </w:r>
      <w:r w:rsidR="007602CD">
        <w:rPr>
          <w:rFonts w:ascii="Times New Roman" w:hAnsi="Times New Roman"/>
          <w:sz w:val="24"/>
          <w:szCs w:val="24"/>
        </w:rPr>
        <w:fldChar w:fldCharType="begin" w:fldLock="1"/>
      </w:r>
      <w:r w:rsidR="007602CD">
        <w:rPr>
          <w:rFonts w:ascii="Times New Roman" w:hAnsi="Times New Roman"/>
          <w:sz w:val="24"/>
          <w:szCs w:val="24"/>
        </w:rPr>
        <w:instrText>ADDIN CSL_CITATION {"citationItems":[{"id":"ITEM-1","itemData":{"author":[{"dropping-particle":"","family":"Brönmark","given":"C.","non-dropping-particle":"","parse-names":false,"suffix":""},{"dropping-particle":"","family":"Rundle","given":"S. D.","non-dropping-particle":"","parse-names":false,"suffix":""},{"dropping-particle":"","family":"Erlandsson","given":"A.","non-dropping-particle":"","parse-names":false,"suffix":""}],"container-title":"Oecologia","id":"ITEM-1","issue":"1","issued":{"date-parts":[["1991"]]},"page":"8-18","title":"Interactions between freshwater snails and tadpoles: competition and facilitation","type":"article-journal","volume":"87"},"uris":["http://www.mendeley.com/documents/?uuid=6f8eb3ae-f923-48c2-8ae1-d860cb7ab127"]},{"id":"ITEM-2","itemData":{"author":[{"dropping-particle":"","family":"Kupferberg","given":"S.","non-dropping-particle":"","parse-names":false,"suffix":""}],"container-title":"Freshwater Biology","id":"ITEM-2","issue":"2","issued":{"date-parts":[["1997"]]},"page":"427-439","title":"Facilitation of periphyton production by tadpole grazing: functional differences between species","type":"article-journal","volume":"37"},"uris":["http://www.mendeley.com/documents/?uuid=1af84b58-74e1-4f7f-88c3-10b2fabf02da"]},{"id":"ITEM-3","itemData":{"DOI":"10.1890/0012-9658(1997)078[1736:BRCIOA]2.0.CO;2","ISSN":"0012-9658","abstract":"I studied the invasion of Rana catesbeiana (the bullfrog) into a northern California river system where bullfrogs are not native. Native yellow-legged frogs, Rana boylii, a species of special concern, were almost an order of magnitude less abundant in reaches where bullfrogs were well established. I assessed the potential role of larval competition in contributing to this displacement in a series of field manipulations of tadpole density and species composition. The impact of R. catesbeiana on native tadpoles in the natural community agreed with the outcome of more artificial experiments testing pairwise and three-way interactions. In 2-m2 enclosures with ambient densities of tadpoles and natural river biota, bullfrog tadpoles caused a 48% reduction in survivorship of R. boylii, and a 24% decline in mass at metamorphosis. Bullfrog larvae had smaller impacts on Pacific treefrogs, Hyla regilla, causing 16% reduction in metamorph size, and no significant effect on survivorship. Bullfrog tadpoles significantl...","author":[{"dropping-particle":"","family":"Kupferberg","given":"Sarah J.","non-dropping-particle":"","parse-names":false,"suffix":""}],"container-title":"Ecology","id":"ITEM-3","issue":"6","issued":{"date-parts":[["1997","9","11"]]},"language":"EN","page":"1736-1751","title":"Bullfrog (Rana catesbeiana) invasion of a a California river: the role of larval competition","type":"article-journal","volume":"78"},"uris":["http://www.mendeley.com/documents/?uuid=8db0aee6-226c-4a35-8dbf-8292990b9ed7"]}],"mendeley":{"formattedCitation":"(Brönmark et al. 1991, Kupferberg 1997a, 1997b)","plainTextFormattedCitation":"(Brönmark et al. 1991, Kupferberg 1997a, 1997b)","previouslyFormattedCitation":"(Brönmark et al. 1991, Kupferberg 1997a, 1997b)"},"properties":{"noteIndex":0},"schema":"https://github.com/citation-style-language/schema/raw/master/csl-citation.json"}</w:instrText>
      </w:r>
      <w:r w:rsidR="007602CD">
        <w:rPr>
          <w:rFonts w:ascii="Times New Roman" w:hAnsi="Times New Roman"/>
          <w:sz w:val="24"/>
          <w:szCs w:val="24"/>
        </w:rPr>
        <w:fldChar w:fldCharType="separate"/>
      </w:r>
      <w:r w:rsidR="007602CD" w:rsidRPr="007602CD">
        <w:rPr>
          <w:rFonts w:ascii="Times New Roman" w:hAnsi="Times New Roman"/>
          <w:noProof/>
          <w:sz w:val="24"/>
          <w:szCs w:val="24"/>
        </w:rPr>
        <w:t>(Brönmark et al. 1991, Kupferberg 1997a, 1997b)</w:t>
      </w:r>
      <w:r w:rsidR="007602CD">
        <w:rPr>
          <w:rFonts w:ascii="Times New Roman" w:hAnsi="Times New Roman"/>
          <w:sz w:val="24"/>
          <w:szCs w:val="24"/>
        </w:rPr>
        <w:fldChar w:fldCharType="end"/>
      </w:r>
      <w:r>
        <w:rPr>
          <w:rFonts w:ascii="Times New Roman" w:hAnsi="Times New Roman"/>
          <w:sz w:val="24"/>
          <w:szCs w:val="24"/>
        </w:rPr>
        <w:t>.</w:t>
      </w:r>
      <w:r w:rsidR="00645471">
        <w:rPr>
          <w:rFonts w:ascii="Times New Roman" w:hAnsi="Times New Roman"/>
          <w:sz w:val="24"/>
          <w:szCs w:val="24"/>
        </w:rPr>
        <w:t xml:space="preserve"> </w:t>
      </w:r>
      <w:r w:rsidR="00377BD4">
        <w:rPr>
          <w:rFonts w:ascii="Times New Roman" w:hAnsi="Times New Roman"/>
          <w:sz w:val="24"/>
          <w:szCs w:val="24"/>
        </w:rPr>
        <w:t>T</w:t>
      </w:r>
      <w:r>
        <w:rPr>
          <w:rFonts w:ascii="Times New Roman" w:hAnsi="Times New Roman"/>
          <w:sz w:val="24"/>
          <w:szCs w:val="24"/>
        </w:rPr>
        <w:t xml:space="preserve">adpoles </w:t>
      </w:r>
      <w:r w:rsidR="00377BD4">
        <w:rPr>
          <w:rFonts w:ascii="Times New Roman" w:hAnsi="Times New Roman"/>
          <w:sz w:val="24"/>
          <w:szCs w:val="24"/>
        </w:rPr>
        <w:t xml:space="preserve">can </w:t>
      </w:r>
      <w:r>
        <w:rPr>
          <w:rFonts w:ascii="Times New Roman" w:hAnsi="Times New Roman"/>
          <w:sz w:val="24"/>
          <w:szCs w:val="24"/>
        </w:rPr>
        <w:t xml:space="preserve">interfere with or facilitate the feeding of aquatic insects and other amphibians </w:t>
      </w:r>
      <w:r w:rsidR="007602CD">
        <w:rPr>
          <w:rFonts w:ascii="Times New Roman" w:hAnsi="Times New Roman"/>
          <w:sz w:val="24"/>
          <w:szCs w:val="24"/>
        </w:rPr>
        <w:fldChar w:fldCharType="begin" w:fldLock="1"/>
      </w:r>
      <w:r w:rsidR="00EF0F25">
        <w:rPr>
          <w:rFonts w:ascii="Times New Roman" w:hAnsi="Times New Roman"/>
          <w:sz w:val="24"/>
          <w:szCs w:val="24"/>
        </w:rPr>
        <w:instrText>ADDIN CSL_CITATION {"citationItems":[{"id":"ITEM-1","itemData":{"author":[{"dropping-particle":"","family":"Steinwascher","given":"Kurt","non-dropping-particle":"","parse-names":false,"suffix":""}],"container-title":"Ecology","id":"ITEM-1","issue":"5","issued":{"date-parts":[["1978"]]},"page":"1039-1046","title":"Interference and exploitation competition among tadpoles of Rana utricularia","type":"article-journal","volume":"59"},"uris":["http://www.mendeley.com/documents/?uuid=aaf1d805-41b1-4e42-8d9e-d5ef757df230"]},{"id":"ITEM-2","itemData":{"author":[{"dropping-particle":"","family":"Kiffney","given":"P. M.","non-dropping-particle":"","parse-names":false,"suffix":""},{"dropping-particle":"","family":"Richardson","given":"J. S.","non-dropping-particle":"","parse-names":false,"suffix":""}],"container-title":"Copeia","id":"ITEM-2","issue":"2","issued":{"date-parts":[["2001"]]},"page":"422-429","title":"Interactions among Nutrients, Periphyton, and Invertebrate and Vertebrate (Ascaphus truei) Grazers in Experimental Channels","type":"article-journal","volume":"2001"},"uris":["http://www.mendeley.com/documents/?uuid=418fa1ea-50b3-4eef-9e18-e0a67de8fffc"]},{"id":"ITEM-3","itemData":{"author":[{"dropping-particle":"","family":"Ranvestel","given":"A. W.","non-dropping-particle":"","parse-names":false,"suffix":""},{"dropping-particle":"","family":"Lips","given":"K. R.","non-dropping-particle":"","parse-names":false,"suffix":""},{"dropping-particle":"","family":"Pringle","given":"C. M.","non-dropping-particle":"","parse-names":false,"suffix":""},{"dropping-particle":"","family":"Whiles","given":"M. R.","non-dropping-particle":"","parse-names":false,"suffix":""},{"dropping-particle":"","family":"Bixby","given":"R. J.","non-dropping-particle":"","parse-names":false,"suffix":""}],"container-title":"Freshwater Biology","id":"ITEM-3","issue":"3","issued":{"date-parts":[["2004"]]},"page":"274-285","title":"Neotropical tadpoles influence stream benthos: evidence for the ecological consequences of decline in amphibian populations","type":"article-journal","volume":"49"},"uris":["http://www.mendeley.com/documents/?uuid=0929344a-1d93-41be-b5ee-9c907a982220"]}],"mendeley":{"formattedCitation":"(Steinwascher 1978a, Kiffney and Richardson 2001, Ranvestel et al. 2004)","plainTextFormattedCitation":"(Steinwascher 1978a, Kiffney and Richardson 2001, Ranvestel et al. 2004)","previouslyFormattedCitation":"(Steinwascher 1978a, Kiffney and Richardson 2001, Ranvestel et al. 2004)"},"properties":{"noteIndex":0},"schema":"https://github.com/citation-style-language/schema/raw/master/csl-citation.json"}</w:instrText>
      </w:r>
      <w:r w:rsidR="007602CD">
        <w:rPr>
          <w:rFonts w:ascii="Times New Roman" w:hAnsi="Times New Roman"/>
          <w:sz w:val="24"/>
          <w:szCs w:val="24"/>
        </w:rPr>
        <w:fldChar w:fldCharType="separate"/>
      </w:r>
      <w:r w:rsidR="00230C28" w:rsidRPr="00230C28">
        <w:rPr>
          <w:rFonts w:ascii="Times New Roman" w:hAnsi="Times New Roman"/>
          <w:noProof/>
          <w:sz w:val="24"/>
          <w:szCs w:val="24"/>
        </w:rPr>
        <w:t>(Steinwascher 1978a, Kiffney and Richardson 2001, Ranvestel et al. 2004)</w:t>
      </w:r>
      <w:r w:rsidR="007602CD">
        <w:rPr>
          <w:rFonts w:ascii="Times New Roman" w:hAnsi="Times New Roman"/>
          <w:sz w:val="24"/>
          <w:szCs w:val="24"/>
        </w:rPr>
        <w:fldChar w:fldCharType="end"/>
      </w:r>
      <w:r w:rsidR="00DF0D91">
        <w:rPr>
          <w:rFonts w:ascii="Times New Roman" w:hAnsi="Times New Roman"/>
          <w:noProof/>
          <w:sz w:val="24"/>
          <w:szCs w:val="24"/>
        </w:rPr>
        <w:t>. As with other consumers, tadpoles</w:t>
      </w:r>
      <w:r>
        <w:rPr>
          <w:rFonts w:ascii="Times New Roman" w:hAnsi="Times New Roman"/>
          <w:sz w:val="24"/>
          <w:szCs w:val="24"/>
        </w:rPr>
        <w:t xml:space="preserve"> can </w:t>
      </w:r>
      <w:r w:rsidR="00DF0D91">
        <w:rPr>
          <w:rFonts w:ascii="Times New Roman" w:hAnsi="Times New Roman"/>
          <w:sz w:val="24"/>
          <w:szCs w:val="24"/>
        </w:rPr>
        <w:t xml:space="preserve">also </w:t>
      </w:r>
      <w:r>
        <w:rPr>
          <w:rFonts w:ascii="Times New Roman" w:hAnsi="Times New Roman"/>
          <w:sz w:val="24"/>
          <w:szCs w:val="24"/>
        </w:rPr>
        <w:t>be negatively affected by</w:t>
      </w:r>
      <w:r w:rsidR="00DF0D91">
        <w:rPr>
          <w:rFonts w:ascii="Times New Roman" w:hAnsi="Times New Roman"/>
          <w:sz w:val="24"/>
          <w:szCs w:val="24"/>
        </w:rPr>
        <w:t xml:space="preserve"> these same</w:t>
      </w:r>
      <w:r>
        <w:rPr>
          <w:rFonts w:ascii="Times New Roman" w:hAnsi="Times New Roman"/>
          <w:sz w:val="24"/>
          <w:szCs w:val="24"/>
        </w:rPr>
        <w:t xml:space="preserve"> interspecific competiti</w:t>
      </w:r>
      <w:r w:rsidR="00DF0D91">
        <w:rPr>
          <w:rFonts w:ascii="Times New Roman" w:hAnsi="Times New Roman"/>
          <w:sz w:val="24"/>
          <w:szCs w:val="24"/>
        </w:rPr>
        <w:t>ve processes</w:t>
      </w:r>
      <w:r>
        <w:rPr>
          <w:rFonts w:ascii="Times New Roman" w:hAnsi="Times New Roman"/>
          <w:sz w:val="24"/>
          <w:szCs w:val="24"/>
        </w:rPr>
        <w:t xml:space="preserve"> </w:t>
      </w:r>
      <w:r w:rsidR="007602CD">
        <w:rPr>
          <w:rFonts w:ascii="Times New Roman" w:hAnsi="Times New Roman"/>
          <w:sz w:val="24"/>
          <w:szCs w:val="24"/>
        </w:rPr>
        <w:fldChar w:fldCharType="begin" w:fldLock="1"/>
      </w:r>
      <w:r w:rsidR="00FC160D">
        <w:rPr>
          <w:rFonts w:ascii="Times New Roman" w:hAnsi="Times New Roman"/>
          <w:sz w:val="24"/>
          <w:szCs w:val="24"/>
        </w:rPr>
        <w:instrText>ADDIN CSL_CITATION {"citationItems":[{"id":"ITEM-1","itemData":{"author":[{"dropping-particle":"","family":"Woodward","given":"B. D.","non-dropping-particle":"","parse-names":false,"suffix":""}],"container-title":"Oecologia","id":"ITEM-1","issue":"1","issued":{"date-parts":[["1982"]]},"page":"96-100","title":"Tadpole competition in a desert anuran community","type":"article-journal","volume":"54"},"uris":["http://www.mendeley.com/documents/?uuid=a9f84e14-7045-4b84-827f-36c9e9f33a91"]},{"id":"ITEM-2","itemData":{"author":[{"dropping-particle":"","family":"Morin","given":"P. J.","non-dropping-particle":"","parse-names":false,"suffix":""},{"dropping-particle":"","family":"Lawler","given":"S. P.","non-dropping-particle":"","parse-names":false,"suffix":""},{"dropping-particle":"","family":"Johnson","given":"E. A.","non-dropping-particle":"","parse-names":false,"suffix":""}],"container-title":"Ecology","id":"ITEM-2","issue":"5","issued":{"date-parts":[["1988"]]},"page":"1401-1409","title":"Competition between aquatic insects and vertebrates: interaction strength and higher order interactions","type":"article-journal","volume":"69"},"uris":["http://www.mendeley.com/documents/?uuid=8e1617e2-a575-4c87-b1c9-5a0643c02df2"]},{"id":"ITEM-3","itemData":{"author":[{"dropping-particle":"","family":"Smith-Gill","given":"S. J.","non-dropping-particle":"","parse-names":false,"suffix":""},{"dropping-particle":"","family":"Gill","given":"D. E.","non-dropping-particle":"","parse-names":false,"suffix":""}],"container-title":"American Naturalist","id":"ITEM-3","issue":"985","issued":{"date-parts":[["1978"]]},"page":"557-570","title":"Curvilinearities in the competition equations: an experiment with ranid tadpoles","type":"article-journal","volume":"112"},"uris":["http://www.mendeley.com/documents/?uuid=294a7935-9975-4d45-920f-2cd10aabab7a"]},{"id":"ITEM-4","itemData":{"author":[{"dropping-particle":"","family":"Blaustein","given":"L.","non-dropping-particle":"","parse-names":false,"suffix":""},{"dropping-particle":"","family":"Margalit","given":"J.","non-dropping-particle":"","parse-names":false,"suffix":""}],"container-title":"Journal of Animal Ecology","id":"ITEM-4","issue":"1","issued":{"date-parts":[["1996"]]},"page":"77-84","title":"Priority effects in temporary pools: nature and outcome of mosquito larva-toad tadpole interactions depend on order of entrance","type":"article-journal","volume":"65"},"uris":["http://www.mendeley.com/documents/?uuid=16cf3669-f57b-4dd2-ab77-0d3a58418609"]}],"mendeley":{"formattedCitation":"(Smith-Gill and Gill 1978, Woodward 1982, Morin et al. 1988, Blaustein and Margalit 1996)","plainTextFormattedCitation":"(Smith-Gill and Gill 1978, Woodward 1982, Morin et al. 1988, Blaustein and Margalit 1996)","previouslyFormattedCitation":"(Smith-Gill and Gill 1978, Woodward 1982, Morin et al. 1988, Blaustein and Margalit 1996)"},"properties":{"noteIndex":0},"schema":"https://github.com/citation-style-language/schema/raw/master/csl-citation.json"}</w:instrText>
      </w:r>
      <w:r w:rsidR="007602CD">
        <w:rPr>
          <w:rFonts w:ascii="Times New Roman" w:hAnsi="Times New Roman"/>
          <w:sz w:val="24"/>
          <w:szCs w:val="24"/>
        </w:rPr>
        <w:fldChar w:fldCharType="separate"/>
      </w:r>
      <w:r w:rsidR="007602CD" w:rsidRPr="007602CD">
        <w:rPr>
          <w:rFonts w:ascii="Times New Roman" w:hAnsi="Times New Roman"/>
          <w:noProof/>
          <w:sz w:val="24"/>
          <w:szCs w:val="24"/>
        </w:rPr>
        <w:t>(Smith-Gill and Gill 1978, Woodward 1982, Morin et al. 1988, Blaustein and Margalit 1996)</w:t>
      </w:r>
      <w:r w:rsidR="007602CD">
        <w:rPr>
          <w:rFonts w:ascii="Times New Roman" w:hAnsi="Times New Roman"/>
          <w:sz w:val="24"/>
          <w:szCs w:val="24"/>
        </w:rPr>
        <w:fldChar w:fldCharType="end"/>
      </w:r>
      <w:r w:rsidR="00936070">
        <w:rPr>
          <w:rFonts w:ascii="Times New Roman" w:hAnsi="Times New Roman"/>
          <w:sz w:val="24"/>
          <w:szCs w:val="24"/>
        </w:rPr>
        <w:t>.</w:t>
      </w:r>
      <w:r w:rsidR="00C50C59">
        <w:rPr>
          <w:rFonts w:ascii="Times New Roman" w:hAnsi="Times New Roman"/>
          <w:sz w:val="24"/>
          <w:szCs w:val="24"/>
        </w:rPr>
        <w:t xml:space="preserve"> Lastly, tadpoles can be extremely abundant, seasonally or locally </w:t>
      </w:r>
      <w:r w:rsidR="00C50C59">
        <w:rPr>
          <w:rFonts w:ascii="Times New Roman" w:hAnsi="Times New Roman"/>
          <w:sz w:val="24"/>
          <w:szCs w:val="24"/>
        </w:rPr>
        <w:fldChar w:fldCharType="begin" w:fldLock="1"/>
      </w:r>
      <w:r w:rsidR="00C50C59">
        <w:rPr>
          <w:rFonts w:ascii="Times New Roman" w:hAnsi="Times New Roman"/>
          <w:sz w:val="24"/>
          <w:szCs w:val="24"/>
        </w:rPr>
        <w:instrText>ADDIN CSL_CITATION {"citationItems":[{"id":"ITEM-1","itemData":{"author":[{"dropping-particle":"","family":"McDiarmid","given":"R. W.","non-dropping-particle":"","parse-names":false,"suffix":""},{"dropping-particle":"","family":"Altig","given":"R.","non-dropping-particle":"","parse-names":false,"suffix":""}],"id":"ITEM-1","issued":{"date-parts":[["1999"]]},"publisher":"University of Chicago Press","title":"Tadpoles: the biology of anuran larvae","type":"book"},"uris":["http://www.mendeley.com/documents/?uuid=2c7747a3-b72a-4347-b080-53e76659edb2"]},{"id":"ITEM-2","itemData":{"author":[{"dropping-particle":"","family":"Lannoo","given":"Michael J.","non-dropping-particle":"","parse-names":false,"suffix":""}],"id":"ITEM-2","issued":{"date-parts":[["2005"]]},"publisher":"University of California Press","publisher-place":"Berkeley, California","title":"Amphibian Declines: The Conservation Status of United States Species - Google Books","type":"book"},"uris":["http://www.mendeley.com/documents/?uuid=9314a0e3-c1db-3fb4-840d-583b09948285"]}],"mendeley":{"formattedCitation":"(McDiarmid and Altig 1999, Lannoo 2005)","plainTextFormattedCitation":"(McDiarmid and Altig 1999, Lannoo 2005)","previouslyFormattedCitation":"(McDiarmid and Altig 1999, Lannoo 2005)"},"properties":{"noteIndex":0},"schema":"https://github.com/citation-style-language/schema/raw/master/csl-citation.json"}</w:instrText>
      </w:r>
      <w:r w:rsidR="00C50C59">
        <w:rPr>
          <w:rFonts w:ascii="Times New Roman" w:hAnsi="Times New Roman"/>
          <w:sz w:val="24"/>
          <w:szCs w:val="24"/>
        </w:rPr>
        <w:fldChar w:fldCharType="separate"/>
      </w:r>
      <w:r w:rsidR="00C50C59" w:rsidRPr="00553649">
        <w:rPr>
          <w:rFonts w:ascii="Times New Roman" w:hAnsi="Times New Roman"/>
          <w:noProof/>
          <w:sz w:val="24"/>
          <w:szCs w:val="24"/>
        </w:rPr>
        <w:t xml:space="preserve">(McDiarmid and Altig </w:t>
      </w:r>
      <w:r w:rsidR="00C50C59" w:rsidRPr="00553649">
        <w:rPr>
          <w:rFonts w:ascii="Times New Roman" w:hAnsi="Times New Roman"/>
          <w:noProof/>
          <w:sz w:val="24"/>
          <w:szCs w:val="24"/>
        </w:rPr>
        <w:lastRenderedPageBreak/>
        <w:t>1999, Lannoo 2005)</w:t>
      </w:r>
      <w:r w:rsidR="00C50C59">
        <w:rPr>
          <w:rFonts w:ascii="Times New Roman" w:hAnsi="Times New Roman"/>
          <w:sz w:val="24"/>
          <w:szCs w:val="24"/>
        </w:rPr>
        <w:fldChar w:fldCharType="end"/>
      </w:r>
      <w:r w:rsidR="00C50C59">
        <w:rPr>
          <w:rFonts w:ascii="Times New Roman" w:hAnsi="Times New Roman"/>
          <w:sz w:val="24"/>
          <w:szCs w:val="24"/>
        </w:rPr>
        <w:t xml:space="preserve">, and high abundance can enhance the impact of a species </w:t>
      </w:r>
      <w:r w:rsidR="00C50C59">
        <w:rPr>
          <w:rFonts w:ascii="Times New Roman" w:hAnsi="Times New Roman"/>
          <w:sz w:val="24"/>
          <w:szCs w:val="24"/>
        </w:rPr>
        <w:fldChar w:fldCharType="begin" w:fldLock="1"/>
      </w:r>
      <w:r w:rsidR="00C50C59">
        <w:rPr>
          <w:rFonts w:ascii="Times New Roman" w:hAnsi="Times New Roman"/>
          <w:sz w:val="24"/>
          <w:szCs w:val="24"/>
        </w:rPr>
        <w:instrText>ADDIN CSL_CITATION {"citationItems":[{"id":"ITEM-1","itemData":{"ISSN":"00063568","author":[{"dropping-particle":"","family":"Power","given":"Mary E.","non-dropping-particle":"","parse-names":false,"suffix":""},{"dropping-particle":"","family":"Tilman","given":"David","non-dropping-particle":"","parse-names":false,"suffix":""},{"dropping-particle":"","family":"Estes","given":"James A.","non-dropping-particle":"","parse-names":false,"suffix":""},{"dropping-particle":"","family":"Menge","given":"Bruce A.","non-dropping-particle":"","parse-names":false,"suffix":""},{"dropping-particle":"","family":"Bond","given":"William J.","non-dropping-particle":"","parse-names":false,"suffix":""},{"dropping-particle":"","family":"Mills","given":"L. Scott","non-dropping-particle":"","parse-names":false,"suffix":""},{"dropping-particle":"","family":"Daily","given":"Gretchen","non-dropping-particle":"","parse-names":false,"suffix":""},{"dropping-particle":"","family":"Castilla","given":"Juan Carlos","non-dropping-particle":"","parse-names":false,"suffix":""},{"dropping-particle":"","family":"Lubchenco","given":"Jane","non-dropping-particle":"","parse-names":false,"suffix":""},{"dropping-particle":"","family":"Paine","given":"Robert T.","non-dropping-particle":"","parse-names":false,"suffix":""}],"container-title":"BioScience","id":"ITEM-1","issue":"8","issued":{"date-parts":[["1996","9"]]},"page":"609-620","title":"Challenges in the quest for keystones","type":"article-journal","volume":"46"},"uris":["http://www.mendeley.com/documents/?uuid=278ea8b9-6209-46ac-aaf7-db364410dbd4"]}],"mendeley":{"formattedCitation":"(Power et al. 1996)","plainTextFormattedCitation":"(Power et al. 1996)","previouslyFormattedCitation":"(Power et al. 1996)"},"properties":{"noteIndex":0},"schema":"https://github.com/citation-style-language/schema/raw/master/csl-citation.json"}</w:instrText>
      </w:r>
      <w:r w:rsidR="00C50C59">
        <w:rPr>
          <w:rFonts w:ascii="Times New Roman" w:hAnsi="Times New Roman"/>
          <w:sz w:val="24"/>
          <w:szCs w:val="24"/>
        </w:rPr>
        <w:fldChar w:fldCharType="separate"/>
      </w:r>
      <w:r w:rsidR="00C50C59" w:rsidRPr="007602CD">
        <w:rPr>
          <w:rFonts w:ascii="Times New Roman" w:hAnsi="Times New Roman"/>
          <w:noProof/>
          <w:sz w:val="24"/>
          <w:szCs w:val="24"/>
        </w:rPr>
        <w:t>(Power et al. 1996)</w:t>
      </w:r>
      <w:r w:rsidR="00C50C59">
        <w:rPr>
          <w:rFonts w:ascii="Times New Roman" w:hAnsi="Times New Roman"/>
          <w:sz w:val="24"/>
          <w:szCs w:val="24"/>
        </w:rPr>
        <w:fldChar w:fldCharType="end"/>
      </w:r>
      <w:r w:rsidR="00C50C59">
        <w:rPr>
          <w:rFonts w:ascii="Times New Roman" w:hAnsi="Times New Roman"/>
          <w:sz w:val="24"/>
          <w:szCs w:val="24"/>
        </w:rPr>
        <w:t>.</w:t>
      </w:r>
    </w:p>
    <w:p w14:paraId="7951A515" w14:textId="236CF341" w:rsidR="002C0F65"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Like many tadpoles, those of the mountain yellow-legged frogs (</w:t>
      </w:r>
      <w:r>
        <w:rPr>
          <w:rFonts w:ascii="Times New Roman" w:hAnsi="Times New Roman"/>
          <w:i/>
          <w:sz w:val="24"/>
          <w:szCs w:val="24"/>
        </w:rPr>
        <w:t>Rana muscosa</w:t>
      </w:r>
      <w:r>
        <w:rPr>
          <w:rFonts w:ascii="Times New Roman" w:hAnsi="Times New Roman"/>
          <w:sz w:val="24"/>
          <w:szCs w:val="24"/>
        </w:rPr>
        <w:t xml:space="preserve"> and </w:t>
      </w:r>
      <w:r>
        <w:rPr>
          <w:rFonts w:ascii="Times New Roman" w:hAnsi="Times New Roman"/>
          <w:i/>
          <w:sz w:val="24"/>
          <w:szCs w:val="24"/>
        </w:rPr>
        <w:t>R. sierrae</w:t>
      </w:r>
      <w:r>
        <w:rPr>
          <w:rFonts w:ascii="Times New Roman" w:hAnsi="Times New Roman"/>
          <w:sz w:val="24"/>
          <w:szCs w:val="24"/>
        </w:rPr>
        <w:t>)</w:t>
      </w:r>
      <w:r w:rsidR="00645471">
        <w:rPr>
          <w:rFonts w:ascii="Times New Roman" w:hAnsi="Times New Roman"/>
          <w:sz w:val="24"/>
          <w:szCs w:val="24"/>
        </w:rPr>
        <w:t xml:space="preserve"> </w:t>
      </w:r>
      <w:del w:id="37" w:author="Andrea Adams" w:date="2020-05-15T13:19:00Z">
        <w:r w:rsidR="00D25DD5" w:rsidDel="006F44DF">
          <w:rPr>
            <w:rFonts w:ascii="Times New Roman" w:hAnsi="Times New Roman"/>
            <w:sz w:val="24"/>
            <w:szCs w:val="24"/>
          </w:rPr>
          <w:delText>have the potential to</w:delText>
        </w:r>
      </w:del>
      <w:ins w:id="38" w:author="Andrea Adams" w:date="2020-05-15T13:19:00Z">
        <w:r w:rsidR="006F44DF">
          <w:rPr>
            <w:rFonts w:ascii="Times New Roman" w:hAnsi="Times New Roman"/>
            <w:sz w:val="24"/>
            <w:szCs w:val="24"/>
          </w:rPr>
          <w:t>could</w:t>
        </w:r>
      </w:ins>
      <w:r w:rsidR="00D25DD5">
        <w:rPr>
          <w:rFonts w:ascii="Times New Roman" w:hAnsi="Times New Roman"/>
          <w:sz w:val="24"/>
          <w:szCs w:val="24"/>
        </w:rPr>
        <w:t xml:space="preserve"> be </w:t>
      </w:r>
      <w:ins w:id="39" w:author="Andrea Adams" w:date="2020-05-15T13:20:00Z">
        <w:r w:rsidR="006F44DF">
          <w:rPr>
            <w:rFonts w:ascii="Times New Roman" w:hAnsi="Times New Roman"/>
            <w:sz w:val="24"/>
            <w:szCs w:val="24"/>
          </w:rPr>
          <w:t xml:space="preserve">very </w:t>
        </w:r>
      </w:ins>
      <w:r w:rsidR="00D25DD5">
        <w:rPr>
          <w:rFonts w:ascii="Times New Roman" w:hAnsi="Times New Roman"/>
          <w:sz w:val="24"/>
          <w:szCs w:val="24"/>
        </w:rPr>
        <w:t xml:space="preserve">ecologically important. They </w:t>
      </w:r>
      <w:r>
        <w:rPr>
          <w:rFonts w:ascii="Times New Roman" w:hAnsi="Times New Roman"/>
          <w:sz w:val="24"/>
          <w:szCs w:val="24"/>
        </w:rPr>
        <w:t xml:space="preserve">graze on benthic algae, and are potential competitors </w:t>
      </w:r>
      <w:r w:rsidR="002C0F65">
        <w:rPr>
          <w:rFonts w:ascii="Times New Roman" w:hAnsi="Times New Roman"/>
          <w:sz w:val="24"/>
          <w:szCs w:val="24"/>
        </w:rPr>
        <w:t xml:space="preserve">(or facilitators) of </w:t>
      </w:r>
      <w:r>
        <w:rPr>
          <w:rFonts w:ascii="Times New Roman" w:hAnsi="Times New Roman"/>
          <w:sz w:val="24"/>
          <w:szCs w:val="24"/>
        </w:rPr>
        <w:t xml:space="preserve">mayfly nymphs, caddisfly larvae, </w:t>
      </w:r>
      <w:proofErr w:type="spellStart"/>
      <w:r>
        <w:rPr>
          <w:rFonts w:ascii="Times New Roman" w:hAnsi="Times New Roman"/>
          <w:sz w:val="24"/>
          <w:szCs w:val="24"/>
        </w:rPr>
        <w:t>diptera</w:t>
      </w:r>
      <w:proofErr w:type="spellEnd"/>
      <w:r>
        <w:rPr>
          <w:rFonts w:ascii="Times New Roman" w:hAnsi="Times New Roman"/>
          <w:sz w:val="24"/>
          <w:szCs w:val="24"/>
        </w:rPr>
        <w:t xml:space="preserve"> larvae, and other benthic macroinvertebrates </w:t>
      </w:r>
      <w:r w:rsidR="00FC160D">
        <w:rPr>
          <w:rFonts w:ascii="Times New Roman" w:hAnsi="Times New Roman"/>
          <w:sz w:val="24"/>
          <w:szCs w:val="24"/>
        </w:rPr>
        <w:fldChar w:fldCharType="begin" w:fldLock="1"/>
      </w:r>
      <w:r w:rsidR="009F762D">
        <w:rPr>
          <w:rFonts w:ascii="Times New Roman" w:hAnsi="Times New Roman"/>
          <w:sz w:val="24"/>
          <w:szCs w:val="24"/>
        </w:rPr>
        <w:instrText>ADDIN CSL_CITATION {"citationItems":[{"id":"ITEM-1","itemData":{"author":[{"dropping-particle":"","family":"Grinnell","given":"J.","non-dropping-particle":"","parse-names":false,"suffix":""},{"dropping-particle":"","family":"Storer","given":"T. I.","non-dropping-particle":"","parse-names":false,"suffix":""}],"id":"ITEM-1","issued":{"date-parts":[["1924"]]},"publisher":"University of California Press","publisher-place":"Berkeley","title":"Animal life in the Yosemite: an account of the mammals, birds, reptiles, and amphibians in a cross-section of the Sierra Nevada","type":"book"},"uris":["http://www.mendeley.com/documents/?uuid=485d1725-6ce4-46fd-b2ce-df7eeceed5dd"]},{"id":"ITEM-2","itemData":{"author":[{"dropping-particle":"","family":"Zweifel","given":"R. G.","non-dropping-particle":"","parse-names":false,"suffix":""}],"id":"ITEM-2","issued":{"date-parts":[["1955"]]},"publisher":"University of California Press","title":"Ecology, distribution, and systematics of frogs of the Rana boylei group","type":"book"},"uris":["http://www.mendeley.com/documents/?uuid=d79157ea-abe4-4195-91df-7d8ee49c94a4"]},{"id":"ITEM-3","itemData":{"author":[{"dropping-particle":"","family":"Harper-Smith","given":"S.","non-dropping-particle":"","parse-names":false,"suffix":""},{"dropping-particle":"","family":"Berlow","given":"E. L.","non-dropping-particle":"","parse-names":false,"suffix":""},{"dropping-particle":"","family":"Knapp","given":"R.","non-dropping-particle":"","parse-names":false,"suffix":""},{"dropping-particle":"","family":"Williams","given":"R. J.","non-dropping-particle":"","parse-names":false,"suffix":""},{"dropping-particle":"","family":"Martinez","given":"N.","non-dropping-particle":"","parse-names":false,"suffix":""}],"container-title":"Dynamic Food Webs: Multispecies Assemblages, Ecosystem Development and Environmental Change","editor":[{"dropping-particle":"","family":"Ruiter","given":"Peter C.","non-dropping-particle":"de","parse-names":false,"suffix":""},{"dropping-particle":"","family":"Wolters","given":"Volkmar","non-dropping-particle":"","parse-names":false,"suffix":""},{"dropping-particle":"","family":"Moore","given":"John C.","non-dropping-particle":"","parse-names":false,"suffix":""}],"id":"ITEM-3","issued":{"date-parts":[["2005"]]},"page":"407–423","publisher":"Academic Press","publisher-place":"San Diego","title":"Communicating ecology through food webs: visualizing and quantifying the effects of stocking alpine lakes with trout","type":"chapter"},"uris":["http://www.mendeley.com/documents/?uuid=2e744c93-d15b-4035-bb37-408aacc04306"]},{"id":"ITEM-4","itemData":{"ISSN":"0012-9658","abstract":"Trophic linkages between terrestrial and aquatic ecosystems are increasingly recognized as.important yet poorly known features of food webs. Here we describe research to understand the dynamics of lake food webs in relation to a native riparian amphibian and its interaction with introduced trout. The mountain yellow-legged frog Rana muscosa is endemic to alpine watersheds of the Sierra Nevada Mountains and the Transverse Ranges of California, but it has declined to a small fraction of its historical distribution and abundance. Although remaining frogs and introduced trout feed in different habitats of alpine lakes, our stable-isotope analyses clearly show that the same resource base of benthic invertebrates sustains their growth. During one period, insect emergence from naturally fishless lakes was nearly 20-fold higher compared to adjacent lakes with trout, showing that fish reduce availability of aquatic prey to amphibious and terrestrial consumers. Although trout cannot prey on adult frogs due to gape limitation, foraging post-metamorphic frogs are 10 times more abundant in the absence of trout, suggesting an important role for competition for prey by trout in highly unproductive alpine watersheds. Most Sierran lakes contain fish, and those that do not are usually small isolated ponds; in our study, these two lake types supported the lowest densities of post-metamorphic frogs, and these frogs were less reliant on local, benthic sources of productivity. Since Rana muscosa was formerly the most abundant vertebrate in the Sierra Nevada, the reduction in energy flow from lake benthos to this consumer due to fish introductions may have had negative consequences for its numerous terrestrial predators, many of which have also declined. We suggest that disruptions of trophic connections between aquatic and terrestrial food webs are an important but poorly understood consequence of fish introduction to many thousands of montane lakes and streams worldwide and may contribute to declines of native consumers in riparian habitats.","author":[{"dropping-particle":"","family":"Finlay","given":"J. C.","non-dropping-particle":"","parse-names":false,"suffix":""},{"dropping-particle":"","family":"Vredenburg","given":"V. T.","non-dropping-particle":"","parse-names":false,"suffix":""}],"container-title":"Ecology","id":"ITEM-4","issue":"9","issued":{"date-parts":[["2007"]]},"note":"ISI:000249500900005\n----------\nEnglish\n----------\nSep\n----------\n211CCTimes Cited:0Cited References Count:58","page":"2187-2198","title":"Introduced trout sever trophic connections in watersheds: Consequences for a declining amphibian","type":"article-journal","volume":"88"},"uris":["http://www.mendeley.com/documents/?uuid=a743c6a3-56d9-46c6-8474-30e7ce4c2520"]},{"id":"ITEM-5","itemData":{"DOI":"10.1002/ecs2.1327","ISSN":"21508925","author":[{"dropping-particle":"","family":"Smith","given":"Thomas C.","non-dropping-particle":"","parse-names":false,"suffix":""},{"dropping-particle":"","family":"Knapp","given":"Roland A.","non-dropping-particle":"","parse-names":false,"suffix":""},{"dropping-particle":"","family":"Briggs","given":"Cheryl J.","non-dropping-particle":"","parse-names":false,"suffix":""}],"container-title":"Ecosphere","id":"ITEM-5","issue":"6","issued":{"date-parts":[["2016","6","1"]]},"page":"e01327","publisher":"Wiley-Blackwell","title":"Declines and extinctions of mountain yellow-legged frogs have small effects on benthic macroinvertebrate communities","type":"article-journal","volume":"7"},"uris":["http://www.mendeley.com/documents/?uuid=c59bbc03-f039-3fa5-bd67-97e75ca9d3db"]}],"mendeley":{"formattedCitation":"(Grinnell and Storer 1924, Zweifel 1955, Harper-Smith et al. 2005, Finlay and Vredenburg 2007, Smith et al. 2016)","plainTextFormattedCitation":"(Grinnell and Storer 1924, Zweifel 1955, Harper-Smith et al. 2005, Finlay and Vredenburg 2007, Smith et al. 2016)","previouslyFormattedCitation":"(Grinnell and Storer 1924, Zweifel 1955, Harper-Smith et al. 2005, Finlay and Vredenburg 2007, Smith et al. 2016)"},"properties":{"noteIndex":0},"schema":"https://github.com/citation-style-language/schema/raw/master/csl-citation.json"}</w:instrText>
      </w:r>
      <w:r w:rsidR="00FC160D">
        <w:rPr>
          <w:rFonts w:ascii="Times New Roman" w:hAnsi="Times New Roman"/>
          <w:sz w:val="24"/>
          <w:szCs w:val="24"/>
        </w:rPr>
        <w:fldChar w:fldCharType="separate"/>
      </w:r>
      <w:r w:rsidR="00FC160D" w:rsidRPr="00FC160D">
        <w:rPr>
          <w:rFonts w:ascii="Times New Roman" w:hAnsi="Times New Roman"/>
          <w:noProof/>
          <w:sz w:val="24"/>
          <w:szCs w:val="24"/>
        </w:rPr>
        <w:t>(Grinnell and Storer 1924, Zweifel 1955, Harper-Smith et al. 2005, Finlay and Vredenburg 2007, Smith et al. 2016)</w:t>
      </w:r>
      <w:r w:rsidR="00FC160D">
        <w:rPr>
          <w:rFonts w:ascii="Times New Roman" w:hAnsi="Times New Roman"/>
          <w:sz w:val="24"/>
          <w:szCs w:val="24"/>
        </w:rPr>
        <w:fldChar w:fldCharType="end"/>
      </w:r>
      <w:r>
        <w:rPr>
          <w:rFonts w:ascii="Times New Roman" w:hAnsi="Times New Roman"/>
          <w:sz w:val="24"/>
          <w:szCs w:val="24"/>
        </w:rPr>
        <w:t>.</w:t>
      </w:r>
      <w:r w:rsidR="00645471">
        <w:rPr>
          <w:rFonts w:ascii="Times New Roman" w:hAnsi="Times New Roman"/>
          <w:sz w:val="24"/>
          <w:szCs w:val="24"/>
        </w:rPr>
        <w:t xml:space="preserve"> </w:t>
      </w:r>
      <w:r w:rsidR="000E6019">
        <w:rPr>
          <w:rFonts w:ascii="Times New Roman" w:hAnsi="Times New Roman"/>
          <w:sz w:val="24"/>
          <w:szCs w:val="24"/>
        </w:rPr>
        <w:t>Unlike tadpoles</w:t>
      </w:r>
      <w:r w:rsidR="00DF3415">
        <w:rPr>
          <w:rFonts w:ascii="Times New Roman" w:hAnsi="Times New Roman"/>
          <w:sz w:val="24"/>
          <w:szCs w:val="24"/>
        </w:rPr>
        <w:t xml:space="preserve"> of many anura</w:t>
      </w:r>
      <w:r w:rsidR="00820BAE">
        <w:rPr>
          <w:rFonts w:ascii="Times New Roman" w:hAnsi="Times New Roman"/>
          <w:sz w:val="24"/>
          <w:szCs w:val="24"/>
        </w:rPr>
        <w:t>n</w:t>
      </w:r>
      <w:r w:rsidR="00DF3415">
        <w:rPr>
          <w:rFonts w:ascii="Times New Roman" w:hAnsi="Times New Roman"/>
          <w:sz w:val="24"/>
          <w:szCs w:val="24"/>
        </w:rPr>
        <w:t xml:space="preserve"> species</w:t>
      </w:r>
      <w:r w:rsidR="000E6019">
        <w:rPr>
          <w:rFonts w:ascii="Times New Roman" w:hAnsi="Times New Roman"/>
          <w:sz w:val="24"/>
          <w:szCs w:val="24"/>
        </w:rPr>
        <w:t xml:space="preserve">, </w:t>
      </w:r>
      <w:del w:id="40" w:author="Andrea Adams" w:date="2020-05-15T13:20:00Z">
        <w:r w:rsidR="00DF3415" w:rsidDel="004156C3">
          <w:rPr>
            <w:rFonts w:ascii="Times New Roman" w:hAnsi="Times New Roman"/>
            <w:sz w:val="24"/>
            <w:szCs w:val="24"/>
          </w:rPr>
          <w:delText xml:space="preserve">those of </w:delText>
        </w:r>
      </w:del>
      <w:r w:rsidR="00DF3415">
        <w:rPr>
          <w:rFonts w:ascii="Times New Roman" w:hAnsi="Times New Roman"/>
          <w:i/>
          <w:sz w:val="24"/>
          <w:szCs w:val="24"/>
        </w:rPr>
        <w:t>R. muscosa</w:t>
      </w:r>
      <w:r w:rsidR="00DF3415">
        <w:rPr>
          <w:rFonts w:ascii="Times New Roman" w:hAnsi="Times New Roman"/>
          <w:sz w:val="24"/>
          <w:szCs w:val="24"/>
        </w:rPr>
        <w:t xml:space="preserve"> and </w:t>
      </w:r>
      <w:r w:rsidR="00DF3415">
        <w:rPr>
          <w:rFonts w:ascii="Times New Roman" w:hAnsi="Times New Roman"/>
          <w:i/>
          <w:sz w:val="24"/>
          <w:szCs w:val="24"/>
        </w:rPr>
        <w:t>R. sierrae</w:t>
      </w:r>
      <w:r w:rsidR="00DF3415">
        <w:rPr>
          <w:rFonts w:ascii="Times New Roman" w:hAnsi="Times New Roman"/>
          <w:sz w:val="24"/>
          <w:szCs w:val="24"/>
        </w:rPr>
        <w:t xml:space="preserve"> </w:t>
      </w:r>
      <w:r w:rsidR="00743AC5">
        <w:rPr>
          <w:rFonts w:ascii="Times New Roman" w:hAnsi="Times New Roman"/>
          <w:sz w:val="24"/>
          <w:szCs w:val="24"/>
        </w:rPr>
        <w:t>tadpoles</w:t>
      </w:r>
      <w:r>
        <w:rPr>
          <w:rFonts w:ascii="Times New Roman" w:hAnsi="Times New Roman"/>
          <w:sz w:val="24"/>
          <w:szCs w:val="24"/>
        </w:rPr>
        <w:t xml:space="preserve"> </w:t>
      </w:r>
      <w:ins w:id="41" w:author="Andrea Adams" w:date="2020-05-15T13:21:00Z">
        <w:r w:rsidR="004156C3">
          <w:rPr>
            <w:rFonts w:ascii="Times New Roman" w:hAnsi="Times New Roman"/>
            <w:sz w:val="24"/>
            <w:szCs w:val="24"/>
          </w:rPr>
          <w:t xml:space="preserve">generally require 2-3 years to metamorphose, so cohorts overlap. </w:t>
        </w:r>
      </w:ins>
      <w:del w:id="42" w:author="Andrea Adams" w:date="2020-05-15T13:21:00Z">
        <w:r w:rsidR="000E6019" w:rsidDel="004156C3">
          <w:rPr>
            <w:rFonts w:ascii="Times New Roman" w:hAnsi="Times New Roman"/>
            <w:sz w:val="24"/>
            <w:szCs w:val="24"/>
          </w:rPr>
          <w:delText xml:space="preserve">are constantly present at breeding lakes, because they </w:delText>
        </w:r>
        <w:r w:rsidR="00D9085D" w:rsidDel="004156C3">
          <w:rPr>
            <w:rFonts w:ascii="Times New Roman" w:hAnsi="Times New Roman"/>
            <w:sz w:val="24"/>
            <w:szCs w:val="24"/>
          </w:rPr>
          <w:delText xml:space="preserve">generally </w:delText>
        </w:r>
        <w:r w:rsidR="000E6019" w:rsidDel="004156C3">
          <w:rPr>
            <w:rFonts w:ascii="Times New Roman" w:hAnsi="Times New Roman"/>
            <w:sz w:val="24"/>
            <w:szCs w:val="24"/>
          </w:rPr>
          <w:delText xml:space="preserve">require </w:delText>
        </w:r>
        <w:r w:rsidR="00D9085D" w:rsidDel="004156C3">
          <w:rPr>
            <w:rFonts w:ascii="Times New Roman" w:hAnsi="Times New Roman"/>
            <w:sz w:val="24"/>
            <w:szCs w:val="24"/>
          </w:rPr>
          <w:delText xml:space="preserve">2-3 years </w:delText>
        </w:r>
        <w:r w:rsidR="000E6019" w:rsidDel="004156C3">
          <w:rPr>
            <w:rFonts w:ascii="Times New Roman" w:hAnsi="Times New Roman"/>
            <w:sz w:val="24"/>
            <w:szCs w:val="24"/>
          </w:rPr>
          <w:delText xml:space="preserve">to metamorphose and </w:delText>
        </w:r>
        <w:r w:rsidR="00D9085D" w:rsidDel="004156C3">
          <w:rPr>
            <w:rFonts w:ascii="Times New Roman" w:hAnsi="Times New Roman"/>
            <w:sz w:val="24"/>
            <w:szCs w:val="24"/>
          </w:rPr>
          <w:delText xml:space="preserve">so cohorts </w:delText>
        </w:r>
        <w:r w:rsidR="000E6019" w:rsidDel="004156C3">
          <w:rPr>
            <w:rFonts w:ascii="Times New Roman" w:hAnsi="Times New Roman"/>
            <w:sz w:val="24"/>
            <w:szCs w:val="24"/>
          </w:rPr>
          <w:delText xml:space="preserve">overlap. </w:delText>
        </w:r>
      </w:del>
      <w:r w:rsidR="000E6019">
        <w:rPr>
          <w:rFonts w:ascii="Times New Roman" w:hAnsi="Times New Roman"/>
          <w:sz w:val="24"/>
          <w:szCs w:val="24"/>
        </w:rPr>
        <w:t xml:space="preserve">They </w:t>
      </w:r>
      <w:r w:rsidR="002B6901">
        <w:rPr>
          <w:rFonts w:ascii="Times New Roman" w:hAnsi="Times New Roman"/>
          <w:sz w:val="24"/>
          <w:szCs w:val="24"/>
        </w:rPr>
        <w:t>typically</w:t>
      </w:r>
      <w:r w:rsidR="00743AC5">
        <w:rPr>
          <w:rFonts w:ascii="Times New Roman" w:hAnsi="Times New Roman"/>
          <w:sz w:val="24"/>
          <w:szCs w:val="24"/>
        </w:rPr>
        <w:t xml:space="preserve"> reach</w:t>
      </w:r>
      <w:r w:rsidR="002B6901">
        <w:rPr>
          <w:rFonts w:ascii="Times New Roman" w:hAnsi="Times New Roman"/>
          <w:sz w:val="24"/>
          <w:szCs w:val="24"/>
        </w:rPr>
        <w:t xml:space="preserve"> high </w:t>
      </w:r>
      <w:del w:id="43" w:author="Andrea Adams" w:date="2020-05-15T13:22:00Z">
        <w:r w:rsidR="002B6901" w:rsidDel="004156C3">
          <w:rPr>
            <w:rFonts w:ascii="Times New Roman" w:hAnsi="Times New Roman"/>
            <w:sz w:val="24"/>
            <w:szCs w:val="24"/>
          </w:rPr>
          <w:delText>abundance</w:delText>
        </w:r>
        <w:r w:rsidR="00743AC5" w:rsidDel="004156C3">
          <w:rPr>
            <w:rFonts w:ascii="Times New Roman" w:hAnsi="Times New Roman"/>
            <w:sz w:val="24"/>
            <w:szCs w:val="24"/>
          </w:rPr>
          <w:delText xml:space="preserve"> </w:delText>
        </w:r>
      </w:del>
      <w:ins w:id="44" w:author="Andrea Adams" w:date="2020-05-15T13:22:00Z">
        <w:r w:rsidR="004156C3">
          <w:rPr>
            <w:rFonts w:ascii="Times New Roman" w:hAnsi="Times New Roman"/>
            <w:sz w:val="24"/>
            <w:szCs w:val="24"/>
          </w:rPr>
          <w:t xml:space="preserve">densities </w:t>
        </w:r>
      </w:ins>
      <w:r w:rsidR="00D25DD5">
        <w:rPr>
          <w:rFonts w:ascii="Times New Roman" w:hAnsi="Times New Roman"/>
          <w:sz w:val="24"/>
          <w:szCs w:val="24"/>
        </w:rPr>
        <w:t>(</w:t>
      </w:r>
      <w:del w:id="45" w:author="Andrea Adams" w:date="2020-05-15T13:22:00Z">
        <w:r w:rsidR="00D25DD5" w:rsidDel="004156C3">
          <w:rPr>
            <w:rFonts w:ascii="Times New Roman" w:hAnsi="Times New Roman"/>
            <w:sz w:val="24"/>
            <w:szCs w:val="24"/>
          </w:rPr>
          <w:delText xml:space="preserve">densities </w:delText>
        </w:r>
      </w:del>
      <w:r w:rsidR="00D25DD5">
        <w:rPr>
          <w:rFonts w:ascii="Times New Roman" w:hAnsi="Times New Roman"/>
          <w:sz w:val="24"/>
          <w:szCs w:val="24"/>
        </w:rPr>
        <w:t>20-30 individuals per meter of lake shoreline; personal observation; Roland A. Knapp, personal communication</w:t>
      </w:r>
      <w:r w:rsidR="000E6019">
        <w:rPr>
          <w:rFonts w:ascii="Times New Roman" w:hAnsi="Times New Roman"/>
          <w:sz w:val="24"/>
          <w:szCs w:val="24"/>
        </w:rPr>
        <w:t>/unpublished data</w:t>
      </w:r>
      <w:r w:rsidR="00D25DD5">
        <w:rPr>
          <w:rFonts w:ascii="Times New Roman" w:hAnsi="Times New Roman"/>
          <w:sz w:val="24"/>
          <w:szCs w:val="24"/>
        </w:rPr>
        <w:t>)</w:t>
      </w:r>
      <w:r w:rsidR="00743AC5">
        <w:rPr>
          <w:rFonts w:ascii="Times New Roman" w:hAnsi="Times New Roman"/>
          <w:sz w:val="24"/>
          <w:szCs w:val="24"/>
        </w:rPr>
        <w:t>, and</w:t>
      </w:r>
      <w:r w:rsidR="000E6019">
        <w:rPr>
          <w:rFonts w:ascii="Times New Roman" w:hAnsi="Times New Roman"/>
          <w:sz w:val="24"/>
          <w:szCs w:val="24"/>
        </w:rPr>
        <w:t xml:space="preserve"> can aggregate into </w:t>
      </w:r>
      <w:r w:rsidR="00FC160D">
        <w:rPr>
          <w:rFonts w:ascii="Times New Roman" w:hAnsi="Times New Roman"/>
          <w:sz w:val="24"/>
          <w:szCs w:val="24"/>
        </w:rPr>
        <w:t xml:space="preserve">groups </w:t>
      </w:r>
      <w:r w:rsidR="000E6019">
        <w:rPr>
          <w:rFonts w:ascii="Times New Roman" w:hAnsi="Times New Roman"/>
          <w:sz w:val="24"/>
          <w:szCs w:val="24"/>
        </w:rPr>
        <w:t xml:space="preserve">of thousands of individuals in a few square meters </w:t>
      </w:r>
      <w:r w:rsidR="00FC160D">
        <w:rPr>
          <w:rFonts w:ascii="Times New Roman" w:hAnsi="Times New Roman"/>
          <w:sz w:val="24"/>
          <w:szCs w:val="24"/>
        </w:rPr>
        <w:fldChar w:fldCharType="begin" w:fldLock="1"/>
      </w:r>
      <w:r w:rsidR="00FC160D">
        <w:rPr>
          <w:rFonts w:ascii="Times New Roman" w:hAnsi="Times New Roman"/>
          <w:sz w:val="24"/>
          <w:szCs w:val="24"/>
        </w:rPr>
        <w:instrText>ADDIN CSL_CITATION {"citationItems":[{"id":"ITEM-1","itemData":{"ISBN":"978-1-321-69692-9","author":[{"dropping-particle":"","family":"Smith","given":"Thomas Collier","non-dropping-particle":"","parse-names":false,"suffix":""}],"id":"ITEM-1","issued":{"date-parts":[["2015"]]},"publisher":"University of California, Santa Barbara","title":"Ecological impacts of mountain yellow-legged frog (Rana muscosa and Rana sierrae) declines on Sierra Nevada lake communities","type":"thesis"},"uris":["http://www.mendeley.com/documents/?uuid=f7abead0-7098-495c-af1e-3783dbdbac12"]}],"mendeley":{"formattedCitation":"(Smith 2015)","plainTextFormattedCitation":"(Smith 2015)","previouslyFormattedCitation":"(Smith 2015)"},"properties":{"noteIndex":0},"schema":"https://github.com/citation-style-language/schema/raw/master/csl-citation.json"}</w:instrText>
      </w:r>
      <w:r w:rsidR="00FC160D">
        <w:rPr>
          <w:rFonts w:ascii="Times New Roman" w:hAnsi="Times New Roman"/>
          <w:sz w:val="24"/>
          <w:szCs w:val="24"/>
        </w:rPr>
        <w:fldChar w:fldCharType="separate"/>
      </w:r>
      <w:r w:rsidR="00FC160D" w:rsidRPr="00FC160D">
        <w:rPr>
          <w:rFonts w:ascii="Times New Roman" w:hAnsi="Times New Roman"/>
          <w:noProof/>
          <w:sz w:val="24"/>
          <w:szCs w:val="24"/>
        </w:rPr>
        <w:t>(Smith 2015)</w:t>
      </w:r>
      <w:r w:rsidR="00FC160D">
        <w:rPr>
          <w:rFonts w:ascii="Times New Roman" w:hAnsi="Times New Roman"/>
          <w:sz w:val="24"/>
          <w:szCs w:val="24"/>
        </w:rPr>
        <w:fldChar w:fldCharType="end"/>
      </w:r>
      <w:r w:rsidR="000E6019">
        <w:rPr>
          <w:rFonts w:ascii="Times New Roman" w:hAnsi="Times New Roman"/>
          <w:sz w:val="24"/>
          <w:szCs w:val="24"/>
        </w:rPr>
        <w:t>.</w:t>
      </w:r>
      <w:r w:rsidR="00743AC5">
        <w:rPr>
          <w:rFonts w:ascii="Times New Roman" w:hAnsi="Times New Roman"/>
          <w:noProof/>
          <w:sz w:val="24"/>
          <w:szCs w:val="24"/>
        </w:rPr>
        <w:t xml:space="preserve"> </w:t>
      </w:r>
    </w:p>
    <w:p w14:paraId="47755109" w14:textId="5FE5E9FB" w:rsidR="00F17233" w:rsidRPr="009C1BC1" w:rsidRDefault="002C0F65" w:rsidP="00F17233">
      <w:pPr>
        <w:spacing w:line="480" w:lineRule="auto"/>
        <w:ind w:right="360" w:firstLine="720"/>
        <w:rPr>
          <w:rFonts w:ascii="Times New Roman" w:hAnsi="Times New Roman"/>
          <w:sz w:val="24"/>
          <w:szCs w:val="24"/>
        </w:rPr>
      </w:pPr>
      <w:r>
        <w:rPr>
          <w:rFonts w:ascii="Times New Roman" w:hAnsi="Times New Roman"/>
          <w:sz w:val="24"/>
          <w:szCs w:val="24"/>
        </w:rPr>
        <w:t xml:space="preserve">Mountain yellow-legged frog and tadpole populations of that magnitude </w:t>
      </w:r>
      <w:r w:rsidR="00743AC5">
        <w:rPr>
          <w:rFonts w:ascii="Times New Roman" w:hAnsi="Times New Roman"/>
          <w:sz w:val="24"/>
          <w:szCs w:val="24"/>
        </w:rPr>
        <w:t>are now</w:t>
      </w:r>
      <w:r>
        <w:rPr>
          <w:rFonts w:ascii="Times New Roman" w:hAnsi="Times New Roman"/>
          <w:sz w:val="24"/>
          <w:szCs w:val="24"/>
        </w:rPr>
        <w:t xml:space="preserve"> rare.  </w:t>
      </w:r>
      <w:r w:rsidR="00C50C59">
        <w:rPr>
          <w:rFonts w:ascii="Times New Roman" w:hAnsi="Times New Roman"/>
          <w:sz w:val="24"/>
          <w:szCs w:val="24"/>
        </w:rPr>
        <w:t xml:space="preserve">Historically, mountain yellow-legged frogs were ubiquitous in thousands of lakes, meadows, and streams at all elevations throughout the entire Sierra Nevada range, with disjunct populations in adjacent ranges </w:t>
      </w:r>
      <w:r w:rsidR="00C50C59">
        <w:rPr>
          <w:rFonts w:ascii="Times New Roman" w:hAnsi="Times New Roman"/>
          <w:sz w:val="24"/>
          <w:szCs w:val="24"/>
        </w:rPr>
        <w:fldChar w:fldCharType="begin" w:fldLock="1"/>
      </w:r>
      <w:r w:rsidR="000554D4">
        <w:rPr>
          <w:rFonts w:ascii="Times New Roman" w:hAnsi="Times New Roman"/>
          <w:sz w:val="24"/>
          <w:szCs w:val="24"/>
        </w:rPr>
        <w:instrText>ADDIN CSL_CITATION {"citationItems":[{"id":"ITEM-1","itemData":{"author":[{"dropping-particle":"","family":"Grinnell","given":"J.","non-dropping-particle":"","parse-names":false,"suffix":""},{"dropping-particle":"","family":"Storer","given":"T. I.","non-dropping-particle":"","parse-names":false,"suffix":""}],"id":"ITEM-1","issued":{"date-parts":[["1924"]]},"publisher":"University of California Press","publisher-place":"Berkeley","title":"Animal life in the Yosemite: an account of the mammals, birds, reptiles, and amphibians in a cross-section of the Sierra Nevada","type":"book"},"uris":["http://www.mendeley.com/documents/?uuid=485d1725-6ce4-46fd-b2ce-df7eeceed5dd"]},{"id":"ITEM-2","itemData":{"author":[{"dropping-particle":"","family":"Vredenburg","given":"V. T.","non-dropping-particle":"","parse-names":false,"suffix":""},{"dropping-particle":"","family":"Bingham","given":"R.","non-dropping-particle":"","parse-names":false,"suffix":""},{"dropping-particle":"","family":"Knapp","given":"R.","non-dropping-particle":"","parse-names":false,"suffix":""},{"dropping-particle":"","family":"Morgan","given":"J. A. T.","non-dropping-particle":"","parse-names":false,"suffix":""},{"dropping-particle":"","family":"Moritz","given":"C.","non-dropping-particle":"","parse-names":false,"suffix":""},{"dropping-particle":"","family":"Wake","given":"D.","non-dropping-particle":"","parse-names":false,"suffix":""}],"container-title":"Journal of Zoology","id":"ITEM-2","issue":"4","issued":{"date-parts":[["2007"]]},"page":"361-374","title":"Concordant molecular and phenotypic data delineate new taxonomy and conservation priorities for the endangered mountain yellow-legged frog","type":"article-journal","volume":"271"},"uris":["http://www.mendeley.com/documents/?uuid=7f07608c-2fc6-43a8-98e6-e7aefaf55a90"]}],"mendeley":{"formattedCitation":"(Grinnell and Storer 1924, Vredenburg et al. 2007)","plainTextFormattedCitation":"(Grinnell and Storer 1924, Vredenburg et al. 2007)","previouslyFormattedCitation":"(Grinnell and Storer 1924, Vredenburg et al. 2007)"},"properties":{"noteIndex":0},"schema":"https://github.com/citation-style-language/schema/raw/master/csl-citation.json"}</w:instrText>
      </w:r>
      <w:r w:rsidR="00C50C59">
        <w:rPr>
          <w:rFonts w:ascii="Times New Roman" w:hAnsi="Times New Roman"/>
          <w:sz w:val="24"/>
          <w:szCs w:val="24"/>
        </w:rPr>
        <w:fldChar w:fldCharType="separate"/>
      </w:r>
      <w:r w:rsidR="00A102B9" w:rsidRPr="00A102B9">
        <w:rPr>
          <w:rFonts w:ascii="Times New Roman" w:hAnsi="Times New Roman"/>
          <w:noProof/>
          <w:sz w:val="24"/>
          <w:szCs w:val="24"/>
        </w:rPr>
        <w:t>(Grinnell and Storer 1924, Vredenburg et al. 2007)</w:t>
      </w:r>
      <w:r w:rsidR="00C50C59">
        <w:rPr>
          <w:rFonts w:ascii="Times New Roman" w:hAnsi="Times New Roman"/>
          <w:sz w:val="24"/>
          <w:szCs w:val="24"/>
        </w:rPr>
        <w:fldChar w:fldCharType="end"/>
      </w:r>
      <w:r w:rsidR="00C50C59">
        <w:rPr>
          <w:rFonts w:ascii="Times New Roman" w:hAnsi="Times New Roman"/>
          <w:noProof/>
          <w:sz w:val="24"/>
          <w:szCs w:val="24"/>
        </w:rPr>
        <w:t xml:space="preserve">. </w:t>
      </w:r>
      <w:r w:rsidR="00C50C59">
        <w:rPr>
          <w:rFonts w:ascii="Times New Roman" w:hAnsi="Times New Roman"/>
          <w:sz w:val="24"/>
          <w:szCs w:val="24"/>
        </w:rPr>
        <w:t>Currently, large mountain yellow-legged frog populations are limited to a handful of extremely high elevation lakes in Yosemite and Sequoia/Kings Canyon National Parks and the adjacent John Muir Wilderness in the southern Sierra</w:t>
      </w:r>
      <w:ins w:id="46" w:author="Andrea Adams" w:date="2020-05-15T13:26:00Z">
        <w:r w:rsidR="001E493B">
          <w:rPr>
            <w:rFonts w:ascii="Times New Roman" w:hAnsi="Times New Roman"/>
            <w:sz w:val="24"/>
            <w:szCs w:val="24"/>
          </w:rPr>
          <w:t xml:space="preserve"> Nevada</w:t>
        </w:r>
      </w:ins>
      <w:r w:rsidR="00C50C59">
        <w:rPr>
          <w:rFonts w:ascii="Times New Roman" w:hAnsi="Times New Roman"/>
          <w:sz w:val="24"/>
          <w:szCs w:val="24"/>
        </w:rPr>
        <w:t xml:space="preserve">. In most lakes in the Sierra Nevada, mountain yellow-legged frogs and their tadpoles have gone locally extinct </w:t>
      </w:r>
      <w:r w:rsidR="00C50C59">
        <w:rPr>
          <w:rFonts w:ascii="Times New Roman" w:hAnsi="Times New Roman"/>
          <w:sz w:val="24"/>
          <w:szCs w:val="24"/>
        </w:rPr>
        <w:fldChar w:fldCharType="begin" w:fldLock="1"/>
      </w:r>
      <w:r w:rsidR="00C50C59">
        <w:rPr>
          <w:rFonts w:ascii="Times New Roman" w:hAnsi="Times New Roman"/>
          <w:sz w:val="24"/>
          <w:szCs w:val="24"/>
        </w:rPr>
        <w:instrText>ADDIN CSL_CITATION {"citationItems":[{"id":"ITEM-1","itemData":{"DOI":"10.1073/pnas.0912886107","abstract":"Chytridiomycosis, the disease caused by the chytrid fungus, Batrachochytrium dendrobatidis (Bd), has contributed to amphibian population declines and extinctions worldwide. The impact of this pathogen, however, varies markedly among amphibian species and populations. Following invasion into some areas of California's Sierra Nevada, Bd leads to rapid declines and local extinctions of frog populations (Rana muscosa, R. sierrae). In other areas, infected populations of the same frog species have declined but persisted at low host densities for many years. We present results of a 5-year study showing that infected adult frogs in persistent populations have low fungal loads, are surviving between years, and frequently lose and regain the infection. Here we put forward the hypothesis that fungal load dynamics can explain the different population-level outcomes of Bd observed in different areas of the Sierra Nevada and possibly throughout the world. We develop a model that incorporates the biological details of the Bd-host interaction. Importantly, model results suggest that host persistence versus extinction does not require differences in host susceptibility, pathogen virulence, or environmental conditions, and may be just epidemic and endemic population dynamics of the same host–pathogen system. The different disease outcomes seen in natural populations may result solely from density-dependent host–pathogen dynamics. The model also shows that persistence of Bd is enhanced by the long-lived tadpole stage that characterize these two frog species, and by nonhost Bd reservoirs.","author":[{"dropping-particle":"","family":"Briggs","given":"Cheryl J.","non-dropping-particle":"","parse-names":false,"suffix":""},{"dropping-particle":"","family":"Knapp","given":"Roland A.","non-dropping-particle":"","parse-names":false,"suffix":""},{"dropping-particle":"","family":"Vredenburg","given":"Vance T.","non-dropping-particle":"","parse-names":false,"suffix":""}],"container-title":"Proceedings of the National Academy of Sciences","id":"ITEM-1","issue":"21","issued":{"date-parts":[["2010","5"]]},"page":"9695 -9700","title":"Enzootic and epizootic dynamics of the chytrid fungal pathogen of amphibians","type":"article-journal","volume":"107"},"uris":["http://www.mendeley.com/documents/?uuid=7518cf8a-5257-4cc6-ae5c-98d005ff32a0"]},{"id":"ITEM-2","itemData":{"DOI":"10.1073/pnas.0914111107","abstract":"Epidemiological theory generally suggests that pathogens will not cause host extinctions because the pathogen should fade out when the host population is driven below some threshold density. An emerging infectious disease, chytridiomycosis, caused by the fungal pathogen Batrachochytrium dendrobatidis (Bd) is directly linked to the recent extinction or serious decline of hundreds of amphibian species. Despite continued spread of this pathogen into uninfected areas, the dynamics of the host–pathogen interaction remain unknown. We use fine-scale spatiotemporal data to describe (i) the invasion and spread of Bd through three lake basins, each containing multiple populations of the mountain yellow-legged frog, and (ii) the accompanying host–pathogen dynamics. Despite intensive sampling, Bd was not detected on frogs in study basins until just before epidemics began. Following Bd arrival in a basin, the disease spread to neighboring populations at ≈700 m/yr in a wave-like pattern until all populations were infected. Within a population, infection prevalence rapidly reached 100% and infection intensity on individual frogs increased in parallel. Frog mass mortality began only when infection intensity reached a critical threshold and repeatedly led to extinction of populations. Our results indicate that the high growth rate and virulence of Bd allow the near-simultaneous infection and buildup of high infection intensities in all host individuals; subsequent host population crashes therefore occur before Bd is limited by density-dependent factors. Preventing infection intensities in host populations from reaching this threshold could provide an effective strategy to avoid the extinction of susceptible amphibian species in the wild.","author":[{"dropping-particle":"","family":"Vredenburg","given":"Vance T.","non-dropping-particle":"","parse-names":false,"suffix":""},{"dropping-particle":"","family":"Knapp","given":"Roland A.","non-dropping-particle":"","parse-names":false,"suffix":""},{"dropping-particle":"","family":"Tunstall","given":"Tate S.","non-dropping-particle":"","parse-names":false,"suffix":""},{"dropping-particle":"","family":"Briggs","given":"Cheryl J.","non-dropping-particle":"","parse-names":false,"suffix":""}],"container-title":"Proceedings of the National Academy of Sciences","id":"ITEM-2","issue":"21","issued":{"date-parts":[["2010","5"]]},"page":"9689-9694","title":"Dynamics of an emerging disease drive large-scale amphibian population extinctions","type":"article-journal","volume":"107"},"uris":["http://www.mendeley.com/documents/?uuid=e2993f0f-33a1-4e89-8e3c-24a754dd5530"]}],"mendeley":{"formattedCitation":"(Briggs et al. 2010, Vredenburg et al. 2010)","plainTextFormattedCitation":"(Briggs et al. 2010, Vredenburg et al. 2010)","previouslyFormattedCitation":"(Briggs et al. 2010, Vredenburg et al. 2010)"},"properties":{"noteIndex":0},"schema":"https://github.com/citation-style-language/schema/raw/master/csl-citation.json"}</w:instrText>
      </w:r>
      <w:r w:rsidR="00C50C59">
        <w:rPr>
          <w:rFonts w:ascii="Times New Roman" w:hAnsi="Times New Roman"/>
          <w:sz w:val="24"/>
          <w:szCs w:val="24"/>
        </w:rPr>
        <w:fldChar w:fldCharType="separate"/>
      </w:r>
      <w:r w:rsidR="00C50C59" w:rsidRPr="00FC160D">
        <w:rPr>
          <w:rFonts w:ascii="Times New Roman" w:hAnsi="Times New Roman"/>
          <w:noProof/>
          <w:sz w:val="24"/>
          <w:szCs w:val="24"/>
        </w:rPr>
        <w:t>(Briggs et al. 2010, Vredenburg et al. 2010)</w:t>
      </w:r>
      <w:r w:rsidR="00C50C59">
        <w:rPr>
          <w:rFonts w:ascii="Times New Roman" w:hAnsi="Times New Roman"/>
          <w:sz w:val="24"/>
          <w:szCs w:val="24"/>
        </w:rPr>
        <w:fldChar w:fldCharType="end"/>
      </w:r>
      <w:r w:rsidR="00C50C59">
        <w:rPr>
          <w:rFonts w:ascii="Times New Roman" w:hAnsi="Times New Roman"/>
          <w:sz w:val="24"/>
          <w:szCs w:val="24"/>
        </w:rPr>
        <w:t xml:space="preserve">. </w:t>
      </w:r>
      <w:r w:rsidR="00743AC5">
        <w:rPr>
          <w:rFonts w:ascii="Times New Roman" w:hAnsi="Times New Roman"/>
          <w:sz w:val="24"/>
          <w:szCs w:val="24"/>
        </w:rPr>
        <w:t>P</w:t>
      </w:r>
      <w:r w:rsidR="00F17233">
        <w:rPr>
          <w:rFonts w:ascii="Times New Roman" w:hAnsi="Times New Roman"/>
          <w:sz w:val="24"/>
          <w:szCs w:val="24"/>
        </w:rPr>
        <w:t>opulations initially declined due to predation by stocked non-native trout</w:t>
      </w:r>
      <w:r w:rsidR="000E6019">
        <w:rPr>
          <w:rFonts w:ascii="Times New Roman" w:hAnsi="Times New Roman"/>
          <w:sz w:val="24"/>
          <w:szCs w:val="24"/>
        </w:rPr>
        <w:t xml:space="preserve">, which generally led to local </w:t>
      </w:r>
      <w:r w:rsidR="00FF36C3" w:rsidRPr="001E493B">
        <w:rPr>
          <w:rFonts w:ascii="Times New Roman" w:hAnsi="Times New Roman"/>
          <w:sz w:val="24"/>
          <w:szCs w:val="24"/>
          <w:highlight w:val="yellow"/>
          <w:rPrChange w:id="47" w:author="Andrea Adams" w:date="2020-05-15T13:29:00Z">
            <w:rPr>
              <w:rFonts w:ascii="Times New Roman" w:hAnsi="Times New Roman"/>
              <w:sz w:val="24"/>
              <w:szCs w:val="24"/>
            </w:rPr>
          </w:rPrChange>
        </w:rPr>
        <w:t>frog and tadpole</w:t>
      </w:r>
      <w:r w:rsidR="00FF36C3">
        <w:rPr>
          <w:rFonts w:ascii="Times New Roman" w:hAnsi="Times New Roman"/>
          <w:sz w:val="24"/>
          <w:szCs w:val="24"/>
        </w:rPr>
        <w:t xml:space="preserve"> </w:t>
      </w:r>
      <w:r w:rsidR="000E6019">
        <w:rPr>
          <w:rFonts w:ascii="Times New Roman" w:hAnsi="Times New Roman"/>
          <w:sz w:val="24"/>
          <w:szCs w:val="24"/>
        </w:rPr>
        <w:t>extirpation</w:t>
      </w:r>
      <w:r w:rsidR="00FC160D">
        <w:rPr>
          <w:rFonts w:ascii="Times New Roman" w:hAnsi="Times New Roman"/>
          <w:sz w:val="24"/>
          <w:szCs w:val="24"/>
        </w:rPr>
        <w:t xml:space="preserve"> </w:t>
      </w:r>
      <w:r w:rsidR="00FC160D">
        <w:rPr>
          <w:rFonts w:ascii="Times New Roman" w:hAnsi="Times New Roman"/>
          <w:sz w:val="24"/>
          <w:szCs w:val="24"/>
        </w:rPr>
        <w:fldChar w:fldCharType="begin" w:fldLock="1"/>
      </w:r>
      <w:r w:rsidR="00FC160D">
        <w:rPr>
          <w:rFonts w:ascii="Times New Roman" w:hAnsi="Times New Roman"/>
          <w:sz w:val="24"/>
          <w:szCs w:val="24"/>
        </w:rPr>
        <w:instrText>ADDIN CSL_CITATION {"citationItems":[{"id":"ITEM-1","itemData":{"author":[{"dropping-particle":"","family":"Knapp","given":"R. A.","non-dropping-particle":"","parse-names":false,"suffix":""},{"dropping-particle":"","family":"Matthews","given":"K. R.","non-dropping-particle":"","parse-names":false,"suffix":""}],"container-title":"Conservation Biology","id":"ITEM-1","issue":"2","issued":{"date-parts":[["2000"]]},"page":"428-438","title":"Non-native fish introductions and the decline of the mountain yellow-legged frog from within protected areas","type":"article-journal","volume":"14"},"uris":["http://www.mendeley.com/documents/?uuid=cfa2be6e-fd96-4505-aaf7-5f3859598487"]}],"mendeley":{"formattedCitation":"(Knapp and Matthews 2000)","plainTextFormattedCitation":"(Knapp and Matthews 2000)","previouslyFormattedCitation":"(Knapp and Matthews 2000)"},"properties":{"noteIndex":0},"schema":"https://github.com/citation-style-language/schema/raw/master/csl-citation.json"}</w:instrText>
      </w:r>
      <w:r w:rsidR="00FC160D">
        <w:rPr>
          <w:rFonts w:ascii="Times New Roman" w:hAnsi="Times New Roman"/>
          <w:sz w:val="24"/>
          <w:szCs w:val="24"/>
        </w:rPr>
        <w:fldChar w:fldCharType="separate"/>
      </w:r>
      <w:r w:rsidR="00FC160D" w:rsidRPr="00FC160D">
        <w:rPr>
          <w:rFonts w:ascii="Times New Roman" w:hAnsi="Times New Roman"/>
          <w:noProof/>
          <w:sz w:val="24"/>
          <w:szCs w:val="24"/>
        </w:rPr>
        <w:t xml:space="preserve">(Knapp and Matthews </w:t>
      </w:r>
      <w:r w:rsidR="00FC160D" w:rsidRPr="00FC160D">
        <w:rPr>
          <w:rFonts w:ascii="Times New Roman" w:hAnsi="Times New Roman"/>
          <w:noProof/>
          <w:sz w:val="24"/>
          <w:szCs w:val="24"/>
        </w:rPr>
        <w:lastRenderedPageBreak/>
        <w:t>2000)</w:t>
      </w:r>
      <w:r w:rsidR="00FC160D">
        <w:rPr>
          <w:rFonts w:ascii="Times New Roman" w:hAnsi="Times New Roman"/>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Even after trout stocking was </w:t>
      </w:r>
      <w:r w:rsidR="00743AC5">
        <w:rPr>
          <w:rFonts w:ascii="Times New Roman" w:hAnsi="Times New Roman"/>
          <w:sz w:val="24"/>
          <w:szCs w:val="24"/>
        </w:rPr>
        <w:t>curtailed</w:t>
      </w:r>
      <w:r w:rsidR="00F17233">
        <w:rPr>
          <w:rFonts w:ascii="Times New Roman" w:hAnsi="Times New Roman"/>
          <w:sz w:val="24"/>
          <w:szCs w:val="24"/>
        </w:rPr>
        <w:t xml:space="preserve">, frog populations continued to decline due to the emergence and spread of the amphibian chytrid fungus, </w:t>
      </w:r>
      <w:r w:rsidR="00F17233" w:rsidRPr="009C1BC1">
        <w:rPr>
          <w:rFonts w:ascii="Times New Roman" w:hAnsi="Times New Roman"/>
          <w:i/>
          <w:sz w:val="24"/>
          <w:szCs w:val="24"/>
        </w:rPr>
        <w:t xml:space="preserve">Batrachochytrium </w:t>
      </w:r>
      <w:r w:rsidR="00F17233">
        <w:rPr>
          <w:rFonts w:ascii="Times New Roman" w:hAnsi="Times New Roman"/>
          <w:i/>
          <w:sz w:val="24"/>
          <w:szCs w:val="24"/>
        </w:rPr>
        <w:t>dendrobatidis</w:t>
      </w:r>
      <w:r w:rsidR="00D25DD5">
        <w:rPr>
          <w:rFonts w:ascii="Times New Roman" w:hAnsi="Times New Roman"/>
          <w:noProof/>
          <w:sz w:val="24"/>
          <w:szCs w:val="24"/>
        </w:rPr>
        <w:t xml:space="preserve">, which is generally lethal to post-metamorphic mountain yellow-legged frogs </w:t>
      </w:r>
      <w:r w:rsidR="00D9085D">
        <w:rPr>
          <w:rFonts w:ascii="Times New Roman" w:hAnsi="Times New Roman"/>
          <w:i/>
          <w:sz w:val="24"/>
          <w:szCs w:val="24"/>
        </w:rPr>
        <w:fldChar w:fldCharType="begin" w:fldLock="1"/>
      </w:r>
      <w:r w:rsidR="00273556">
        <w:rPr>
          <w:rFonts w:ascii="Times New Roman" w:hAnsi="Times New Roman"/>
          <w:i/>
          <w:sz w:val="24"/>
          <w:szCs w:val="24"/>
        </w:rPr>
        <w:instrText>ADDIN CSL_CITATION {"citationItems":[{"id":"ITEM-1","itemData":{"author":[{"dropping-particle":"","family":"Briggs","given":"C. J.","non-dropping-particle":"","parse-names":false,"suffix":""},{"dropping-particle":"","family":"Vredenburg","given":"V. T.","non-dropping-particle":"","parse-names":false,"suffix":""},{"dropping-particle":"","family":"Knapp","given":"R. A.","non-dropping-particle":"","parse-names":false,"suffix":""},{"dropping-particle":"","family":"Rachowicz","given":"L. J.","non-dropping-particle":"","parse-names":false,"suffix":""}],"container-title":"Ecology","id":"ITEM-1","issue":"12","issued":{"date-parts":[["2005"]]},"page":"3149-3159","title":"Investigating the population-level effects of chytridiomycosis: An emerging infectious disease of amphibians","type":"article-journal","volume":"86"},"uris":["http://www.mendeley.com/documents/?uuid=7a289500-f6b0-4d04-9274-bae7b5b0ec56"]},{"id":"ITEM-2","itemData":{"author":[{"dropping-particle":"","family":"Voyles","given":"J.","non-dropping-particle":"","parse-names":false,"suffix":""},{"dropping-particle":"","family":"Young","given":"S.","non-dropping-particle":"","parse-names":false,"suffix":""},{"dropping-particle":"","family":"Berger","given":"L.","non-dropping-particle":"","parse-names":false,"suffix":""},{"dropping-particle":"","family":"Campbell","given":"C.","non-dropping-particle":"","parse-names":false,"suffix":""},{"dropping-particle":"","family":"Voyles","given":"W. F.","non-dropping-particle":"","parse-names":false,"suffix":""},{"dropping-particle":"","family":"Dinudom","given":"A.","non-dropping-particle":"","parse-names":false,"suffix":""},{"dropping-particle":"","family":"Cook","given":"D.","non-dropping-particle":"","parse-names":false,"suffix":""},{"dropping-particle":"","family":"Webb","given":"R.","non-dropping-particle":"","parse-names":false,"suffix":""},{"dropping-particle":"","family":"Alford","given":"R. A.","non-dropping-particle":"","parse-names":false,"suffix":""},{"dropping-particle":"","family":"Skerratt","given":"L. F.","non-dropping-particle":"","parse-names":false,"suffix":""}],"container-title":"Science","id":"ITEM-2","issue":"5952","issued":{"date-parts":[["2009"]]},"page":"582","title":"Pathogenesis of chytridiomycosis, a cause of catastrophic amphibian declines","type":"article-journal","volume":"326"},"uris":["http://www.mendeley.com/documents/?uuid=a4899e57-96e5-4705-bd76-58996eed0dbb"]},{"id":"ITEM-3","itemData":{"author":[{"dropping-particle":"","family":"Rachowicz","given":"L. J.","non-dropping-particle":"","parse-names":false,"suffix":""},{"dropping-particle":"","family":"Knapp","given":"R. A.","non-dropping-particle":"","parse-names":false,"suffix":""},{"dropping-particle":"","family":"Morgan","given":"J. A. T.","non-dropping-particle":"","parse-names":false,"suffix":""},{"dropping-particle":"","family":"Stice","given":"M. J.","non-dropping-particle":"","parse-names":false,"suffix":""},{"dropping-particle":"","family":"Vredenburg","given":"V. T.","non-dropping-particle":"","parse-names":false,"suffix":""},{"dropping-particle":"","family":"Parker","given":"J. M.","non-dropping-particle":"","parse-names":false,"suffix":""},{"dropping-particle":"","family":"Briggs","given":"C. J.","non-dropping-particle":"","parse-names":false,"suffix":""}],"container-title":"Ecology","id":"ITEM-3","issue":"7","issued":{"date-parts":[["2006"]]},"page":"1671-1683","title":"Emerging infectious disease as a proximate cause of amphibian mass mortality","type":"article-journal","volume":"87"},"uris":["http://www.mendeley.com/documents/?uuid=c1e9d3e4-918d-4df1-adf2-1a6a40a1782b"]}],"mendeley":{"formattedCitation":"(Briggs et al. 2005, Rachowicz et al. 2006, Voyles et al. 2009)","plainTextFormattedCitation":"(Briggs et al. 2005, Rachowicz et al. 2006, Voyles et al. 2009)","previouslyFormattedCitation":"(Briggs et al. 2005, Rachowicz et al. 2006, Voyles et al. 2009)"},"properties":{"noteIndex":0},"schema":"https://github.com/citation-style-language/schema/raw/master/csl-citation.json"}</w:instrText>
      </w:r>
      <w:r w:rsidR="00D9085D">
        <w:rPr>
          <w:rFonts w:ascii="Times New Roman" w:hAnsi="Times New Roman"/>
          <w:i/>
          <w:sz w:val="24"/>
          <w:szCs w:val="24"/>
        </w:rPr>
        <w:fldChar w:fldCharType="separate"/>
      </w:r>
      <w:r w:rsidR="00D9085D" w:rsidRPr="00D9085D">
        <w:rPr>
          <w:rFonts w:ascii="Times New Roman" w:hAnsi="Times New Roman"/>
          <w:noProof/>
          <w:sz w:val="24"/>
          <w:szCs w:val="24"/>
        </w:rPr>
        <w:t>(Briggs et al. 2005, Rachowicz et al. 2006, Voyles et al. 2009)</w:t>
      </w:r>
      <w:r w:rsidR="00D9085D">
        <w:rPr>
          <w:rFonts w:ascii="Times New Roman" w:hAnsi="Times New Roman"/>
          <w:i/>
          <w:sz w:val="24"/>
          <w:szCs w:val="24"/>
        </w:rPr>
        <w:fldChar w:fldCharType="end"/>
      </w:r>
      <w:r w:rsidR="00F17233">
        <w:rPr>
          <w:rFonts w:ascii="Times New Roman" w:hAnsi="Times New Roman"/>
          <w:sz w:val="24"/>
          <w:szCs w:val="24"/>
        </w:rPr>
        <w:t>.</w:t>
      </w:r>
      <w:r w:rsidR="00FF36C3">
        <w:rPr>
          <w:rFonts w:ascii="Times New Roman" w:hAnsi="Times New Roman"/>
          <w:sz w:val="24"/>
          <w:szCs w:val="24"/>
        </w:rPr>
        <w:t xml:space="preserve">  Both species are currently listed as endangered </w:t>
      </w:r>
      <w:r w:rsidR="00FC160D">
        <w:rPr>
          <w:rFonts w:ascii="Times New Roman" w:hAnsi="Times New Roman"/>
          <w:sz w:val="24"/>
          <w:szCs w:val="24"/>
        </w:rPr>
        <w:fldChar w:fldCharType="begin" w:fldLock="1"/>
      </w:r>
      <w:r w:rsidR="00D9085D">
        <w:rPr>
          <w:rFonts w:ascii="Times New Roman" w:hAnsi="Times New Roman"/>
          <w:sz w:val="24"/>
          <w:szCs w:val="24"/>
        </w:rPr>
        <w:instrText>ADDIN CSL_CITATION {"citationItems":[{"id":"ITEM-1","itemData":{"abstract":"Federal Register (2013) 78(80) 1-44","author":[{"dropping-particle":"","family":"Register","given":"Federal","non-dropping-particle":"","parse-names":false,"suffix":""}],"container-title":"Federal Register","id":"ITEM-1","issue":"80","issued":{"date-parts":[["2014","4"]]},"page":"24256-24310","title":"Endangered and Threatened Wildlife and Plants; Endangered Species Status for Sierra Nevada Yellow-Legged Frog and Northern Distinct Population Segment of the Mountain Yellow-Legged Frog, and Threatened Species Status for Yosemite Toad; Final Rule","type":"article-journal","volume":"78"},"uris":["http://www.mendeley.com/documents/?uuid=4d97613b-e377-4442-8155-1650ceac79ae"]}],"mendeley":{"formattedCitation":"(Register 2014)","manualFormatting":"(Federal Register 2014)","plainTextFormattedCitation":"(Register 2014)","previouslyFormattedCitation":"(Register 2014)"},"properties":{"noteIndex":0},"schema":"https://github.com/citation-style-language/schema/raw/master/csl-citation.json"}</w:instrText>
      </w:r>
      <w:r w:rsidR="00FC160D">
        <w:rPr>
          <w:rFonts w:ascii="Times New Roman" w:hAnsi="Times New Roman"/>
          <w:sz w:val="24"/>
          <w:szCs w:val="24"/>
        </w:rPr>
        <w:fldChar w:fldCharType="separate"/>
      </w:r>
      <w:r w:rsidR="00DF3415" w:rsidRPr="00DF3415">
        <w:rPr>
          <w:rFonts w:ascii="Times New Roman" w:hAnsi="Times New Roman"/>
          <w:noProof/>
          <w:sz w:val="24"/>
          <w:szCs w:val="24"/>
        </w:rPr>
        <w:t>(</w:t>
      </w:r>
      <w:r w:rsidR="00D9085D">
        <w:rPr>
          <w:rFonts w:ascii="Times New Roman" w:hAnsi="Times New Roman"/>
          <w:noProof/>
          <w:sz w:val="24"/>
          <w:szCs w:val="24"/>
        </w:rPr>
        <w:t xml:space="preserve">Federal </w:t>
      </w:r>
      <w:r w:rsidR="00DF3415" w:rsidRPr="00DF3415">
        <w:rPr>
          <w:rFonts w:ascii="Times New Roman" w:hAnsi="Times New Roman"/>
          <w:noProof/>
          <w:sz w:val="24"/>
          <w:szCs w:val="24"/>
        </w:rPr>
        <w:t>Register 2014)</w:t>
      </w:r>
      <w:r w:rsidR="00FC160D">
        <w:rPr>
          <w:rFonts w:ascii="Times New Roman" w:hAnsi="Times New Roman"/>
          <w:sz w:val="24"/>
          <w:szCs w:val="24"/>
        </w:rPr>
        <w:fldChar w:fldCharType="end"/>
      </w:r>
      <w:r w:rsidR="00FF36C3">
        <w:rPr>
          <w:rFonts w:ascii="Times New Roman" w:hAnsi="Times New Roman"/>
          <w:sz w:val="24"/>
          <w:szCs w:val="24"/>
        </w:rPr>
        <w:t>.</w:t>
      </w:r>
      <w:ins w:id="48" w:author="Andrea Adams" w:date="2020-05-15T13:31:00Z">
        <w:r w:rsidR="00A840AD">
          <w:rPr>
            <w:rFonts w:ascii="Times New Roman" w:hAnsi="Times New Roman"/>
            <w:sz w:val="24"/>
            <w:szCs w:val="24"/>
          </w:rPr>
          <w:t xml:space="preserve"> USFWS 2014</w:t>
        </w:r>
      </w:ins>
    </w:p>
    <w:p w14:paraId="7AB28E7F" w14:textId="45302121" w:rsidR="00F17233" w:rsidRPr="00CB01BD"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 xml:space="preserve">To explore how declines and local extinctions of mountain yellow-legged frogs might affect Sierra Nevada lake communities, </w:t>
      </w:r>
      <w:r w:rsidR="00836896">
        <w:rPr>
          <w:rFonts w:ascii="Times New Roman" w:hAnsi="Times New Roman"/>
          <w:sz w:val="24"/>
          <w:szCs w:val="24"/>
        </w:rPr>
        <w:t>we</w:t>
      </w:r>
      <w:r>
        <w:rPr>
          <w:rFonts w:ascii="Times New Roman" w:hAnsi="Times New Roman"/>
          <w:sz w:val="24"/>
          <w:szCs w:val="24"/>
        </w:rPr>
        <w:t xml:space="preserve"> examined</w:t>
      </w:r>
      <w:r w:rsidR="00645471">
        <w:rPr>
          <w:rFonts w:ascii="Times New Roman" w:hAnsi="Times New Roman"/>
          <w:sz w:val="24"/>
          <w:szCs w:val="24"/>
        </w:rPr>
        <w:t xml:space="preserve"> </w:t>
      </w:r>
      <w:r>
        <w:rPr>
          <w:rFonts w:ascii="Times New Roman" w:hAnsi="Times New Roman"/>
          <w:sz w:val="24"/>
          <w:szCs w:val="24"/>
        </w:rPr>
        <w:t>the impacts of tadpoles</w:t>
      </w:r>
      <w:r w:rsidR="00D9085D">
        <w:rPr>
          <w:rFonts w:ascii="Times New Roman" w:hAnsi="Times New Roman"/>
          <w:sz w:val="24"/>
          <w:szCs w:val="24"/>
        </w:rPr>
        <w:t xml:space="preserve"> and </w:t>
      </w:r>
      <w:ins w:id="49" w:author="Andrea Adams" w:date="2020-05-15T13:33:00Z">
        <w:r w:rsidR="00A840AD">
          <w:rPr>
            <w:rFonts w:ascii="Times New Roman" w:hAnsi="Times New Roman"/>
            <w:sz w:val="24"/>
            <w:szCs w:val="24"/>
          </w:rPr>
          <w:t xml:space="preserve">a </w:t>
        </w:r>
      </w:ins>
      <w:r w:rsidR="00D9085D">
        <w:rPr>
          <w:rFonts w:ascii="Times New Roman" w:hAnsi="Times New Roman"/>
          <w:sz w:val="24"/>
          <w:szCs w:val="24"/>
        </w:rPr>
        <w:t>potential competitor</w:t>
      </w:r>
      <w:del w:id="50" w:author="Andrea Adams" w:date="2020-05-15T13:33:00Z">
        <w:r w:rsidR="00D9085D" w:rsidDel="00A840AD">
          <w:rPr>
            <w:rFonts w:ascii="Times New Roman" w:hAnsi="Times New Roman"/>
            <w:sz w:val="24"/>
            <w:szCs w:val="24"/>
          </w:rPr>
          <w:delText>s</w:delText>
        </w:r>
      </w:del>
      <w:r>
        <w:rPr>
          <w:rFonts w:ascii="Times New Roman" w:hAnsi="Times New Roman"/>
          <w:sz w:val="24"/>
          <w:szCs w:val="24"/>
        </w:rPr>
        <w:t xml:space="preserve"> on their </w:t>
      </w:r>
      <w:r w:rsidR="00D9085D">
        <w:rPr>
          <w:rFonts w:ascii="Times New Roman" w:hAnsi="Times New Roman"/>
          <w:sz w:val="24"/>
          <w:szCs w:val="24"/>
        </w:rPr>
        <w:t xml:space="preserve">shared </w:t>
      </w:r>
      <w:r>
        <w:rPr>
          <w:rFonts w:ascii="Times New Roman" w:hAnsi="Times New Roman"/>
          <w:sz w:val="24"/>
          <w:szCs w:val="24"/>
        </w:rPr>
        <w:t>resources.</w:t>
      </w:r>
      <w:r w:rsidR="00645471">
        <w:rPr>
          <w:rFonts w:ascii="Times New Roman" w:hAnsi="Times New Roman"/>
          <w:sz w:val="24"/>
          <w:szCs w:val="24"/>
        </w:rPr>
        <w:t xml:space="preserve"> </w:t>
      </w:r>
      <w:r>
        <w:rPr>
          <w:rFonts w:ascii="Times New Roman" w:hAnsi="Times New Roman"/>
          <w:sz w:val="24"/>
          <w:szCs w:val="24"/>
        </w:rPr>
        <w:t>Mountain yellow-legged frog tadpoles may reduce algal resources and compete, through exploitative or interference interactions, with co-occurring insect grazers.</w:t>
      </w:r>
      <w:r w:rsidR="00645471">
        <w:rPr>
          <w:rFonts w:ascii="Times New Roman" w:hAnsi="Times New Roman"/>
          <w:sz w:val="24"/>
          <w:szCs w:val="24"/>
        </w:rPr>
        <w:t xml:space="preserve"> </w:t>
      </w:r>
      <w:r w:rsidR="001F1D40">
        <w:rPr>
          <w:rFonts w:ascii="Times New Roman" w:hAnsi="Times New Roman"/>
          <w:sz w:val="24"/>
          <w:szCs w:val="24"/>
        </w:rPr>
        <w:t xml:space="preserve">For example, co-occurring </w:t>
      </w:r>
      <w:r>
        <w:rPr>
          <w:rFonts w:ascii="Times New Roman" w:hAnsi="Times New Roman"/>
          <w:sz w:val="24"/>
          <w:szCs w:val="24"/>
        </w:rPr>
        <w:t xml:space="preserve">mayfly nymphs </w:t>
      </w:r>
      <w:r w:rsidR="001F1D40">
        <w:rPr>
          <w:rFonts w:ascii="Times New Roman" w:hAnsi="Times New Roman"/>
          <w:sz w:val="24"/>
          <w:szCs w:val="24"/>
        </w:rPr>
        <w:t xml:space="preserve">are </w:t>
      </w:r>
      <w:r>
        <w:rPr>
          <w:rFonts w:ascii="Times New Roman" w:hAnsi="Times New Roman"/>
          <w:sz w:val="24"/>
          <w:szCs w:val="24"/>
        </w:rPr>
        <w:t>potential competitors</w:t>
      </w:r>
      <w:r w:rsidR="001F1D40">
        <w:rPr>
          <w:rFonts w:ascii="Times New Roman" w:hAnsi="Times New Roman"/>
          <w:sz w:val="24"/>
          <w:szCs w:val="24"/>
        </w:rPr>
        <w:t xml:space="preserve">, </w:t>
      </w:r>
      <w:ins w:id="51" w:author="Andrea Adams" w:date="2020-05-15T13:34:00Z">
        <w:r w:rsidR="00A840AD">
          <w:rPr>
            <w:rFonts w:ascii="Times New Roman" w:hAnsi="Times New Roman"/>
            <w:sz w:val="24"/>
            <w:szCs w:val="24"/>
          </w:rPr>
          <w:t xml:space="preserve">are </w:t>
        </w:r>
      </w:ins>
      <w:r>
        <w:rPr>
          <w:rFonts w:ascii="Times New Roman" w:hAnsi="Times New Roman"/>
          <w:sz w:val="24"/>
          <w:szCs w:val="24"/>
        </w:rPr>
        <w:t>abundant</w:t>
      </w:r>
      <w:r w:rsidR="00FF36C3">
        <w:rPr>
          <w:rFonts w:ascii="Times New Roman" w:hAnsi="Times New Roman"/>
          <w:sz w:val="24"/>
          <w:szCs w:val="24"/>
        </w:rPr>
        <w:t xml:space="preserve"> and ubiquitous</w:t>
      </w:r>
      <w:r>
        <w:rPr>
          <w:rFonts w:ascii="Times New Roman" w:hAnsi="Times New Roman"/>
          <w:sz w:val="24"/>
          <w:szCs w:val="24"/>
        </w:rPr>
        <w:t xml:space="preserve"> in </w:t>
      </w:r>
      <w:r w:rsidR="00FF36C3">
        <w:rPr>
          <w:rFonts w:ascii="Times New Roman" w:hAnsi="Times New Roman"/>
          <w:sz w:val="24"/>
          <w:szCs w:val="24"/>
        </w:rPr>
        <w:t xml:space="preserve">most fishless </w:t>
      </w:r>
      <w:r>
        <w:rPr>
          <w:rFonts w:ascii="Times New Roman" w:hAnsi="Times New Roman"/>
          <w:sz w:val="24"/>
          <w:szCs w:val="24"/>
        </w:rPr>
        <w:t xml:space="preserve">Sierra Nevada lakes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{"citationItems":[{"id":"ITEM-1","itemData":{"author":[{"dropping-particle":"","family":"Bradford","given":"D. F.","non-dropping-particle":"","parse-names":false,"suffix":""},{"dropping-particle":"","family":"Cooper","given":"S. D.","non-dropping-particle":"","parse-names":false,"suffix":""},{"dropping-particle":"","family":"Jenkins Jr","given":"T. M.","non-dropping-particle":"","parse-names":false,"suffix":""},{"dropping-particle":"","family":"Kratz","given":"K.","non-dropping-particle":"","parse-names":false,"suffix":""},{"dropping-particle":"","family":"Sarnelle","given":"O.","non-dropping-particle":"","parse-names":false,"suffix":""},{"dropping-particle":"","family":"Brown","given":"A. D.","non-dropping-particle":"","parse-names":false,"suffix":""}],"container-title":"Canadian Journal of Fisheries and Aquatic Sciences","id":"ITEM-1","issue":"11","issued":{"date-parts":[["1998"]]},"page":"2478-2491","title":"Influences of natural acidity and introduced fish on faunal assemblages in California alpine lakes","type":"article-journal","volume":"55"},"uris":["http://www.mendeley.com/documents/?uuid=31ed756a-d2a4-400d-b51d-c6b7689f3456"]},{"id":"ITEM-2","itemData":{"author":[{"dropping-particle":"","family":"Epanchin","given":"P.","non-dropping-particle":"","parse-names":false,"suffix":""},{"dropping-particle":"","family":"Knapp","given":"R.","non-dropping-particle":"","parse-names":false,"suffix":""},{"dropping-particle":"","family":"Lawler","given":"S.","non-dropping-particle":"","parse-names":false,"suffix":""}],"container-title":"Ecology","id":"ITEM-2","issued":{"date-parts":[["2010"]]},"page":"2406-2415","title":"Nonnative trout impact an alpine-nesting bird by altering aquatic insect subsidies","type":"article-journal","volume":"91"},"uris":["http://www.mendeley.com/documents/?uuid=9eab3312-b541-42d6-bab4-931a5ba3c4e7"]}],"mendeley":{"formattedCitation":"(Bradford et al. 1998, Epanchin et al. 2010)","plainTextFormattedCitation":"(Bradford et al. 1998, Epanchin et al. 2010)","previouslyFormattedCitation":"(Bradford et al. 1998, Epanchin et al. 2010)"},"properties":{"noteIndex":0},"schema":"https://github.com/citation-style-language/schema/raw/master/csl-citation.json"}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(Bradford et al. 1998, Epanchin et al. 2010)</w:t>
      </w:r>
      <w:r w:rsidR="00E76C8E">
        <w:rPr>
          <w:rFonts w:ascii="Times New Roman" w:hAnsi="Times New Roman"/>
          <w:sz w:val="24"/>
          <w:szCs w:val="24"/>
        </w:rPr>
        <w:fldChar w:fldCharType="end"/>
      </w:r>
      <w:r w:rsidR="001F1D40">
        <w:rPr>
          <w:rFonts w:ascii="Times New Roman" w:hAnsi="Times New Roman"/>
          <w:sz w:val="24"/>
          <w:szCs w:val="24"/>
        </w:rPr>
        <w:t xml:space="preserve">, </w:t>
      </w:r>
      <w:del w:id="52" w:author="Andrea Adams" w:date="2020-05-15T13:33:00Z">
        <w:r w:rsidR="001F1D40" w:rsidDel="00A840AD">
          <w:rPr>
            <w:rFonts w:ascii="Times New Roman" w:hAnsi="Times New Roman"/>
            <w:sz w:val="24"/>
            <w:szCs w:val="24"/>
          </w:rPr>
          <w:delText xml:space="preserve">that </w:delText>
        </w:r>
      </w:del>
      <w:ins w:id="53" w:author="Andrea Adams" w:date="2020-05-15T13:33:00Z">
        <w:r w:rsidR="00A840AD">
          <w:rPr>
            <w:rFonts w:ascii="Times New Roman" w:hAnsi="Times New Roman"/>
            <w:sz w:val="24"/>
            <w:szCs w:val="24"/>
          </w:rPr>
          <w:t xml:space="preserve">and </w:t>
        </w:r>
      </w:ins>
      <w:r>
        <w:rPr>
          <w:rFonts w:ascii="Times New Roman" w:hAnsi="Times New Roman"/>
          <w:sz w:val="24"/>
          <w:szCs w:val="24"/>
        </w:rPr>
        <w:t xml:space="preserve">can </w:t>
      </w:r>
      <w:del w:id="54" w:author="Andrea Adams" w:date="2020-05-15T13:33:00Z">
        <w:r w:rsidDel="00A840AD">
          <w:rPr>
            <w:rFonts w:ascii="Times New Roman" w:hAnsi="Times New Roman"/>
            <w:sz w:val="24"/>
            <w:szCs w:val="24"/>
          </w:rPr>
          <w:delText xml:space="preserve">also </w:delText>
        </w:r>
      </w:del>
      <w:r>
        <w:rPr>
          <w:rFonts w:ascii="Times New Roman" w:hAnsi="Times New Roman"/>
          <w:sz w:val="24"/>
          <w:szCs w:val="24"/>
        </w:rPr>
        <w:t xml:space="preserve">suppress algal abundance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{"citationItems":[{"id":"ITEM-1","itemData":{"author":[{"dropping-particle":"","family":"Bradford","given":"D. F.","non-dropping-particle":"","parse-names":false,"suffix":""},{"dropping-particle":"","family":"Cooper","given":"S. D.","non-dropping-particle":"","parse-names":false,"suffix":""},{"dropping-particle":"","family":"Jenkins Jr","given":"T. M.","non-dropping-particle":"","parse-names":false,"suffix":""},{"dropping-particle":"","family":"Kratz","given":"K.","non-dropping-particle":"","parse-names":false,"suffix":""},{"dropping-particle":"","family":"Sarnelle","given":"O.","non-dropping-particle":"","parse-names":false,"suffix":""},{"dropping-particle":"","family":"Brown","given":"A. D.","non-dropping-particle":"","parse-names":false,"suffix":""}],"container-title":"Canadian Journal of Fisheries and Aquatic Sciences","id":"ITEM-1","issue":"11","issued":{"date-parts":[["1998"]]},"page":"2478-2491","title":"Influences of natural acidity and introduced fish on faunal assemblages in California alpine lakes","type":"article-journal","volume":"55"},"uris":["http://www.mendeley.com/documents/?uuid=31ed756a-d2a4-400d-b51d-c6b7689f3456"]},{"id":"ITEM-2","itemData":{"author":[{"dropping-particle":"","family":"Epanchin","given":"P.","non-dropping-particle":"","parse-names":false,"suffix":""},{"dropping-particle":"","family":"Knapp","given":"R.","non-dropping-particle":"","parse-names":false,"suffix":""},{"dropping-particle":"","family":"Lawler","given":"S.","non-dropping-particle":"","parse-names":false,"suffix":""}],"container-title":"Ecology","id":"ITEM-2","issued":{"date-parts":[["2010"]]},"page":"2406-2415","title":"Nonnative trout impact an alpine-nesting bird by altering aquatic insect subsidies","type":"article-journal","volume":"91"},"uris":["http://www.mendeley.com/documents/?uuid=9eab3312-b541-42d6-bab4-931a5ba3c4e7"]},{"id":"ITEM-3","itemData":{"author":[{"dropping-particle":"","family":"Hill","given":"Walter R.","non-dropping-particle":"","parse-names":false,"suffix":""},{"dropping-particle":"","family":"Knight","given":"Allen W.","non-dropping-particle":"","parse-names":false,"suffix":""}],"container-title":"Ecology","id":"ITEM-3","issue":"6","issued":{"date-parts":[["1987"]]},"page":"1955-1965","title":"Experimental analysis of the grazing interaction between a mayfly and stream algae","type":"article-journal","volume":"68"},"uris":["http://www.mendeley.com/documents/?uuid=03359920-b20e-430c-9c78-bb80da314adb"]},{"id":"ITEM-4","itemData":{"author":[{"dropping-particle":"","family":"Morin","given":"P. J.","non-dropping-particle":"","parse-names":false,"suffix":""},{"dropping-particle":"","family":"Lawler","given":"S. P.","non-dropping-particle":"","parse-names":false,"suffix":""},{"dropping-particle":"","family":"Johnson","given":"E. A.","non-dropping-particle":"","parse-names":false,"suffix":""}],"container-title":"Ecology","id":"ITEM-4","issue":"5","issued":{"date-parts":[["1988"]]},"page":"1401-1409","title":"Competition between aquatic insects and vertebrates: interaction strength and higher order interactions","type":"article-journal","volume":"69"},"uris":["http://www.mendeley.com/documents/?uuid=8e1617e2-a575-4c87-b1c9-5a0643c02df2"]},{"id":"ITEM-5","itemData":{"author":[{"dropping-particle":"","family":"Dudley","given":"Tom L.","non-dropping-particle":"","parse-names":false,"suffix":""}],"container-title":"Oikos","id":"ITEM-5","issue":"1","issued":{"date-parts":[["1992"]]},"page":"121-127","title":"Beneficial effects of herbivores on stream macroalgae via epiphyte removal","type":"article-journal","volume":"65"},"uris":["http://www.mendeley.com/documents/?uuid=2eccef18-054a-4335-9260-61e77c356422"]},{"id":"ITEM-6","itemData":{"DOI":"10.1007/s10452-007-9129-8","ISSN":"1386-2588","author":[{"dropping-particle":"","family":"Hertonsson","given":"Pia","non-dropping-particle":"","parse-names":false,"suffix":""},{"dropping-particle":"","family":"Åbjörnsson","given":"Kajsa","non-dropping-particle":"","parse-names":false,"suffix":""},{"dropping-particle":"","family":"Brönmark","given":"Christer","non-dropping-particle":"","parse-names":false,"suffix":""}],"container-title":"Aquatic Ecology","id":"ITEM-6","issue":"4","issued":{"date-parts":[["2007","7","25"]]},"page":"669-677","title":"Competition and facilitation within and between a snail and a mayfly larva and the effect on the grazing process","type":"article-journal","volume":"42"},"uris":["http://www.mendeley.com/documents/?uuid=a247deea-eb81-4102-bd4f-4952e7a0f112"]}],"mendeley":{"formattedCitation":"(Hill and Knight 1987, Morin et al. 1988, Dudley 1992, Bradford et al. 1998, Hertonsson et al. 2007, Epanchin et al. 2010)","plainTextFormattedCitation":"(Hill and Knight 1987, Morin et al. 1988, Dudley 1992, Bradford et al. 1998, Hertonsson et al. 2007, Epanchin et al. 2010)","previouslyFormattedCitation":"(Hill and Knight 1987, Morin et al. 1988, Dudley 1992, Bradford et al. 1998, Hertonsson et al. 2007, Epanchin et al. 2010)"},"properties":{"noteIndex":0},"schema":"https://github.com/citation-style-language/schema/raw/master/csl-citation.json"}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(Hill and Knight 1987, Morin et al. 1988, Dudley 1992, Bradford et al. 1998, Hertonsson et al. 2007, Epanchin et al. 2010)</w:t>
      </w:r>
      <w:r w:rsidR="00E76C8E">
        <w:rPr>
          <w:rFonts w:ascii="Times New Roman" w:hAnsi="Times New Roman"/>
          <w:sz w:val="24"/>
          <w:szCs w:val="24"/>
        </w:rPr>
        <w:fldChar w:fldCharType="end"/>
      </w:r>
      <w:r>
        <w:rPr>
          <w:rFonts w:ascii="Times New Roman" w:hAnsi="Times New Roman"/>
          <w:sz w:val="24"/>
          <w:szCs w:val="24"/>
        </w:rPr>
        <w:t>.</w:t>
      </w:r>
      <w:r w:rsidR="00645471">
        <w:rPr>
          <w:rFonts w:ascii="Times New Roman" w:hAnsi="Times New Roman"/>
          <w:sz w:val="24"/>
          <w:szCs w:val="24"/>
        </w:rPr>
        <w:t xml:space="preserve"> </w:t>
      </w:r>
      <w:r w:rsidR="00836896">
        <w:rPr>
          <w:rFonts w:ascii="Times New Roman" w:hAnsi="Times New Roman"/>
          <w:sz w:val="24"/>
          <w:szCs w:val="24"/>
        </w:rPr>
        <w:t>We</w:t>
      </w:r>
      <w:r>
        <w:rPr>
          <w:rFonts w:ascii="Times New Roman" w:hAnsi="Times New Roman"/>
          <w:sz w:val="24"/>
          <w:szCs w:val="24"/>
        </w:rPr>
        <w:t xml:space="preserve"> predicted that in the presence of tadpoles – as </w:t>
      </w:r>
      <w:r w:rsidR="00C50C59">
        <w:rPr>
          <w:rFonts w:ascii="Times New Roman" w:hAnsi="Times New Roman"/>
          <w:sz w:val="24"/>
          <w:szCs w:val="24"/>
        </w:rPr>
        <w:t xml:space="preserve">would occur </w:t>
      </w:r>
      <w:r>
        <w:rPr>
          <w:rFonts w:ascii="Times New Roman" w:hAnsi="Times New Roman"/>
          <w:sz w:val="24"/>
          <w:szCs w:val="24"/>
        </w:rPr>
        <w:t xml:space="preserve">in </w:t>
      </w:r>
      <w:r w:rsidR="00C50C59">
        <w:rPr>
          <w:rFonts w:ascii="Times New Roman" w:hAnsi="Times New Roman"/>
          <w:sz w:val="24"/>
          <w:szCs w:val="24"/>
        </w:rPr>
        <w:t xml:space="preserve">a </w:t>
      </w:r>
      <w:r>
        <w:rPr>
          <w:rFonts w:ascii="Times New Roman" w:hAnsi="Times New Roman"/>
          <w:sz w:val="24"/>
          <w:szCs w:val="24"/>
        </w:rPr>
        <w:t>pristine, fish-</w:t>
      </w:r>
      <w:proofErr w:type="gramStart"/>
      <w:r>
        <w:rPr>
          <w:rFonts w:ascii="Times New Roman" w:hAnsi="Times New Roman"/>
          <w:sz w:val="24"/>
          <w:szCs w:val="24"/>
        </w:rPr>
        <w:t>free</w:t>
      </w:r>
      <w:proofErr w:type="gramEnd"/>
      <w:r>
        <w:rPr>
          <w:rFonts w:ascii="Times New Roman" w:hAnsi="Times New Roman"/>
          <w:sz w:val="24"/>
          <w:szCs w:val="24"/>
        </w:rPr>
        <w:t xml:space="preserve"> and disease-free </w:t>
      </w:r>
      <w:r w:rsidR="00C50C59">
        <w:rPr>
          <w:rFonts w:ascii="Times New Roman" w:hAnsi="Times New Roman"/>
          <w:sz w:val="24"/>
          <w:szCs w:val="24"/>
        </w:rPr>
        <w:t xml:space="preserve">lake community </w:t>
      </w:r>
      <w:r>
        <w:rPr>
          <w:rFonts w:ascii="Times New Roman" w:hAnsi="Times New Roman"/>
          <w:sz w:val="24"/>
          <w:szCs w:val="24"/>
        </w:rPr>
        <w:t>– algal abundance would be lowest</w:t>
      </w:r>
      <w:ins w:id="55" w:author="Andrea Adams" w:date="2020-05-15T13:36:00Z">
        <w:r w:rsidR="00E16C60">
          <w:rPr>
            <w:rFonts w:ascii="Times New Roman" w:hAnsi="Times New Roman"/>
            <w:sz w:val="24"/>
            <w:szCs w:val="24"/>
          </w:rPr>
          <w:t>. C</w:t>
        </w:r>
      </w:ins>
      <w:del w:id="56" w:author="Andrea Adams" w:date="2020-05-15T13:36:00Z">
        <w:r w:rsidDel="00E16C60">
          <w:rPr>
            <w:rFonts w:ascii="Times New Roman" w:hAnsi="Times New Roman"/>
            <w:sz w:val="24"/>
            <w:szCs w:val="24"/>
          </w:rPr>
          <w:delText xml:space="preserve">; </w:delText>
        </w:r>
        <w:r w:rsidR="007803F5" w:rsidDel="00E16C60">
          <w:rPr>
            <w:rFonts w:ascii="Times New Roman" w:hAnsi="Times New Roman"/>
            <w:sz w:val="24"/>
            <w:szCs w:val="24"/>
          </w:rPr>
          <w:delText>c</w:delText>
        </w:r>
      </w:del>
      <w:r w:rsidR="007803F5">
        <w:rPr>
          <w:rFonts w:ascii="Times New Roman" w:hAnsi="Times New Roman"/>
          <w:sz w:val="24"/>
          <w:szCs w:val="24"/>
        </w:rPr>
        <w:t xml:space="preserve">onversely, </w:t>
      </w:r>
      <w:ins w:id="57" w:author="Andrea Adams" w:date="2020-05-15T13:36:00Z">
        <w:r w:rsidR="00E16C60">
          <w:rPr>
            <w:rFonts w:ascii="Times New Roman" w:hAnsi="Times New Roman"/>
            <w:sz w:val="24"/>
            <w:szCs w:val="24"/>
          </w:rPr>
          <w:t xml:space="preserve">we predicted that </w:t>
        </w:r>
      </w:ins>
      <w:r>
        <w:rPr>
          <w:rFonts w:ascii="Times New Roman" w:hAnsi="Times New Roman"/>
          <w:sz w:val="24"/>
          <w:szCs w:val="24"/>
        </w:rPr>
        <w:t xml:space="preserve">reducing tadpole abundance or </w:t>
      </w:r>
      <w:r w:rsidR="00754480">
        <w:rPr>
          <w:rFonts w:ascii="Times New Roman" w:hAnsi="Times New Roman"/>
          <w:sz w:val="24"/>
          <w:szCs w:val="24"/>
        </w:rPr>
        <w:t>excluding tadpoles</w:t>
      </w:r>
      <w:r>
        <w:rPr>
          <w:rFonts w:ascii="Times New Roman" w:hAnsi="Times New Roman"/>
          <w:sz w:val="24"/>
          <w:szCs w:val="24"/>
        </w:rPr>
        <w:t xml:space="preserve"> – </w:t>
      </w:r>
      <w:r w:rsidR="007803F5">
        <w:rPr>
          <w:rFonts w:ascii="Times New Roman" w:hAnsi="Times New Roman"/>
          <w:sz w:val="24"/>
          <w:szCs w:val="24"/>
        </w:rPr>
        <w:t xml:space="preserve">as in a </w:t>
      </w:r>
      <w:r>
        <w:rPr>
          <w:rFonts w:ascii="Times New Roman" w:hAnsi="Times New Roman"/>
          <w:sz w:val="24"/>
          <w:szCs w:val="24"/>
        </w:rPr>
        <w:t>disease</w:t>
      </w:r>
      <w:ins w:id="58" w:author="Andrea Adams" w:date="2020-05-15T13:37:00Z">
        <w:r w:rsidR="00E16C60">
          <w:rPr>
            <w:rFonts w:ascii="Times New Roman" w:hAnsi="Times New Roman"/>
            <w:sz w:val="24"/>
            <w:szCs w:val="24"/>
          </w:rPr>
          <w:t>-</w:t>
        </w:r>
      </w:ins>
      <w:del w:id="59" w:author="Andrea Adams" w:date="2020-05-15T13:37:00Z">
        <w:r w:rsidDel="00E16C60">
          <w:rPr>
            <w:rFonts w:ascii="Times New Roman" w:hAnsi="Times New Roman"/>
            <w:sz w:val="24"/>
            <w:szCs w:val="24"/>
          </w:rPr>
          <w:delText xml:space="preserve"> </w:delText>
        </w:r>
      </w:del>
      <w:r>
        <w:rPr>
          <w:rFonts w:ascii="Times New Roman" w:hAnsi="Times New Roman"/>
          <w:sz w:val="24"/>
          <w:szCs w:val="24"/>
        </w:rPr>
        <w:t>driven decline</w:t>
      </w:r>
      <w:r w:rsidR="007803F5">
        <w:rPr>
          <w:rFonts w:ascii="Times New Roman" w:hAnsi="Times New Roman"/>
          <w:sz w:val="24"/>
          <w:szCs w:val="24"/>
        </w:rPr>
        <w:t xml:space="preserve"> or local </w:t>
      </w:r>
      <w:r>
        <w:rPr>
          <w:rFonts w:ascii="Times New Roman" w:hAnsi="Times New Roman"/>
          <w:sz w:val="24"/>
          <w:szCs w:val="24"/>
        </w:rPr>
        <w:t>extinction</w:t>
      </w:r>
      <w:r w:rsidR="007803F5">
        <w:rPr>
          <w:rFonts w:ascii="Times New Roman" w:hAnsi="Times New Roman"/>
          <w:sz w:val="24"/>
          <w:szCs w:val="24"/>
        </w:rPr>
        <w:t xml:space="preserve"> </w:t>
      </w:r>
      <w:del w:id="60" w:author="Andrea Adams" w:date="2020-05-15T13:37:00Z">
        <w:r w:rsidR="007803F5" w:rsidDel="00E16C60">
          <w:rPr>
            <w:rFonts w:ascii="Times New Roman" w:hAnsi="Times New Roman"/>
            <w:sz w:val="24"/>
            <w:szCs w:val="24"/>
          </w:rPr>
          <w:delText>scenario</w:delText>
        </w:r>
        <w:r w:rsidDel="00E16C60">
          <w:rPr>
            <w:rFonts w:ascii="Times New Roman" w:hAnsi="Times New Roman"/>
            <w:sz w:val="24"/>
            <w:szCs w:val="24"/>
          </w:rPr>
          <w:delText xml:space="preserve"> </w:delText>
        </w:r>
      </w:del>
      <w:r>
        <w:rPr>
          <w:rFonts w:ascii="Times New Roman" w:hAnsi="Times New Roman"/>
          <w:sz w:val="24"/>
          <w:szCs w:val="24"/>
        </w:rPr>
        <w:t>– would increase algal abundance.</w:t>
      </w:r>
      <w:r w:rsidR="00645471">
        <w:rPr>
          <w:rFonts w:ascii="Times New Roman" w:hAnsi="Times New Roman"/>
          <w:sz w:val="24"/>
          <w:szCs w:val="24"/>
        </w:rPr>
        <w:t xml:space="preserve"> </w:t>
      </w:r>
      <w:r w:rsidR="00836896">
        <w:rPr>
          <w:rFonts w:ascii="Times New Roman" w:hAnsi="Times New Roman"/>
          <w:sz w:val="24"/>
          <w:szCs w:val="24"/>
        </w:rPr>
        <w:t>We</w:t>
      </w:r>
      <w:r>
        <w:rPr>
          <w:rFonts w:ascii="Times New Roman" w:hAnsi="Times New Roman"/>
          <w:sz w:val="24"/>
          <w:szCs w:val="24"/>
        </w:rPr>
        <w:t xml:space="preserve"> </w:t>
      </w:r>
      <w:r w:rsidR="00935135">
        <w:rPr>
          <w:rFonts w:ascii="Times New Roman" w:hAnsi="Times New Roman"/>
          <w:sz w:val="24"/>
          <w:szCs w:val="24"/>
        </w:rPr>
        <w:t xml:space="preserve">also </w:t>
      </w:r>
      <w:r>
        <w:rPr>
          <w:rFonts w:ascii="Times New Roman" w:hAnsi="Times New Roman"/>
          <w:sz w:val="24"/>
          <w:szCs w:val="24"/>
        </w:rPr>
        <w:t>predicted that mayflies would reduce algal abundance</w:t>
      </w:r>
      <w:r w:rsidR="00836896">
        <w:rPr>
          <w:rFonts w:ascii="Times New Roman" w:hAnsi="Times New Roman"/>
          <w:sz w:val="24"/>
          <w:szCs w:val="24"/>
        </w:rPr>
        <w:t xml:space="preserve">, and </w:t>
      </w:r>
      <w:r w:rsidR="00935135">
        <w:rPr>
          <w:rFonts w:ascii="Times New Roman" w:hAnsi="Times New Roman"/>
          <w:sz w:val="24"/>
          <w:szCs w:val="24"/>
        </w:rPr>
        <w:t xml:space="preserve">that when both consumers were present, interactive effects would </w:t>
      </w:r>
      <w:r w:rsidR="001F1D40">
        <w:rPr>
          <w:rFonts w:ascii="Times New Roman" w:hAnsi="Times New Roman"/>
          <w:sz w:val="24"/>
          <w:szCs w:val="24"/>
        </w:rPr>
        <w:t>enhance or reduce the impact of one or both grazers</w:t>
      </w:r>
      <w:r w:rsidR="00935135">
        <w:rPr>
          <w:rFonts w:ascii="Times New Roman" w:hAnsi="Times New Roman"/>
          <w:sz w:val="24"/>
          <w:szCs w:val="24"/>
        </w:rPr>
        <w:t>. Having no prior information about the ability of these two consumers to interfere</w:t>
      </w:r>
      <w:ins w:id="61" w:author="Andrea Adams" w:date="2020-05-15T13:38:00Z">
        <w:r w:rsidR="00E16C60">
          <w:rPr>
            <w:rFonts w:ascii="Times New Roman" w:hAnsi="Times New Roman"/>
            <w:sz w:val="24"/>
            <w:szCs w:val="24"/>
          </w:rPr>
          <w:t xml:space="preserve"> with</w:t>
        </w:r>
      </w:ins>
      <w:r w:rsidR="00935135">
        <w:rPr>
          <w:rFonts w:ascii="Times New Roman" w:hAnsi="Times New Roman"/>
          <w:sz w:val="24"/>
          <w:szCs w:val="24"/>
        </w:rPr>
        <w:t xml:space="preserve"> or facilitate one another</w:t>
      </w:r>
      <w:ins w:id="62" w:author="Andrea Adams" w:date="2020-05-15T13:38:00Z">
        <w:r w:rsidR="00E16C60">
          <w:rPr>
            <w:rFonts w:ascii="Times New Roman" w:hAnsi="Times New Roman"/>
            <w:sz w:val="24"/>
            <w:szCs w:val="24"/>
          </w:rPr>
          <w:t>,</w:t>
        </w:r>
      </w:ins>
      <w:r w:rsidR="00836896">
        <w:rPr>
          <w:rFonts w:ascii="Times New Roman" w:hAnsi="Times New Roman"/>
          <w:sz w:val="24"/>
          <w:szCs w:val="24"/>
        </w:rPr>
        <w:t xml:space="preserve"> our hypothesis was not directional</w:t>
      </w:r>
      <w:r w:rsidR="00935135">
        <w:rPr>
          <w:rFonts w:ascii="Times New Roman" w:hAnsi="Times New Roman"/>
          <w:sz w:val="24"/>
          <w:szCs w:val="24"/>
        </w:rPr>
        <w:t xml:space="preserve">. </w:t>
      </w:r>
      <w:r>
        <w:rPr>
          <w:rFonts w:ascii="Times New Roman" w:hAnsi="Times New Roman"/>
          <w:sz w:val="24"/>
          <w:szCs w:val="24"/>
        </w:rPr>
        <w:t xml:space="preserve">To test these predictions, </w:t>
      </w:r>
      <w:r w:rsidR="00836896">
        <w:rPr>
          <w:rFonts w:ascii="Times New Roman" w:hAnsi="Times New Roman"/>
          <w:sz w:val="24"/>
          <w:szCs w:val="24"/>
        </w:rPr>
        <w:t>we</w:t>
      </w:r>
      <w:r>
        <w:rPr>
          <w:rFonts w:ascii="Times New Roman" w:hAnsi="Times New Roman"/>
          <w:sz w:val="24"/>
          <w:szCs w:val="24"/>
        </w:rPr>
        <w:t xml:space="preserve"> performed two experiments which manipulated the presence or abundance of tadpoles</w:t>
      </w:r>
      <w:r w:rsidR="00935135">
        <w:rPr>
          <w:rFonts w:ascii="Times New Roman" w:hAnsi="Times New Roman"/>
          <w:sz w:val="24"/>
          <w:szCs w:val="24"/>
        </w:rPr>
        <w:t xml:space="preserve"> and mayflies,</w:t>
      </w:r>
      <w:r>
        <w:rPr>
          <w:rFonts w:ascii="Times New Roman" w:hAnsi="Times New Roman"/>
          <w:sz w:val="24"/>
          <w:szCs w:val="24"/>
        </w:rPr>
        <w:t xml:space="preserve"> to examine their effects on algal abundance.</w:t>
      </w:r>
      <w:r w:rsidR="00645471">
        <w:rPr>
          <w:rFonts w:ascii="Times New Roman" w:hAnsi="Times New Roman"/>
          <w:sz w:val="24"/>
          <w:szCs w:val="24"/>
        </w:rPr>
        <w:t xml:space="preserve"> </w:t>
      </w:r>
    </w:p>
    <w:p w14:paraId="5289BAA0" w14:textId="77777777" w:rsidR="00F17233" w:rsidRDefault="00F17233" w:rsidP="00F17233">
      <w:pPr>
        <w:spacing w:line="480" w:lineRule="auto"/>
        <w:ind w:right="360"/>
        <w:jc w:val="center"/>
        <w:rPr>
          <w:rFonts w:ascii="Times New Roman" w:hAnsi="Times New Roman"/>
          <w:smallCaps/>
          <w:sz w:val="24"/>
          <w:szCs w:val="24"/>
        </w:rPr>
      </w:pPr>
      <w:r w:rsidRPr="00886188">
        <w:rPr>
          <w:rFonts w:ascii="Times New Roman" w:hAnsi="Times New Roman"/>
          <w:smallCaps/>
          <w:sz w:val="24"/>
          <w:szCs w:val="24"/>
        </w:rPr>
        <w:lastRenderedPageBreak/>
        <w:t>Methods</w:t>
      </w:r>
    </w:p>
    <w:p w14:paraId="29016328" w14:textId="18A004ED" w:rsidR="00C679A4" w:rsidRDefault="00C679A4" w:rsidP="00C679A4">
      <w:pPr>
        <w:spacing w:line="480" w:lineRule="auto"/>
        <w:ind w:right="360" w:firstLine="720"/>
        <w:rPr>
          <w:rFonts w:ascii="Times New Roman" w:hAnsi="Times New Roman"/>
          <w:i/>
          <w:sz w:val="24"/>
          <w:szCs w:val="24"/>
        </w:rPr>
      </w:pPr>
      <w:r>
        <w:rPr>
          <w:rFonts w:ascii="Times New Roman" w:hAnsi="Times New Roman"/>
          <w:sz w:val="24"/>
          <w:szCs w:val="24"/>
        </w:rPr>
        <w:t>We</w:t>
      </w:r>
      <w:r w:rsidRPr="00A26358">
        <w:rPr>
          <w:rFonts w:ascii="Times New Roman" w:hAnsi="Times New Roman"/>
          <w:sz w:val="24"/>
          <w:szCs w:val="24"/>
        </w:rPr>
        <w:t xml:space="preserve"> performed two experiments</w:t>
      </w:r>
      <w:r>
        <w:rPr>
          <w:rFonts w:ascii="Times New Roman" w:hAnsi="Times New Roman"/>
          <w:sz w:val="24"/>
          <w:szCs w:val="24"/>
        </w:rPr>
        <w:t xml:space="preserve">: 1) an </w:t>
      </w:r>
      <w:proofErr w:type="gramStart"/>
      <w:r w:rsidRPr="00F11FB2">
        <w:rPr>
          <w:rFonts w:ascii="Times New Roman" w:hAnsi="Times New Roman"/>
          <w:i/>
          <w:sz w:val="24"/>
          <w:szCs w:val="24"/>
        </w:rPr>
        <w:t>in situ</w:t>
      </w:r>
      <w:proofErr w:type="gramEnd"/>
      <w:r>
        <w:rPr>
          <w:rFonts w:ascii="Times New Roman" w:hAnsi="Times New Roman"/>
          <w:sz w:val="24"/>
          <w:szCs w:val="24"/>
        </w:rPr>
        <w:t xml:space="preserve"> f</w:t>
      </w:r>
      <w:r w:rsidRPr="00A26358">
        <w:rPr>
          <w:rFonts w:ascii="Times New Roman" w:hAnsi="Times New Roman"/>
          <w:sz w:val="24"/>
          <w:szCs w:val="24"/>
        </w:rPr>
        <w:t>ield experiment</w:t>
      </w:r>
      <w:r>
        <w:rPr>
          <w:rFonts w:ascii="Times New Roman" w:hAnsi="Times New Roman"/>
          <w:sz w:val="24"/>
          <w:szCs w:val="24"/>
        </w:rPr>
        <w:t xml:space="preserve"> and 2) a mesocosm experiment. In the field experiment, we examined</w:t>
      </w:r>
      <w:r w:rsidRPr="00A26358">
        <w:rPr>
          <w:rFonts w:ascii="Times New Roman" w:hAnsi="Times New Roman"/>
          <w:sz w:val="24"/>
          <w:szCs w:val="24"/>
        </w:rPr>
        <w:t xml:space="preserve"> interactions between two consumers: </w:t>
      </w:r>
      <w:r>
        <w:rPr>
          <w:rFonts w:ascii="Times New Roman" w:hAnsi="Times New Roman"/>
          <w:sz w:val="24"/>
          <w:szCs w:val="24"/>
        </w:rPr>
        <w:t xml:space="preserve">mountain yellow-legged frog </w:t>
      </w:r>
      <w:r w:rsidRPr="00A26358">
        <w:rPr>
          <w:rFonts w:ascii="Times New Roman" w:hAnsi="Times New Roman"/>
          <w:sz w:val="24"/>
          <w:szCs w:val="24"/>
        </w:rPr>
        <w:t>tadpoles (</w:t>
      </w:r>
      <w:r>
        <w:rPr>
          <w:rFonts w:ascii="Times New Roman" w:hAnsi="Times New Roman"/>
          <w:sz w:val="24"/>
          <w:szCs w:val="24"/>
        </w:rPr>
        <w:t xml:space="preserve">including both </w:t>
      </w:r>
      <w:r w:rsidRPr="00A26358">
        <w:rPr>
          <w:rFonts w:ascii="Times New Roman" w:hAnsi="Times New Roman"/>
          <w:i/>
          <w:sz w:val="24"/>
          <w:szCs w:val="24"/>
        </w:rPr>
        <w:t>R</w:t>
      </w:r>
      <w:r>
        <w:rPr>
          <w:rFonts w:ascii="Times New Roman" w:hAnsi="Times New Roman"/>
          <w:i/>
          <w:sz w:val="24"/>
          <w:szCs w:val="24"/>
        </w:rPr>
        <w:t>.</w:t>
      </w:r>
      <w:r w:rsidRPr="00A26358">
        <w:rPr>
          <w:rFonts w:ascii="Times New Roman" w:hAnsi="Times New Roman"/>
          <w:i/>
          <w:sz w:val="24"/>
          <w:szCs w:val="24"/>
        </w:rPr>
        <w:t xml:space="preserve"> muscosa</w:t>
      </w:r>
      <w:r w:rsidRPr="00A26358">
        <w:rPr>
          <w:rFonts w:ascii="Times New Roman" w:hAnsi="Times New Roman"/>
          <w:sz w:val="24"/>
          <w:szCs w:val="24"/>
        </w:rPr>
        <w:t xml:space="preserve"> and </w:t>
      </w:r>
      <w:r w:rsidRPr="00A26358">
        <w:rPr>
          <w:rFonts w:ascii="Times New Roman" w:hAnsi="Times New Roman"/>
          <w:i/>
          <w:sz w:val="24"/>
          <w:szCs w:val="24"/>
        </w:rPr>
        <w:t>R</w:t>
      </w:r>
      <w:r>
        <w:rPr>
          <w:rFonts w:ascii="Times New Roman" w:hAnsi="Times New Roman"/>
          <w:i/>
          <w:sz w:val="24"/>
          <w:szCs w:val="24"/>
        </w:rPr>
        <w:t>.</w:t>
      </w:r>
      <w:r w:rsidRPr="00A26358">
        <w:rPr>
          <w:rFonts w:ascii="Times New Roman" w:hAnsi="Times New Roman"/>
          <w:i/>
          <w:sz w:val="24"/>
          <w:szCs w:val="24"/>
        </w:rPr>
        <w:t xml:space="preserve"> sierrae</w:t>
      </w:r>
      <w:r>
        <w:rPr>
          <w:rFonts w:ascii="Times New Roman" w:hAnsi="Times New Roman"/>
          <w:sz w:val="24"/>
          <w:szCs w:val="24"/>
        </w:rPr>
        <w:t xml:space="preserve">, “tadpoles” hereafter) and mayfly nymphs </w:t>
      </w:r>
      <w:r w:rsidRPr="00A26358">
        <w:rPr>
          <w:rFonts w:ascii="Times New Roman" w:hAnsi="Times New Roman"/>
          <w:sz w:val="24"/>
          <w:szCs w:val="24"/>
        </w:rPr>
        <w:t>(</w:t>
      </w:r>
      <w:r w:rsidRPr="00A26358">
        <w:rPr>
          <w:rFonts w:ascii="Times New Roman" w:hAnsi="Times New Roman"/>
          <w:i/>
          <w:sz w:val="24"/>
          <w:szCs w:val="24"/>
        </w:rPr>
        <w:t>C</w:t>
      </w:r>
      <w:r>
        <w:rPr>
          <w:rFonts w:ascii="Times New Roman" w:hAnsi="Times New Roman"/>
          <w:i/>
          <w:sz w:val="24"/>
          <w:szCs w:val="24"/>
        </w:rPr>
        <w:t>.</w:t>
      </w:r>
      <w:r w:rsidRPr="00A26358">
        <w:rPr>
          <w:rFonts w:ascii="Times New Roman" w:hAnsi="Times New Roman"/>
          <w:i/>
          <w:sz w:val="24"/>
          <w:szCs w:val="24"/>
        </w:rPr>
        <w:t xml:space="preserve"> ferrugineus</w:t>
      </w:r>
      <w:r w:rsidRPr="00A26358">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i/>
          <w:sz w:val="24"/>
          <w:szCs w:val="24"/>
        </w:rPr>
        <w:t xml:space="preserve">A. </w:t>
      </w:r>
      <w:proofErr w:type="spellStart"/>
      <w:r>
        <w:rPr>
          <w:rFonts w:ascii="Times New Roman" w:hAnsi="Times New Roman"/>
          <w:i/>
          <w:sz w:val="24"/>
          <w:szCs w:val="24"/>
        </w:rPr>
        <w:t>edmundsi</w:t>
      </w:r>
      <w:proofErr w:type="spellEnd"/>
      <w:r>
        <w:rPr>
          <w:rFonts w:ascii="Times New Roman" w:hAnsi="Times New Roman"/>
          <w:sz w:val="24"/>
          <w:szCs w:val="24"/>
        </w:rPr>
        <w:t>, “mayflies” hereafter</w:t>
      </w:r>
      <w:r w:rsidRPr="00A26358">
        <w:rPr>
          <w:rFonts w:ascii="Times New Roman" w:hAnsi="Times New Roman"/>
          <w:sz w:val="24"/>
          <w:szCs w:val="24"/>
        </w:rPr>
        <w:t>), and their shared</w:t>
      </w:r>
      <w:r>
        <w:rPr>
          <w:rFonts w:ascii="Times New Roman" w:hAnsi="Times New Roman"/>
          <w:sz w:val="24"/>
          <w:szCs w:val="24"/>
        </w:rPr>
        <w:t>, “algal”</w:t>
      </w:r>
      <w:r w:rsidRPr="00A26358">
        <w:rPr>
          <w:rFonts w:ascii="Times New Roman" w:hAnsi="Times New Roman"/>
          <w:sz w:val="24"/>
          <w:szCs w:val="24"/>
        </w:rPr>
        <w:t xml:space="preserve"> </w:t>
      </w:r>
      <w:r>
        <w:rPr>
          <w:rFonts w:ascii="Times New Roman" w:hAnsi="Times New Roman"/>
          <w:sz w:val="24"/>
          <w:szCs w:val="24"/>
        </w:rPr>
        <w:t xml:space="preserve">food </w:t>
      </w:r>
      <w:r w:rsidRPr="00A26358">
        <w:rPr>
          <w:rFonts w:ascii="Times New Roman" w:hAnsi="Times New Roman"/>
          <w:sz w:val="24"/>
          <w:szCs w:val="24"/>
        </w:rPr>
        <w:t>resource.</w:t>
      </w:r>
      <w:r>
        <w:rPr>
          <w:rFonts w:ascii="Times New Roman" w:hAnsi="Times New Roman"/>
          <w:sz w:val="24"/>
          <w:szCs w:val="24"/>
        </w:rPr>
        <w:t xml:space="preserve"> In the subsequent mesocosm experiment, we measured the effects of tadpoles and mayfly nymphs (</w:t>
      </w:r>
      <w:r>
        <w:rPr>
          <w:rFonts w:ascii="Times New Roman" w:hAnsi="Times New Roman"/>
          <w:i/>
          <w:sz w:val="24"/>
          <w:szCs w:val="24"/>
        </w:rPr>
        <w:t>R.</w:t>
      </w:r>
      <w:r w:rsidRPr="00A26358">
        <w:rPr>
          <w:rFonts w:ascii="Times New Roman" w:hAnsi="Times New Roman"/>
          <w:i/>
          <w:sz w:val="24"/>
          <w:szCs w:val="24"/>
        </w:rPr>
        <w:t xml:space="preserve"> sierrae</w:t>
      </w:r>
      <w:r>
        <w:rPr>
          <w:rFonts w:ascii="Times New Roman" w:hAnsi="Times New Roman"/>
          <w:sz w:val="24"/>
          <w:szCs w:val="24"/>
        </w:rPr>
        <w:t xml:space="preserve"> and </w:t>
      </w:r>
      <w:r>
        <w:rPr>
          <w:rFonts w:ascii="Times New Roman" w:hAnsi="Times New Roman"/>
          <w:i/>
          <w:sz w:val="24"/>
          <w:szCs w:val="24"/>
        </w:rPr>
        <w:t>C.</w:t>
      </w:r>
      <w:r w:rsidRPr="00A26358">
        <w:rPr>
          <w:rFonts w:ascii="Times New Roman" w:hAnsi="Times New Roman"/>
          <w:i/>
          <w:sz w:val="24"/>
          <w:szCs w:val="24"/>
        </w:rPr>
        <w:t xml:space="preserve"> ferrugineus</w:t>
      </w:r>
      <w:r>
        <w:rPr>
          <w:rFonts w:ascii="Times New Roman" w:hAnsi="Times New Roman"/>
          <w:sz w:val="24"/>
          <w:szCs w:val="24"/>
        </w:rPr>
        <w:t>) on algal resources, in outdoor arenas with standard environmental conditions.</w:t>
      </w:r>
    </w:p>
    <w:p w14:paraId="659E6D4F" w14:textId="3767ED25" w:rsidR="0046180E" w:rsidRDefault="0046180E" w:rsidP="00F24399">
      <w:pPr>
        <w:spacing w:line="480" w:lineRule="auto"/>
        <w:ind w:right="360"/>
        <w:jc w:val="center"/>
        <w:rPr>
          <w:rFonts w:ascii="Times New Roman" w:hAnsi="Times New Roman"/>
          <w:i/>
          <w:sz w:val="24"/>
          <w:szCs w:val="24"/>
        </w:rPr>
      </w:pPr>
      <w:r>
        <w:rPr>
          <w:rFonts w:ascii="Times New Roman" w:hAnsi="Times New Roman"/>
          <w:i/>
          <w:sz w:val="24"/>
          <w:szCs w:val="24"/>
        </w:rPr>
        <w:t>Study system</w:t>
      </w:r>
    </w:p>
    <w:p w14:paraId="579FE134" w14:textId="77777777" w:rsidR="00B22E60" w:rsidRDefault="0046180E" w:rsidP="0046180E">
      <w:pPr>
        <w:spacing w:line="480" w:lineRule="auto"/>
        <w:ind w:right="360" w:firstLine="720"/>
        <w:rPr>
          <w:ins w:id="63" w:author="Andrea Adams" w:date="2020-05-15T13:48:00Z"/>
          <w:rFonts w:ascii="Times New Roman" w:hAnsi="Times New Roman"/>
          <w:sz w:val="24"/>
          <w:szCs w:val="24"/>
        </w:rPr>
      </w:pPr>
      <w:r>
        <w:rPr>
          <w:rFonts w:ascii="Times New Roman" w:hAnsi="Times New Roman"/>
          <w:sz w:val="24"/>
          <w:szCs w:val="24"/>
        </w:rPr>
        <w:t>Our study</w:t>
      </w:r>
      <w:r w:rsidRPr="00A26358">
        <w:rPr>
          <w:rFonts w:ascii="Times New Roman" w:hAnsi="Times New Roman"/>
          <w:sz w:val="24"/>
          <w:szCs w:val="24"/>
        </w:rPr>
        <w:t xml:space="preserve"> lakes </w:t>
      </w:r>
      <w:r>
        <w:rPr>
          <w:rFonts w:ascii="Times New Roman" w:hAnsi="Times New Roman"/>
          <w:sz w:val="24"/>
          <w:szCs w:val="24"/>
        </w:rPr>
        <w:t>are</w:t>
      </w:r>
      <w:r w:rsidRPr="00A26358">
        <w:rPr>
          <w:rFonts w:ascii="Times New Roman" w:hAnsi="Times New Roman"/>
          <w:sz w:val="24"/>
          <w:szCs w:val="24"/>
        </w:rPr>
        <w:t xml:space="preserve"> remote h</w:t>
      </w:r>
      <w:r>
        <w:rPr>
          <w:rFonts w:ascii="Times New Roman" w:hAnsi="Times New Roman"/>
          <w:sz w:val="24"/>
          <w:szCs w:val="24"/>
        </w:rPr>
        <w:t>igh elevation lakes in the King</w:t>
      </w:r>
      <w:r w:rsidRPr="00A26358">
        <w:rPr>
          <w:rFonts w:ascii="Times New Roman" w:hAnsi="Times New Roman"/>
          <w:sz w:val="24"/>
          <w:szCs w:val="24"/>
        </w:rPr>
        <w:t>s Canyon National Park backcountry</w:t>
      </w:r>
      <w:ins w:id="64" w:author="Andrea Adams" w:date="2020-05-15T13:43:00Z">
        <w:r w:rsidR="00166A36">
          <w:rPr>
            <w:rFonts w:ascii="Times New Roman" w:hAnsi="Times New Roman"/>
            <w:sz w:val="24"/>
            <w:szCs w:val="24"/>
          </w:rPr>
          <w:t xml:space="preserve"> of the Sierra Nevada mountains, which are located</w:t>
        </w:r>
        <w:proofErr w:type="gramStart"/>
        <w:r w:rsidR="00166A36">
          <w:rPr>
            <w:rFonts w:ascii="Times New Roman" w:hAnsi="Times New Roman"/>
            <w:sz w:val="24"/>
            <w:szCs w:val="24"/>
          </w:rPr>
          <w:t>….</w:t>
        </w:r>
      </w:ins>
      <w:r>
        <w:rPr>
          <w:rFonts w:ascii="Times New Roman" w:hAnsi="Times New Roman"/>
          <w:sz w:val="24"/>
          <w:szCs w:val="24"/>
        </w:rPr>
        <w:t>.</w:t>
      </w:r>
      <w:proofErr w:type="gramEnd"/>
      <w:r>
        <w:rPr>
          <w:rFonts w:ascii="Times New Roman" w:hAnsi="Times New Roman"/>
          <w:sz w:val="24"/>
          <w:szCs w:val="24"/>
        </w:rPr>
        <w:t xml:space="preserve"> We</w:t>
      </w:r>
      <w:r w:rsidRPr="00A26358">
        <w:rPr>
          <w:rFonts w:ascii="Times New Roman" w:hAnsi="Times New Roman"/>
          <w:sz w:val="24"/>
          <w:szCs w:val="24"/>
        </w:rPr>
        <w:t xml:space="preserve"> selected two lakes </w:t>
      </w:r>
      <w:r>
        <w:rPr>
          <w:rFonts w:ascii="Times New Roman" w:hAnsi="Times New Roman"/>
          <w:sz w:val="24"/>
          <w:szCs w:val="24"/>
        </w:rPr>
        <w:t xml:space="preserve">inhabited by </w:t>
      </w:r>
      <w:r w:rsidRPr="00A26358">
        <w:rPr>
          <w:rFonts w:ascii="Times New Roman" w:hAnsi="Times New Roman"/>
          <w:sz w:val="24"/>
          <w:szCs w:val="24"/>
        </w:rPr>
        <w:t>large</w:t>
      </w:r>
      <w:r>
        <w:rPr>
          <w:rFonts w:ascii="Times New Roman" w:hAnsi="Times New Roman"/>
          <w:sz w:val="24"/>
          <w:szCs w:val="24"/>
        </w:rPr>
        <w:t>, disease-free (at the time of the study)</w:t>
      </w:r>
      <w:r w:rsidRPr="00A26358">
        <w:rPr>
          <w:rFonts w:ascii="Times New Roman" w:hAnsi="Times New Roman"/>
          <w:sz w:val="24"/>
          <w:szCs w:val="24"/>
        </w:rPr>
        <w:t xml:space="preserve"> cohorts of mountain yellow-legged frog tadpoles</w:t>
      </w:r>
      <w:r>
        <w:rPr>
          <w:rFonts w:ascii="Times New Roman" w:hAnsi="Times New Roman"/>
          <w:sz w:val="24"/>
          <w:szCs w:val="24"/>
        </w:rPr>
        <w:t xml:space="preserve"> and large mayfly nymph populations, </w:t>
      </w:r>
      <w:del w:id="65" w:author="Andrea Adams" w:date="2020-05-15T13:44:00Z">
        <w:r w:rsidR="00F841BB" w:rsidDel="00166A36">
          <w:rPr>
            <w:rFonts w:ascii="Times New Roman" w:hAnsi="Times New Roman"/>
            <w:sz w:val="24"/>
            <w:szCs w:val="24"/>
          </w:rPr>
          <w:delText>both</w:delText>
        </w:r>
        <w:r w:rsidDel="00166A36">
          <w:rPr>
            <w:rFonts w:ascii="Times New Roman" w:hAnsi="Times New Roman"/>
            <w:sz w:val="24"/>
            <w:szCs w:val="24"/>
          </w:rPr>
          <w:delText xml:space="preserve"> </w:delText>
        </w:r>
      </w:del>
      <w:ins w:id="66" w:author="Andrea Adams" w:date="2020-05-15T13:44:00Z">
        <w:r w:rsidR="00166A36">
          <w:rPr>
            <w:rFonts w:ascii="Times New Roman" w:hAnsi="Times New Roman"/>
            <w:sz w:val="24"/>
            <w:szCs w:val="24"/>
          </w:rPr>
          <w:t xml:space="preserve">that are </w:t>
        </w:r>
      </w:ins>
      <w:r>
        <w:rPr>
          <w:rFonts w:ascii="Times New Roman" w:hAnsi="Times New Roman"/>
          <w:sz w:val="24"/>
          <w:szCs w:val="24"/>
        </w:rPr>
        <w:t xml:space="preserve">seldom visited by backpackers. Both lakes are unnamed, so we refer to them as LeConte (3221 m elevation) and </w:t>
      </w:r>
      <w:r w:rsidRPr="00A26358">
        <w:rPr>
          <w:rFonts w:ascii="Times New Roman" w:hAnsi="Times New Roman"/>
          <w:sz w:val="24"/>
          <w:szCs w:val="24"/>
        </w:rPr>
        <w:t xml:space="preserve">Spur </w:t>
      </w:r>
      <w:r>
        <w:rPr>
          <w:rFonts w:ascii="Times New Roman" w:hAnsi="Times New Roman"/>
          <w:sz w:val="24"/>
          <w:szCs w:val="24"/>
        </w:rPr>
        <w:t xml:space="preserve">lakes </w:t>
      </w:r>
      <w:r w:rsidRPr="00041F0F">
        <w:rPr>
          <w:rFonts w:ascii="Times New Roman" w:hAnsi="Times New Roman"/>
          <w:noProof/>
          <w:sz w:val="24"/>
          <w:szCs w:val="24"/>
        </w:rPr>
        <w:t>(</w:t>
      </w:r>
      <w:r>
        <w:rPr>
          <w:rFonts w:ascii="Times New Roman" w:hAnsi="Times New Roman"/>
          <w:noProof/>
          <w:sz w:val="24"/>
          <w:szCs w:val="24"/>
        </w:rPr>
        <w:t>48 km southeast of LeConte, 3518 m elevation</w:t>
      </w:r>
      <w:r w:rsidRPr="00041F0F">
        <w:rPr>
          <w:rFonts w:ascii="Times New Roman" w:hAnsi="Times New Roman"/>
          <w:noProof/>
          <w:sz w:val="24"/>
          <w:szCs w:val="24"/>
        </w:rPr>
        <w:t>)</w:t>
      </w:r>
      <w:r>
        <w:rPr>
          <w:rFonts w:ascii="Times New Roman" w:hAnsi="Times New Roman"/>
          <w:noProof/>
          <w:sz w:val="24"/>
          <w:szCs w:val="24"/>
        </w:rPr>
        <w:t xml:space="preserve">. Exact locations are not reported to protect </w:t>
      </w:r>
      <w:ins w:id="67" w:author="Andrea Adams" w:date="2020-05-15T13:45:00Z">
        <w:r w:rsidR="00166A36">
          <w:rPr>
            <w:rFonts w:ascii="Times New Roman" w:hAnsi="Times New Roman"/>
            <w:noProof/>
            <w:sz w:val="24"/>
            <w:szCs w:val="24"/>
          </w:rPr>
          <w:t xml:space="preserve">these endangered </w:t>
        </w:r>
      </w:ins>
      <w:r>
        <w:rPr>
          <w:rFonts w:ascii="Times New Roman" w:hAnsi="Times New Roman"/>
          <w:noProof/>
          <w:sz w:val="24"/>
          <w:szCs w:val="24"/>
        </w:rPr>
        <w:t>frog populations.</w:t>
      </w:r>
      <w:r>
        <w:rPr>
          <w:rFonts w:ascii="Times New Roman" w:hAnsi="Times New Roman"/>
          <w:sz w:val="24"/>
          <w:szCs w:val="24"/>
        </w:rPr>
        <w:t xml:space="preserve"> These </w:t>
      </w:r>
      <w:r w:rsidRPr="00A26358">
        <w:rPr>
          <w:rFonts w:ascii="Times New Roman" w:hAnsi="Times New Roman"/>
          <w:sz w:val="24"/>
          <w:szCs w:val="24"/>
        </w:rPr>
        <w:t xml:space="preserve">small </w:t>
      </w:r>
      <w:r>
        <w:rPr>
          <w:rFonts w:ascii="Times New Roman" w:hAnsi="Times New Roman"/>
          <w:sz w:val="24"/>
          <w:szCs w:val="24"/>
        </w:rPr>
        <w:t xml:space="preserve">(1.5 ha and 1.4 ha, respectively) alpine </w:t>
      </w:r>
      <w:r w:rsidRPr="00A26358">
        <w:rPr>
          <w:rFonts w:ascii="Times New Roman" w:hAnsi="Times New Roman"/>
          <w:sz w:val="24"/>
          <w:szCs w:val="24"/>
        </w:rPr>
        <w:t>lakes</w:t>
      </w:r>
      <w:r>
        <w:rPr>
          <w:rFonts w:ascii="Times New Roman" w:hAnsi="Times New Roman"/>
          <w:sz w:val="24"/>
          <w:szCs w:val="24"/>
        </w:rPr>
        <w:t xml:space="preserve"> sit just</w:t>
      </w:r>
      <w:r w:rsidRPr="00A26358">
        <w:rPr>
          <w:rFonts w:ascii="Times New Roman" w:hAnsi="Times New Roman"/>
          <w:sz w:val="24"/>
          <w:szCs w:val="24"/>
        </w:rPr>
        <w:t xml:space="preserve"> </w:t>
      </w:r>
      <w:r>
        <w:rPr>
          <w:rFonts w:ascii="Times New Roman" w:hAnsi="Times New Roman"/>
          <w:sz w:val="24"/>
          <w:szCs w:val="24"/>
        </w:rPr>
        <w:t>west of the Sierra Nevada crest</w:t>
      </w:r>
      <w:ins w:id="68" w:author="Andrea Adams" w:date="2020-05-15T13:45:00Z">
        <w:r w:rsidR="00166A36">
          <w:rPr>
            <w:rFonts w:ascii="Times New Roman" w:hAnsi="Times New Roman"/>
            <w:sz w:val="24"/>
            <w:szCs w:val="24"/>
          </w:rPr>
          <w:t>, and are</w:t>
        </w:r>
      </w:ins>
      <w:del w:id="69" w:author="Andrea Adams" w:date="2020-05-15T13:45:00Z">
        <w:r w:rsidDel="00166A36">
          <w:rPr>
            <w:rFonts w:ascii="Times New Roman" w:hAnsi="Times New Roman"/>
            <w:sz w:val="24"/>
            <w:szCs w:val="24"/>
          </w:rPr>
          <w:delText>. They</w:delText>
        </w:r>
      </w:del>
      <w:r w:rsidRPr="00A26358">
        <w:rPr>
          <w:rFonts w:ascii="Times New Roman" w:hAnsi="Times New Roman"/>
          <w:sz w:val="24"/>
          <w:szCs w:val="24"/>
        </w:rPr>
        <w:t xml:space="preserve"> </w:t>
      </w:r>
      <w:proofErr w:type="spellStart"/>
      <w:r>
        <w:rPr>
          <w:rFonts w:ascii="Times New Roman" w:hAnsi="Times New Roman"/>
          <w:sz w:val="24"/>
          <w:szCs w:val="24"/>
        </w:rPr>
        <w:t>are</w:t>
      </w:r>
      <w:proofErr w:type="spellEnd"/>
      <w:r>
        <w:rPr>
          <w:rFonts w:ascii="Times New Roman" w:hAnsi="Times New Roman"/>
          <w:sz w:val="24"/>
          <w:szCs w:val="24"/>
        </w:rPr>
        <w:t xml:space="preserve"> typical of Sierra Nevada lakes, </w:t>
      </w:r>
      <w:r w:rsidR="00F841BB">
        <w:rPr>
          <w:rFonts w:ascii="Times New Roman" w:hAnsi="Times New Roman"/>
          <w:sz w:val="24"/>
          <w:szCs w:val="24"/>
        </w:rPr>
        <w:t>with</w:t>
      </w:r>
      <w:r>
        <w:rPr>
          <w:rFonts w:ascii="Times New Roman" w:hAnsi="Times New Roman"/>
          <w:sz w:val="24"/>
          <w:szCs w:val="24"/>
        </w:rPr>
        <w:t xml:space="preserve"> </w:t>
      </w:r>
      <w:r w:rsidRPr="00A26358">
        <w:rPr>
          <w:rFonts w:ascii="Times New Roman" w:hAnsi="Times New Roman"/>
          <w:sz w:val="24"/>
          <w:szCs w:val="24"/>
        </w:rPr>
        <w:t xml:space="preserve">low nutrient concentrations and circumneutral </w:t>
      </w:r>
      <w:proofErr w:type="spellStart"/>
      <w:r w:rsidRPr="00A26358">
        <w:rPr>
          <w:rFonts w:ascii="Times New Roman" w:hAnsi="Times New Roman"/>
          <w:sz w:val="24"/>
          <w:szCs w:val="24"/>
        </w:rPr>
        <w:t>pH</w:t>
      </w:r>
      <w:r>
        <w:rPr>
          <w:rFonts w:ascii="Times New Roman" w:hAnsi="Times New Roman"/>
          <w:sz w:val="24"/>
          <w:szCs w:val="24"/>
        </w:rPr>
        <w:t>s</w:t>
      </w:r>
      <w:proofErr w:type="spellEnd"/>
      <w:del w:id="70" w:author="Andrea Adams" w:date="2020-05-15T13:46:00Z">
        <w:r w:rsidRPr="00A26358" w:rsidDel="00B22E60">
          <w:rPr>
            <w:rFonts w:ascii="Times New Roman" w:hAnsi="Times New Roman"/>
            <w:sz w:val="24"/>
            <w:szCs w:val="24"/>
          </w:rPr>
          <w:delText>:</w:delText>
        </w:r>
      </w:del>
      <w:r>
        <w:rPr>
          <w:rFonts w:ascii="Times New Roman" w:hAnsi="Times New Roman"/>
          <w:sz w:val="24"/>
          <w:szCs w:val="24"/>
        </w:rPr>
        <w:t xml:space="preserve"> </w:t>
      </w:r>
      <w:ins w:id="71" w:author="Andrea Adams" w:date="2020-05-15T13:45:00Z">
        <w:r w:rsidR="00B22E60">
          <w:rPr>
            <w:rFonts w:ascii="Times New Roman" w:hAnsi="Times New Roman"/>
            <w:sz w:val="24"/>
            <w:szCs w:val="24"/>
          </w:rPr>
          <w:t>(</w:t>
        </w:r>
      </w:ins>
      <w:r w:rsidRPr="00A26358">
        <w:rPr>
          <w:rFonts w:ascii="Times New Roman" w:hAnsi="Times New Roman"/>
          <w:sz w:val="24"/>
          <w:szCs w:val="24"/>
        </w:rPr>
        <w:t xml:space="preserve">nitrate 0 – 10 </w:t>
      </w:r>
      <w:proofErr w:type="spellStart"/>
      <w:r w:rsidRPr="00A26358">
        <w:rPr>
          <w:rFonts w:ascii="Times New Roman" w:hAnsi="Times New Roman"/>
          <w:sz w:val="24"/>
          <w:szCs w:val="24"/>
        </w:rPr>
        <w:t>μmol</w:t>
      </w:r>
      <w:proofErr w:type="spellEnd"/>
      <w:r w:rsidRPr="00A26358">
        <w:rPr>
          <w:rFonts w:ascii="Times New Roman" w:hAnsi="Times New Roman"/>
          <w:sz w:val="24"/>
          <w:szCs w:val="24"/>
        </w:rPr>
        <w:t xml:space="preserve"> L</w:t>
      </w:r>
      <w:r w:rsidRPr="00A26358">
        <w:rPr>
          <w:rFonts w:ascii="Times New Roman" w:hAnsi="Times New Roman"/>
          <w:sz w:val="24"/>
          <w:szCs w:val="24"/>
          <w:vertAlign w:val="superscript"/>
        </w:rPr>
        <w:t>-1</w:t>
      </w:r>
      <w:r w:rsidRPr="00A26358">
        <w:rPr>
          <w:rFonts w:ascii="Times New Roman" w:hAnsi="Times New Roman"/>
          <w:sz w:val="24"/>
          <w:szCs w:val="24"/>
        </w:rPr>
        <w:t xml:space="preserve">, total phosphorus 0 – 1 </w:t>
      </w:r>
      <w:proofErr w:type="spellStart"/>
      <w:r w:rsidRPr="00A26358">
        <w:rPr>
          <w:rFonts w:ascii="Times New Roman" w:hAnsi="Times New Roman"/>
          <w:sz w:val="24"/>
          <w:szCs w:val="24"/>
        </w:rPr>
        <w:t>μmol</w:t>
      </w:r>
      <w:proofErr w:type="spellEnd"/>
      <w:r w:rsidRPr="00A26358">
        <w:rPr>
          <w:rFonts w:ascii="Times New Roman" w:hAnsi="Times New Roman"/>
          <w:sz w:val="24"/>
          <w:szCs w:val="24"/>
        </w:rPr>
        <w:t xml:space="preserve"> L</w:t>
      </w:r>
      <w:r w:rsidRPr="00A26358">
        <w:rPr>
          <w:rFonts w:ascii="Times New Roman" w:hAnsi="Times New Roman"/>
          <w:sz w:val="24"/>
          <w:szCs w:val="24"/>
          <w:vertAlign w:val="superscript"/>
        </w:rPr>
        <w:t>-1</w:t>
      </w:r>
      <w:r w:rsidRPr="00A26358">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{"citationItems":[{"id":"ITEM-1","itemData":{"author":[{"dropping-particle":"","family":"Sickman","given":"J. O.","non-dropping-particle":"","parse-names":false,"suffix":""},{"dropping-particle":"","family":"Melack","given":"J. M.","non-dropping-particle":"","parse-names":false,"suffix":""},{"dropping-particle":"","family":"Clow","given":"D. W.","non-dropping-particle":"","parse-names":false,"suffix":""}],"container-title":"Limnology and Oceanography","id":"ITEM-1","issue":"5","issued":{"date-parts":[["2003"]]},"page":"1885-1892","title":"Evidence for nutrient enrichment of high-elevation lakes in the Sierra Nevada, California","type":"article-journal","volume":"48"},"uris":["http://www.mendeley.com/documents/?uuid=e6587b85-1ed4-4650-bb6e-e972d9271237"]}],"mendeley":{"formattedCitation":"(Sickman et al. 2003)","plainTextFormattedCitation":"(Sickman et al. 2003)","previouslyFormattedCitation":"(Sickman et al. 2003)"},"properties":{"noteIndex":0},"schema":"https://github.com/citation-style-language/schema/raw/master/csl-citation.json"}</w:instrText>
      </w:r>
      <w:r>
        <w:rPr>
          <w:rFonts w:ascii="Times New Roman" w:hAnsi="Times New Roman"/>
          <w:sz w:val="24"/>
          <w:szCs w:val="24"/>
        </w:rPr>
        <w:fldChar w:fldCharType="separate"/>
      </w:r>
      <w:r w:rsidRPr="00E76C8E">
        <w:rPr>
          <w:rFonts w:ascii="Times New Roman" w:hAnsi="Times New Roman"/>
          <w:noProof/>
          <w:sz w:val="24"/>
          <w:szCs w:val="24"/>
        </w:rPr>
        <w:t>(Sickman et al. 2003)</w:t>
      </w:r>
      <w:r>
        <w:rPr>
          <w:rFonts w:ascii="Times New Roman" w:hAnsi="Times New Roman"/>
          <w:sz w:val="24"/>
          <w:szCs w:val="24"/>
        </w:rPr>
        <w:fldChar w:fldCharType="end"/>
      </w:r>
      <w:r w:rsidRPr="00A26358">
        <w:rPr>
          <w:rFonts w:ascii="Times New Roman" w:hAnsi="Times New Roman"/>
          <w:sz w:val="24"/>
          <w:szCs w:val="24"/>
        </w:rPr>
        <w:t xml:space="preserve">; median pH </w:t>
      </w:r>
      <w:r w:rsidRPr="00A26358">
        <w:rPr>
          <w:rFonts w:ascii="Times New Roman" w:hAnsi="Times New Roman"/>
          <w:sz w:val="24"/>
          <w:szCs w:val="24"/>
        </w:rPr>
        <w:sym w:font="Symbol" w:char="F040"/>
      </w:r>
      <w:r w:rsidRPr="00A26358">
        <w:rPr>
          <w:rFonts w:ascii="Times New Roman" w:hAnsi="Times New Roman"/>
          <w:sz w:val="24"/>
          <w:szCs w:val="24"/>
        </w:rPr>
        <w:t xml:space="preserve"> 7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{"citationItems":[{"id":"ITEM-1","itemData":{"author":[{"dropping-particle":"","family":"Bradford","given":"D. F.","non-dropping-particle":"","parse-names":false,"suffix":""},{"dropping-particle":"","family":"Cooper","given":"S. D.","non-dropping-particle":"","parse-names":false,"suffix":""},{"dropping-particle":"","family":"Jenkins Jr","given":"T. M.","non-dropping-particle":"","parse-names":false,"suffix":""},{"dropping-particle":"","family":"Kratz","given":"K.","non-dropping-particle":"","parse-names":false,"suffix":""},{"dropping-particle":"","family":"Sarnelle","given":"O.","non-dropping-particle":"","parse-names":false,"suffix":""},{"dropping-particle":"","family":"Brown","given":"A. D.","non-dropping-particle":"","parse-names":false,"suffix":""}],"container-title":"Canadian Journal of Fisheries and Aquatic Sciences","id":"ITEM-1","issue":"11","issued":{"date-parts":[["1998"]]},"page":"2478-2491","title":"Influences of natural acidity and introduced fish on faunal assemblages in California alpine lakes","type":"article-journal","volume":"55"},"uris":["http://www.mendeley.com/documents/?uuid=31ed756a-d2a4-400d-b51d-c6b7689f3456"]}],"mendeley":{"formattedCitation":"(Bradford et al. 1998)","plainTextFormattedCitation":"(Bradford et al. 1998)","previouslyFormattedCitation":"(Bradford et al. 1998)"},"properties":{"noteIndex":0},"schema":"https://github.com/citation-style-language/schema/raw/master/csl-citation.json"}</w:instrText>
      </w:r>
      <w:r>
        <w:rPr>
          <w:rFonts w:ascii="Times New Roman" w:hAnsi="Times New Roman"/>
          <w:sz w:val="24"/>
          <w:szCs w:val="24"/>
        </w:rPr>
        <w:fldChar w:fldCharType="separate"/>
      </w:r>
      <w:r w:rsidRPr="00E76C8E">
        <w:rPr>
          <w:rFonts w:ascii="Times New Roman" w:hAnsi="Times New Roman"/>
          <w:noProof/>
          <w:sz w:val="24"/>
          <w:szCs w:val="24"/>
        </w:rPr>
        <w:t>(Bradford et al. 1998)</w:t>
      </w:r>
      <w:r>
        <w:rPr>
          <w:rFonts w:ascii="Times New Roman" w:hAnsi="Times New Roman"/>
          <w:sz w:val="24"/>
          <w:szCs w:val="24"/>
        </w:rPr>
        <w:fldChar w:fldCharType="end"/>
      </w:r>
      <w:ins w:id="72" w:author="Andrea Adams" w:date="2020-05-15T13:46:00Z">
        <w:r w:rsidR="00B22E60">
          <w:rPr>
            <w:rFonts w:ascii="Times New Roman" w:hAnsi="Times New Roman"/>
            <w:sz w:val="24"/>
            <w:szCs w:val="24"/>
          </w:rPr>
          <w:t>)</w:t>
        </w:r>
      </w:ins>
      <w:r w:rsidRPr="00A26358">
        <w:rPr>
          <w:rFonts w:ascii="Times New Roman" w:hAnsi="Times New Roman"/>
          <w:sz w:val="24"/>
          <w:szCs w:val="24"/>
        </w:rPr>
        <w:t>.</w:t>
      </w:r>
      <w:r>
        <w:rPr>
          <w:rFonts w:ascii="Times New Roman" w:hAnsi="Times New Roman"/>
          <w:sz w:val="24"/>
          <w:szCs w:val="24"/>
        </w:rPr>
        <w:t xml:space="preserve"> Both lakes freeze in winter, </w:t>
      </w:r>
      <w:r w:rsidR="00754480">
        <w:rPr>
          <w:rFonts w:ascii="Times New Roman" w:hAnsi="Times New Roman"/>
          <w:sz w:val="24"/>
          <w:szCs w:val="24"/>
        </w:rPr>
        <w:t>so</w:t>
      </w:r>
      <w:r>
        <w:rPr>
          <w:rFonts w:ascii="Times New Roman" w:hAnsi="Times New Roman"/>
          <w:sz w:val="24"/>
          <w:szCs w:val="24"/>
        </w:rPr>
        <w:t xml:space="preserve"> </w:t>
      </w:r>
      <w:r w:rsidR="00F841BB">
        <w:rPr>
          <w:rFonts w:ascii="Times New Roman" w:hAnsi="Times New Roman"/>
          <w:sz w:val="24"/>
          <w:szCs w:val="24"/>
        </w:rPr>
        <w:t xml:space="preserve">tadpoles’ </w:t>
      </w:r>
      <w:r>
        <w:rPr>
          <w:rFonts w:ascii="Times New Roman" w:hAnsi="Times New Roman"/>
          <w:sz w:val="24"/>
          <w:szCs w:val="24"/>
        </w:rPr>
        <w:t xml:space="preserve">active growing season is usually 3-4 </w:t>
      </w:r>
      <w:r w:rsidR="00F841BB">
        <w:rPr>
          <w:rFonts w:ascii="Times New Roman" w:hAnsi="Times New Roman"/>
          <w:sz w:val="24"/>
          <w:szCs w:val="24"/>
        </w:rPr>
        <w:t xml:space="preserve">ice-free, summer </w:t>
      </w:r>
      <w:r>
        <w:rPr>
          <w:rFonts w:ascii="Times New Roman" w:hAnsi="Times New Roman"/>
          <w:sz w:val="24"/>
          <w:szCs w:val="24"/>
        </w:rPr>
        <w:t xml:space="preserve">months. Both lakes are fishless, a condition necessary for occupancy by large </w:t>
      </w:r>
      <w:r>
        <w:rPr>
          <w:rFonts w:ascii="Times New Roman" w:hAnsi="Times New Roman"/>
          <w:sz w:val="24"/>
          <w:szCs w:val="24"/>
        </w:rPr>
        <w:lastRenderedPageBreak/>
        <w:t>populations of mountain yellow-legged frogs</w:t>
      </w:r>
      <w:r w:rsidR="00754480">
        <w:rPr>
          <w:rFonts w:ascii="Times New Roman" w:hAnsi="Times New Roman"/>
          <w:sz w:val="24"/>
          <w:szCs w:val="24"/>
        </w:rPr>
        <w:t xml:space="preserve"> and many benthic macroinvertebrates including mayflies</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{"citationItems":[{"id":"ITEM-1","itemData":{"author":[{"dropping-particle":"","family":"Knapp","given":"R. A.","non-dropping-particle":"","parse-names":false,"suffix":""},{"dropping-particle":"","family":"Matthews","given":"K. R.","non-dropping-particle":"","parse-names":false,"suffix":""}],"container-title":"Conservation Biology","id":"ITEM-1","issue":"2","issued":{"date-parts":[["2000"]]},"page":"428-438","title":"Non-native fish introductions and the decline of the mountain yellow-legged frog from within protected areas","type":"article-journal","volume":"14"},"uris":["http://www.mendeley.com/documents/?uuid=cfa2be6e-fd96-4505-aaf7-5f3859598487"]}],"mendeley":{"formattedCitation":"(Knapp and Matthews 2000)","plainTextFormattedCitation":"(Knapp and Matthews 2000)","previouslyFormattedCitation":"(Knapp and Matthews 2000)"},"properties":{"noteIndex":0},"schema":"https://github.com/citation-style-language/schema/raw/master/csl-citation.json"}</w:instrText>
      </w:r>
      <w:r>
        <w:rPr>
          <w:rFonts w:ascii="Times New Roman" w:hAnsi="Times New Roman"/>
          <w:sz w:val="24"/>
          <w:szCs w:val="24"/>
        </w:rPr>
        <w:fldChar w:fldCharType="separate"/>
      </w:r>
      <w:r w:rsidRPr="00D079E3">
        <w:rPr>
          <w:rFonts w:ascii="Times New Roman" w:hAnsi="Times New Roman"/>
          <w:noProof/>
          <w:sz w:val="24"/>
          <w:szCs w:val="24"/>
        </w:rPr>
        <w:t>(Knapp and Matthews 2000)</w:t>
      </w:r>
      <w:r>
        <w:rPr>
          <w:rFonts w:ascii="Times New Roman" w:hAnsi="Times New Roman"/>
          <w:sz w:val="24"/>
          <w:szCs w:val="24"/>
        </w:rPr>
        <w:fldChar w:fldCharType="end"/>
      </w:r>
      <w:r>
        <w:rPr>
          <w:rFonts w:ascii="Times New Roman" w:hAnsi="Times New Roman"/>
          <w:sz w:val="24"/>
          <w:szCs w:val="24"/>
        </w:rPr>
        <w:t xml:space="preserve">. </w:t>
      </w:r>
    </w:p>
    <w:p w14:paraId="6097B37B" w14:textId="2B8F79EF" w:rsidR="0046180E" w:rsidRDefault="0046180E" w:rsidP="0046180E">
      <w:pPr>
        <w:spacing w:line="480" w:lineRule="auto"/>
        <w:ind w:right="360" w:firstLine="720"/>
        <w:rPr>
          <w:rFonts w:ascii="Times New Roman" w:hAnsi="Times New Roman"/>
          <w:sz w:val="24"/>
          <w:szCs w:val="24"/>
        </w:rPr>
      </w:pPr>
      <w:r>
        <w:rPr>
          <w:rFonts w:ascii="Times New Roman" w:hAnsi="Times New Roman"/>
          <w:sz w:val="24"/>
          <w:szCs w:val="24"/>
        </w:rPr>
        <w:t xml:space="preserve">Despite similarities, the </w:t>
      </w:r>
      <w:r w:rsidR="00F841BB">
        <w:rPr>
          <w:rFonts w:ascii="Times New Roman" w:hAnsi="Times New Roman"/>
          <w:sz w:val="24"/>
          <w:szCs w:val="24"/>
        </w:rPr>
        <w:t xml:space="preserve">two study </w:t>
      </w:r>
      <w:r>
        <w:rPr>
          <w:rFonts w:ascii="Times New Roman" w:hAnsi="Times New Roman"/>
          <w:sz w:val="24"/>
          <w:szCs w:val="24"/>
        </w:rPr>
        <w:t>lakes differ conspicuously.  LeConte is the largest lake centrally located in a basin</w:t>
      </w:r>
      <w:r w:rsidR="00536818">
        <w:rPr>
          <w:rFonts w:ascii="Times New Roman" w:hAnsi="Times New Roman"/>
          <w:sz w:val="24"/>
          <w:szCs w:val="24"/>
        </w:rPr>
        <w:t>, surrounded and fed</w:t>
      </w:r>
      <w:r w:rsidR="00F841BB">
        <w:rPr>
          <w:rFonts w:ascii="Times New Roman" w:hAnsi="Times New Roman"/>
          <w:sz w:val="24"/>
          <w:szCs w:val="24"/>
        </w:rPr>
        <w:t xml:space="preserve"> by</w:t>
      </w:r>
      <w:r w:rsidR="00536818">
        <w:rPr>
          <w:rFonts w:ascii="Times New Roman" w:hAnsi="Times New Roman"/>
          <w:sz w:val="24"/>
          <w:szCs w:val="24"/>
        </w:rPr>
        <w:t xml:space="preserve"> </w:t>
      </w:r>
      <w:r>
        <w:rPr>
          <w:rFonts w:ascii="Times New Roman" w:hAnsi="Times New Roman"/>
          <w:sz w:val="24"/>
          <w:szCs w:val="24"/>
        </w:rPr>
        <w:t>small streams,</w:t>
      </w:r>
      <w:r w:rsidRPr="00A26358">
        <w:rPr>
          <w:rFonts w:ascii="Times New Roman" w:hAnsi="Times New Roman"/>
          <w:sz w:val="24"/>
          <w:szCs w:val="24"/>
        </w:rPr>
        <w:t xml:space="preserve"> meadows</w:t>
      </w:r>
      <w:r w:rsidR="00536818">
        <w:rPr>
          <w:rFonts w:ascii="Times New Roman" w:hAnsi="Times New Roman"/>
          <w:sz w:val="24"/>
          <w:szCs w:val="24"/>
        </w:rPr>
        <w:t xml:space="preserve">, </w:t>
      </w:r>
      <w:r>
        <w:rPr>
          <w:rFonts w:ascii="Times New Roman" w:hAnsi="Times New Roman"/>
          <w:sz w:val="24"/>
          <w:szCs w:val="24"/>
        </w:rPr>
        <w:t>ponds</w:t>
      </w:r>
      <w:r w:rsidR="00536818">
        <w:rPr>
          <w:rFonts w:ascii="Times New Roman" w:hAnsi="Times New Roman"/>
          <w:sz w:val="24"/>
          <w:szCs w:val="24"/>
        </w:rPr>
        <w:t>, and permanent snowfields</w:t>
      </w:r>
      <w:r>
        <w:rPr>
          <w:rFonts w:ascii="Times New Roman" w:hAnsi="Times New Roman"/>
          <w:sz w:val="24"/>
          <w:szCs w:val="24"/>
        </w:rPr>
        <w:t xml:space="preserve">, </w:t>
      </w:r>
      <w:r w:rsidR="00536818">
        <w:rPr>
          <w:rFonts w:ascii="Times New Roman" w:hAnsi="Times New Roman"/>
          <w:sz w:val="24"/>
          <w:szCs w:val="24"/>
        </w:rPr>
        <w:t xml:space="preserve">bordered </w:t>
      </w:r>
      <w:r>
        <w:rPr>
          <w:rFonts w:ascii="Times New Roman" w:hAnsi="Times New Roman"/>
          <w:sz w:val="24"/>
          <w:szCs w:val="24"/>
        </w:rPr>
        <w:t>by grassy shorelines, sparse white bark pine and willow patches</w:t>
      </w:r>
      <w:r w:rsidRPr="00A26358">
        <w:rPr>
          <w:rFonts w:ascii="Times New Roman" w:hAnsi="Times New Roman"/>
          <w:sz w:val="24"/>
          <w:szCs w:val="24"/>
        </w:rPr>
        <w:t>,</w:t>
      </w:r>
      <w:r>
        <w:rPr>
          <w:rFonts w:ascii="Times New Roman" w:hAnsi="Times New Roman"/>
          <w:sz w:val="24"/>
          <w:szCs w:val="24"/>
        </w:rPr>
        <w:t xml:space="preserve"> </w:t>
      </w:r>
      <w:r w:rsidR="00F841BB">
        <w:rPr>
          <w:rFonts w:ascii="Times New Roman" w:hAnsi="Times New Roman"/>
          <w:sz w:val="24"/>
          <w:szCs w:val="24"/>
        </w:rPr>
        <w:t xml:space="preserve">some </w:t>
      </w:r>
      <w:r>
        <w:rPr>
          <w:rFonts w:ascii="Times New Roman" w:hAnsi="Times New Roman"/>
          <w:sz w:val="24"/>
          <w:szCs w:val="24"/>
        </w:rPr>
        <w:t>talus,</w:t>
      </w:r>
      <w:r w:rsidRPr="00A26358">
        <w:rPr>
          <w:rFonts w:ascii="Times New Roman" w:hAnsi="Times New Roman"/>
          <w:sz w:val="24"/>
          <w:szCs w:val="24"/>
        </w:rPr>
        <w:t xml:space="preserve"> and bare </w:t>
      </w:r>
      <w:r>
        <w:rPr>
          <w:rFonts w:ascii="Times New Roman" w:hAnsi="Times New Roman"/>
          <w:sz w:val="24"/>
          <w:szCs w:val="24"/>
        </w:rPr>
        <w:t>bed</w:t>
      </w:r>
      <w:r w:rsidRPr="00A26358">
        <w:rPr>
          <w:rFonts w:ascii="Times New Roman" w:hAnsi="Times New Roman"/>
          <w:sz w:val="24"/>
          <w:szCs w:val="24"/>
        </w:rPr>
        <w:t>rock</w:t>
      </w:r>
      <w:r>
        <w:rPr>
          <w:rFonts w:ascii="Times New Roman" w:hAnsi="Times New Roman"/>
          <w:sz w:val="24"/>
          <w:szCs w:val="24"/>
        </w:rPr>
        <w:t xml:space="preserve">. </w:t>
      </w:r>
      <w:r w:rsidR="00536818">
        <w:rPr>
          <w:rFonts w:ascii="Times New Roman" w:hAnsi="Times New Roman"/>
          <w:sz w:val="24"/>
          <w:szCs w:val="24"/>
        </w:rPr>
        <w:t xml:space="preserve">In contrast, </w:t>
      </w:r>
      <w:r>
        <w:rPr>
          <w:rFonts w:ascii="Times New Roman" w:hAnsi="Times New Roman"/>
          <w:sz w:val="24"/>
          <w:szCs w:val="24"/>
        </w:rPr>
        <w:t>Spur is surrounded by unvegetated talus and bare bedrock, at the top of a basin</w:t>
      </w:r>
      <w:r w:rsidR="00754480">
        <w:rPr>
          <w:rFonts w:ascii="Times New Roman" w:hAnsi="Times New Roman"/>
          <w:sz w:val="24"/>
          <w:szCs w:val="24"/>
        </w:rPr>
        <w:t xml:space="preserve"> and with a single ephemeral inlet stream</w:t>
      </w:r>
      <w:r w:rsidRPr="00A26358">
        <w:rPr>
          <w:rFonts w:ascii="Times New Roman" w:hAnsi="Times New Roman"/>
          <w:sz w:val="24"/>
          <w:szCs w:val="24"/>
        </w:rPr>
        <w:t>.</w:t>
      </w:r>
      <w:r>
        <w:rPr>
          <w:rFonts w:ascii="Times New Roman" w:hAnsi="Times New Roman"/>
          <w:sz w:val="24"/>
          <w:szCs w:val="24"/>
        </w:rPr>
        <w:t xml:space="preserve"> LeConte is lower in elevation, but due to runoff from permanent snowfields it remains colder than Spur. The frog species in each lake differs.  Mountain yellow-legged frogs are a two-species complex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{"citationItems":[{"id":"ITEM-1","itemData":{"author":[{"dropping-particle":"","family":"Vredenburg","given":"V. T.","non-dropping-particle":"","parse-names":false,"suffix":""},{"dropping-particle":"","family":"Bingham","given":"R.","non-dropping-particle":"","parse-names":false,"suffix":""},{"dropping-particle":"","family":"Knapp","given":"R.","non-dropping-particle":"","parse-names":false,"suffix":""},{"dropping-particle":"","family":"Morgan","given":"J. A. T.","non-dropping-particle":"","parse-names":false,"suffix":""},{"dropping-particle":"","family":"Moritz","given":"C.","non-dropping-particle":"","parse-names":false,"suffix":""},{"dropping-particle":"","family":"Wake","given":"D.","non-dropping-particle":"","parse-names":false,"suffix":""}],"container-title":"Journal of Zoology","id":"ITEM-1","issue":"4","issued":{"date-parts":[["2007"]]},"page":"361-374","title":"Concordant molecular and phenotypic data delineate new taxonomy and conservation priorities for the endangered mountain yellow-legged frog","type":"article-journal","volume":"271"},"uris":["http://www.mendeley.com/documents/?uuid=7f07608c-2fc6-43a8-98e6-e7aefaf55a90"]}],"mendeley":{"formattedCitation":"(Vredenburg et al. 2007)","plainTextFormattedCitation":"(Vredenburg et al. 2007)","previouslyFormattedCitation":"(Vredenburg et al. 2007)"},"properties":{"noteIndex":0},"schema":"https://github.com/citation-style-language/schema/raw/master/csl-citation.json"}</w:instrText>
      </w:r>
      <w:r>
        <w:rPr>
          <w:rFonts w:ascii="Times New Roman" w:hAnsi="Times New Roman"/>
          <w:sz w:val="24"/>
          <w:szCs w:val="24"/>
        </w:rPr>
        <w:fldChar w:fldCharType="separate"/>
      </w:r>
      <w:r w:rsidRPr="00E76C8E">
        <w:rPr>
          <w:rFonts w:ascii="Times New Roman" w:hAnsi="Times New Roman"/>
          <w:noProof/>
          <w:sz w:val="24"/>
          <w:szCs w:val="24"/>
        </w:rPr>
        <w:t>(Vredenburg et al. 2007)</w:t>
      </w:r>
      <w:r>
        <w:rPr>
          <w:rFonts w:ascii="Times New Roman" w:hAnsi="Times New Roman"/>
          <w:sz w:val="24"/>
          <w:szCs w:val="24"/>
        </w:rPr>
        <w:fldChar w:fldCharType="end"/>
      </w:r>
      <w:r w:rsidR="00754480">
        <w:rPr>
          <w:rFonts w:ascii="Times New Roman" w:hAnsi="Times New Roman"/>
          <w:sz w:val="24"/>
          <w:szCs w:val="24"/>
        </w:rPr>
        <w:t xml:space="preserve"> with the species divide roughly halfway between our study lakes</w:t>
      </w:r>
      <w:r>
        <w:rPr>
          <w:rFonts w:ascii="Times New Roman" w:hAnsi="Times New Roman"/>
          <w:sz w:val="24"/>
          <w:szCs w:val="24"/>
        </w:rPr>
        <w:t xml:space="preserve">: </w:t>
      </w:r>
      <w:r w:rsidR="00754480">
        <w:rPr>
          <w:rFonts w:ascii="Times New Roman" w:hAnsi="Times New Roman"/>
          <w:sz w:val="24"/>
          <w:szCs w:val="24"/>
        </w:rPr>
        <w:t>LeConte is inhabited by t</w:t>
      </w:r>
      <w:r>
        <w:rPr>
          <w:rFonts w:ascii="Times New Roman" w:hAnsi="Times New Roman"/>
          <w:sz w:val="24"/>
          <w:szCs w:val="24"/>
        </w:rPr>
        <w:t>he Sierra Nevada yellow-legged frog (</w:t>
      </w:r>
      <w:r w:rsidRPr="0028721C">
        <w:rPr>
          <w:rFonts w:ascii="Times New Roman" w:hAnsi="Times New Roman"/>
          <w:i/>
          <w:sz w:val="24"/>
          <w:szCs w:val="24"/>
        </w:rPr>
        <w:t>Rana sierrae</w:t>
      </w:r>
      <w:r>
        <w:rPr>
          <w:rFonts w:ascii="Times New Roman" w:hAnsi="Times New Roman"/>
          <w:sz w:val="24"/>
          <w:szCs w:val="24"/>
        </w:rPr>
        <w:t xml:space="preserve">) </w:t>
      </w:r>
      <w:r w:rsidRPr="007A3A53">
        <w:rPr>
          <w:rFonts w:ascii="Times New Roman" w:hAnsi="Times New Roman"/>
          <w:sz w:val="24"/>
          <w:szCs w:val="24"/>
        </w:rPr>
        <w:t>and</w:t>
      </w:r>
      <w:r>
        <w:rPr>
          <w:rFonts w:ascii="Times New Roman" w:hAnsi="Times New Roman"/>
          <w:sz w:val="24"/>
          <w:szCs w:val="24"/>
        </w:rPr>
        <w:t xml:space="preserve"> </w:t>
      </w:r>
      <w:r w:rsidR="00754480">
        <w:rPr>
          <w:rFonts w:ascii="Times New Roman" w:hAnsi="Times New Roman"/>
          <w:sz w:val="24"/>
          <w:szCs w:val="24"/>
        </w:rPr>
        <w:t xml:space="preserve">Spur is inhabited by </w:t>
      </w:r>
      <w:r>
        <w:rPr>
          <w:rFonts w:ascii="Times New Roman" w:hAnsi="Times New Roman"/>
          <w:sz w:val="24"/>
          <w:szCs w:val="24"/>
        </w:rPr>
        <w:t>the Southern mountain yellow-legged frog (</w:t>
      </w:r>
      <w:r w:rsidRPr="0028721C">
        <w:rPr>
          <w:rFonts w:ascii="Times New Roman" w:hAnsi="Times New Roman"/>
          <w:i/>
          <w:sz w:val="24"/>
          <w:szCs w:val="24"/>
        </w:rPr>
        <w:t>R. muscosa</w:t>
      </w:r>
      <w:r>
        <w:rPr>
          <w:rFonts w:ascii="Times New Roman" w:hAnsi="Times New Roman"/>
          <w:sz w:val="24"/>
          <w:szCs w:val="24"/>
        </w:rPr>
        <w:t>).</w:t>
      </w:r>
      <w:r w:rsidR="00754480">
        <w:rPr>
          <w:rFonts w:ascii="Times New Roman" w:hAnsi="Times New Roman"/>
          <w:sz w:val="24"/>
          <w:szCs w:val="24"/>
        </w:rPr>
        <w:t xml:space="preserve"> T</w:t>
      </w:r>
      <w:r>
        <w:rPr>
          <w:rFonts w:ascii="Times New Roman" w:hAnsi="Times New Roman"/>
          <w:sz w:val="24"/>
          <w:szCs w:val="24"/>
        </w:rPr>
        <w:t xml:space="preserve">hese sister species are ecologically similar. The mayfly communities also differ between lakes: only </w:t>
      </w:r>
      <w:r>
        <w:rPr>
          <w:rFonts w:ascii="Times New Roman" w:hAnsi="Times New Roman"/>
          <w:i/>
          <w:sz w:val="24"/>
          <w:szCs w:val="24"/>
        </w:rPr>
        <w:t xml:space="preserve">A. </w:t>
      </w:r>
      <w:proofErr w:type="spellStart"/>
      <w:r>
        <w:rPr>
          <w:rFonts w:ascii="Times New Roman" w:hAnsi="Times New Roman"/>
          <w:i/>
          <w:sz w:val="24"/>
          <w:szCs w:val="24"/>
        </w:rPr>
        <w:t>edmundsi</w:t>
      </w:r>
      <w:proofErr w:type="spellEnd"/>
      <w:r>
        <w:rPr>
          <w:rFonts w:ascii="Times New Roman" w:hAnsi="Times New Roman"/>
          <w:sz w:val="24"/>
          <w:szCs w:val="24"/>
        </w:rPr>
        <w:t xml:space="preserve"> occurs at LeConte, while </w:t>
      </w:r>
      <w:r w:rsidRPr="0028721C">
        <w:rPr>
          <w:rFonts w:ascii="Times New Roman" w:hAnsi="Times New Roman"/>
          <w:i/>
          <w:sz w:val="24"/>
          <w:szCs w:val="24"/>
        </w:rPr>
        <w:t>C. ferrugineus</w:t>
      </w:r>
      <w:r>
        <w:rPr>
          <w:rFonts w:ascii="Times New Roman" w:hAnsi="Times New Roman"/>
          <w:sz w:val="24"/>
          <w:szCs w:val="24"/>
        </w:rPr>
        <w:t xml:space="preserve"> and </w:t>
      </w:r>
      <w:r w:rsidRPr="0028721C">
        <w:rPr>
          <w:rFonts w:ascii="Times New Roman" w:hAnsi="Times New Roman"/>
          <w:i/>
          <w:sz w:val="24"/>
          <w:szCs w:val="24"/>
        </w:rPr>
        <w:t xml:space="preserve">A. </w:t>
      </w:r>
      <w:proofErr w:type="spellStart"/>
      <w:r w:rsidRPr="0028721C">
        <w:rPr>
          <w:rFonts w:ascii="Times New Roman" w:hAnsi="Times New Roman"/>
          <w:i/>
          <w:sz w:val="24"/>
          <w:szCs w:val="24"/>
        </w:rPr>
        <w:t>edmundsi</w:t>
      </w:r>
      <w:proofErr w:type="spellEnd"/>
      <w:r>
        <w:rPr>
          <w:rFonts w:ascii="Times New Roman" w:hAnsi="Times New Roman"/>
          <w:sz w:val="24"/>
          <w:szCs w:val="24"/>
        </w:rPr>
        <w:t xml:space="preserve"> co-occur at Spur in approximately equal proportions. Both </w:t>
      </w:r>
      <w:r w:rsidR="00536818">
        <w:rPr>
          <w:rFonts w:ascii="Times New Roman" w:hAnsi="Times New Roman"/>
          <w:sz w:val="24"/>
          <w:szCs w:val="24"/>
        </w:rPr>
        <w:t xml:space="preserve">can graze on </w:t>
      </w:r>
      <w:r>
        <w:rPr>
          <w:rFonts w:ascii="Times New Roman" w:hAnsi="Times New Roman"/>
          <w:sz w:val="24"/>
          <w:szCs w:val="24"/>
        </w:rPr>
        <w:t xml:space="preserve">benthic </w:t>
      </w:r>
      <w:r w:rsidR="00536818">
        <w:rPr>
          <w:rFonts w:ascii="Times New Roman" w:hAnsi="Times New Roman"/>
          <w:sz w:val="24"/>
          <w:szCs w:val="24"/>
        </w:rPr>
        <w:t xml:space="preserve">and littoral surfaces </w:t>
      </w:r>
      <w:r w:rsidR="00536818">
        <w:rPr>
          <w:rFonts w:ascii="Times New Roman" w:hAnsi="Times New Roman"/>
          <w:sz w:val="24"/>
          <w:szCs w:val="24"/>
        </w:rPr>
        <w:fldChar w:fldCharType="begin" w:fldLock="1"/>
      </w:r>
      <w:r w:rsidR="00A102B9">
        <w:rPr>
          <w:rFonts w:ascii="Times New Roman" w:hAnsi="Times New Roman"/>
          <w:sz w:val="24"/>
          <w:szCs w:val="24"/>
        </w:rPr>
        <w:instrText>ADDIN CSL_CITATION {"citationItems":[{"id":"ITEM-1","itemData":{"author":[{"dropping-particle":"","family":"Merritt","given":"R. W.","non-dropping-particle":"","parse-names":false,"suffix":""},{"dropping-particle":"","family":"Cummins","given":"K. W.","non-dropping-particle":"","parse-names":false,"suffix":""}],"id":"ITEM-1","issued":{"date-parts":[["1996"]]},"publisher":"Kendall Hunt","publisher-place":"Dubuque","title":"An introduction to the aquatic insects of North America","type":"book"},"uris":["http://www.mendeley.com/documents/?uuid=cbb6eb3c-c53a-4cc7-895f-cc840b22c47f"]}],"mendeley":{"formattedCitation":"(Merritt and Cummins 1996)","plainTextFormattedCitation":"(Merritt and Cummins 1996)","previouslyFormattedCitation":"(Merritt and Cummins 1996)"},"properties":{"noteIndex":0},"schema":"https://github.com/citation-style-language/schema/raw/master/csl-citation.json"}</w:instrText>
      </w:r>
      <w:r w:rsidR="00536818">
        <w:rPr>
          <w:rFonts w:ascii="Times New Roman" w:hAnsi="Times New Roman"/>
          <w:sz w:val="24"/>
          <w:szCs w:val="24"/>
        </w:rPr>
        <w:fldChar w:fldCharType="separate"/>
      </w:r>
      <w:r w:rsidR="00536818" w:rsidRPr="00536818">
        <w:rPr>
          <w:rFonts w:ascii="Times New Roman" w:hAnsi="Times New Roman"/>
          <w:noProof/>
          <w:sz w:val="24"/>
          <w:szCs w:val="24"/>
        </w:rPr>
        <w:t>(Merritt and Cummins 1996)</w:t>
      </w:r>
      <w:r w:rsidR="00536818">
        <w:rPr>
          <w:rFonts w:ascii="Times New Roman" w:hAnsi="Times New Roman"/>
          <w:sz w:val="24"/>
          <w:szCs w:val="24"/>
        </w:rPr>
        <w:fldChar w:fldCharType="end"/>
      </w:r>
      <w:r>
        <w:rPr>
          <w:rFonts w:ascii="Times New Roman" w:hAnsi="Times New Roman"/>
          <w:sz w:val="24"/>
          <w:szCs w:val="24"/>
        </w:rPr>
        <w:t xml:space="preserve"> but they differ in emergence </w:t>
      </w:r>
      <w:proofErr w:type="spellStart"/>
      <w:r>
        <w:rPr>
          <w:rFonts w:ascii="Times New Roman" w:hAnsi="Times New Roman"/>
          <w:sz w:val="24"/>
          <w:szCs w:val="24"/>
        </w:rPr>
        <w:t>phenologies</w:t>
      </w:r>
      <w:proofErr w:type="spellEnd"/>
      <w:r>
        <w:rPr>
          <w:rFonts w:ascii="Times New Roman" w:hAnsi="Times New Roman"/>
          <w:sz w:val="24"/>
          <w:szCs w:val="24"/>
        </w:rPr>
        <w:t xml:space="preserve"> and behavior. In high elevation Sierra </w:t>
      </w:r>
      <w:r w:rsidR="00F841BB">
        <w:rPr>
          <w:rFonts w:ascii="Times New Roman" w:hAnsi="Times New Roman"/>
          <w:sz w:val="24"/>
          <w:szCs w:val="24"/>
        </w:rPr>
        <w:t xml:space="preserve">Nevada </w:t>
      </w:r>
      <w:r>
        <w:rPr>
          <w:rFonts w:ascii="Times New Roman" w:hAnsi="Times New Roman"/>
          <w:sz w:val="24"/>
          <w:szCs w:val="24"/>
        </w:rPr>
        <w:t xml:space="preserve">lakes, </w:t>
      </w:r>
      <w:r w:rsidRPr="00F841BB">
        <w:rPr>
          <w:rFonts w:ascii="Times New Roman" w:hAnsi="Times New Roman"/>
          <w:i/>
          <w:sz w:val="24"/>
          <w:szCs w:val="24"/>
        </w:rPr>
        <w:t xml:space="preserve">C. ferrugineus </w:t>
      </w:r>
      <w:r>
        <w:rPr>
          <w:rFonts w:ascii="Times New Roman" w:hAnsi="Times New Roman"/>
          <w:sz w:val="24"/>
          <w:szCs w:val="24"/>
        </w:rPr>
        <w:t xml:space="preserve">emerges in large cohorts a few weeks after snowmelt, emerging on the water surface throughout the lake; </w:t>
      </w:r>
      <w:r w:rsidRPr="00A45FC1">
        <w:rPr>
          <w:rFonts w:ascii="Times New Roman" w:hAnsi="Times New Roman"/>
          <w:i/>
          <w:sz w:val="24"/>
          <w:szCs w:val="24"/>
        </w:rPr>
        <w:t xml:space="preserve">A. </w:t>
      </w:r>
      <w:proofErr w:type="spellStart"/>
      <w:r w:rsidRPr="00A45FC1">
        <w:rPr>
          <w:rFonts w:ascii="Times New Roman" w:hAnsi="Times New Roman"/>
          <w:i/>
          <w:sz w:val="24"/>
          <w:szCs w:val="24"/>
        </w:rPr>
        <w:t>edmundsi</w:t>
      </w:r>
      <w:proofErr w:type="spellEnd"/>
      <w:r>
        <w:rPr>
          <w:rFonts w:ascii="Times New Roman" w:hAnsi="Times New Roman"/>
          <w:sz w:val="24"/>
          <w:szCs w:val="24"/>
        </w:rPr>
        <w:t xml:space="preserve"> emerges more uniformly throughout the summer, clinging to shoreline substrates as it emerges</w:t>
      </w:r>
      <w:r w:rsidR="00A45FC1">
        <w:rPr>
          <w:rFonts w:ascii="Times New Roman" w:hAnsi="Times New Roman"/>
          <w:sz w:val="24"/>
          <w:szCs w:val="24"/>
        </w:rPr>
        <w:t xml:space="preserve"> (TCS, personal observation)</w:t>
      </w:r>
      <w:r>
        <w:rPr>
          <w:rFonts w:ascii="Times New Roman" w:hAnsi="Times New Roman"/>
          <w:sz w:val="24"/>
          <w:szCs w:val="24"/>
        </w:rPr>
        <w:t>. In 2009, non-experimental mayfly emergence peaked in late July in Spur lake and in mid-August in LeConte lake; we observed no emergence in September at either site</w:t>
      </w:r>
      <w:r w:rsidR="00F841BB">
        <w:rPr>
          <w:rFonts w:ascii="Times New Roman" w:hAnsi="Times New Roman"/>
          <w:sz w:val="24"/>
          <w:szCs w:val="24"/>
        </w:rPr>
        <w:t>.</w:t>
      </w:r>
    </w:p>
    <w:p w14:paraId="36CD53CB" w14:textId="0F079990" w:rsidR="0046180E" w:rsidRDefault="0046180E" w:rsidP="0046180E">
      <w:pPr>
        <w:spacing w:line="480" w:lineRule="auto"/>
        <w:ind w:right="360" w:firstLine="720"/>
        <w:rPr>
          <w:rFonts w:ascii="Times New Roman" w:hAnsi="Times New Roman"/>
          <w:sz w:val="24"/>
          <w:szCs w:val="24"/>
        </w:rPr>
      </w:pPr>
      <w:r>
        <w:rPr>
          <w:rFonts w:ascii="Times New Roman" w:hAnsi="Times New Roman"/>
          <w:sz w:val="24"/>
          <w:szCs w:val="24"/>
        </w:rPr>
        <w:t xml:space="preserve">The </w:t>
      </w:r>
      <w:r w:rsidRPr="00A26358">
        <w:rPr>
          <w:rFonts w:ascii="Times New Roman" w:hAnsi="Times New Roman"/>
          <w:sz w:val="24"/>
          <w:szCs w:val="24"/>
        </w:rPr>
        <w:t>resource</w:t>
      </w:r>
      <w:r>
        <w:rPr>
          <w:rFonts w:ascii="Times New Roman" w:hAnsi="Times New Roman"/>
          <w:sz w:val="24"/>
          <w:szCs w:val="24"/>
        </w:rPr>
        <w:t xml:space="preserve"> putatively shared by tadpoles and mayfly nymphs is the </w:t>
      </w:r>
      <w:r w:rsidRPr="00A26358">
        <w:rPr>
          <w:rFonts w:ascii="Times New Roman" w:hAnsi="Times New Roman"/>
          <w:sz w:val="24"/>
          <w:szCs w:val="24"/>
        </w:rPr>
        <w:t>benthic matter</w:t>
      </w:r>
      <w:r>
        <w:rPr>
          <w:rFonts w:ascii="Times New Roman" w:hAnsi="Times New Roman"/>
          <w:sz w:val="24"/>
          <w:szCs w:val="24"/>
        </w:rPr>
        <w:t xml:space="preserve"> in the littoral zones of these high elevation lakes. This assemblage is composed mostly of </w:t>
      </w:r>
      <w:r w:rsidRPr="00A26358">
        <w:rPr>
          <w:rFonts w:ascii="Times New Roman" w:hAnsi="Times New Roman"/>
          <w:sz w:val="24"/>
          <w:szCs w:val="24"/>
        </w:rPr>
        <w:lastRenderedPageBreak/>
        <w:t>diatoms</w:t>
      </w:r>
      <w:r>
        <w:rPr>
          <w:rFonts w:ascii="Times New Roman" w:hAnsi="Times New Roman"/>
          <w:sz w:val="24"/>
          <w:szCs w:val="24"/>
        </w:rPr>
        <w:t xml:space="preserve"> with smaller proportions of green algae, cyanobacteria, </w:t>
      </w:r>
      <w:proofErr w:type="spellStart"/>
      <w:r>
        <w:rPr>
          <w:rFonts w:ascii="Times New Roman" w:hAnsi="Times New Roman"/>
          <w:sz w:val="24"/>
          <w:szCs w:val="24"/>
        </w:rPr>
        <w:t>chrysophytes</w:t>
      </w:r>
      <w:proofErr w:type="spellEnd"/>
      <w:r>
        <w:rPr>
          <w:rFonts w:ascii="Times New Roman" w:hAnsi="Times New Roman"/>
          <w:sz w:val="24"/>
          <w:szCs w:val="24"/>
        </w:rPr>
        <w:t>, detritus, bacteria, and inorganic matter (Smith 2015), hereafter referred to as “algae”, but we concede that it is actually a complex assemblage</w:t>
      </w:r>
      <w:r w:rsidRPr="00A26358">
        <w:rPr>
          <w:rFonts w:ascii="Times New Roman" w:hAnsi="Times New Roman"/>
          <w:sz w:val="24"/>
          <w:szCs w:val="24"/>
        </w:rPr>
        <w:t>.</w:t>
      </w:r>
    </w:p>
    <w:p w14:paraId="038B2CD4" w14:textId="0BCDA524" w:rsidR="002F6661" w:rsidRDefault="00F17233" w:rsidP="00F24399">
      <w:pPr>
        <w:spacing w:line="480" w:lineRule="auto"/>
        <w:ind w:right="360" w:firstLine="720"/>
        <w:jc w:val="center"/>
        <w:rPr>
          <w:rFonts w:ascii="Times New Roman" w:hAnsi="Times New Roman"/>
          <w:i/>
          <w:sz w:val="24"/>
          <w:szCs w:val="24"/>
        </w:rPr>
      </w:pPr>
      <w:r w:rsidRPr="00F167AC">
        <w:rPr>
          <w:rFonts w:ascii="Times New Roman" w:hAnsi="Times New Roman"/>
          <w:i/>
          <w:sz w:val="24"/>
          <w:szCs w:val="24"/>
        </w:rPr>
        <w:t>Field enclosure experiment.</w:t>
      </w:r>
    </w:p>
    <w:p w14:paraId="1ECE462D" w14:textId="6EA69329" w:rsidR="00EF0C03" w:rsidRDefault="002F6661" w:rsidP="00F24399">
      <w:pPr>
        <w:spacing w:line="480" w:lineRule="auto"/>
        <w:ind w:right="360"/>
        <w:rPr>
          <w:rFonts w:ascii="Times New Roman" w:hAnsi="Times New Roman"/>
          <w:sz w:val="24"/>
          <w:szCs w:val="24"/>
        </w:rPr>
      </w:pPr>
      <w:r w:rsidRPr="00F24399">
        <w:rPr>
          <w:rFonts w:ascii="Times New Roman" w:hAnsi="Times New Roman"/>
          <w:i/>
          <w:sz w:val="24"/>
          <w:szCs w:val="24"/>
        </w:rPr>
        <w:t>Experimental design.—</w:t>
      </w:r>
      <w:r w:rsidR="00F17233">
        <w:rPr>
          <w:rFonts w:ascii="Times New Roman" w:hAnsi="Times New Roman"/>
          <w:sz w:val="24"/>
          <w:szCs w:val="24"/>
        </w:rPr>
        <w:t xml:space="preserve">In the field enclosure experiment, </w:t>
      </w:r>
      <w:r w:rsidR="00EC0A2A">
        <w:rPr>
          <w:rFonts w:ascii="Times New Roman" w:hAnsi="Times New Roman"/>
          <w:sz w:val="24"/>
          <w:szCs w:val="24"/>
        </w:rPr>
        <w:t>we</w:t>
      </w:r>
      <w:r w:rsidR="00F17233">
        <w:rPr>
          <w:rFonts w:ascii="Times New Roman" w:hAnsi="Times New Roman"/>
          <w:sz w:val="24"/>
          <w:szCs w:val="24"/>
        </w:rPr>
        <w:t xml:space="preserve"> used a response surface design to </w:t>
      </w:r>
      <w:r w:rsidR="00F17233" w:rsidRPr="00A26358">
        <w:rPr>
          <w:rFonts w:ascii="Times New Roman" w:hAnsi="Times New Roman"/>
          <w:sz w:val="24"/>
          <w:szCs w:val="24"/>
        </w:rPr>
        <w:t xml:space="preserve">characterize the independent and interactive effects of </w:t>
      </w:r>
      <w:r w:rsidR="00EF0C03">
        <w:rPr>
          <w:rFonts w:ascii="Times New Roman" w:hAnsi="Times New Roman"/>
          <w:sz w:val="24"/>
          <w:szCs w:val="24"/>
        </w:rPr>
        <w:t xml:space="preserve">two </w:t>
      </w:r>
      <w:r w:rsidR="00F17233" w:rsidRPr="00A26358">
        <w:rPr>
          <w:rFonts w:ascii="Times New Roman" w:hAnsi="Times New Roman"/>
          <w:sz w:val="24"/>
          <w:szCs w:val="24"/>
        </w:rPr>
        <w:t>grazers</w:t>
      </w:r>
      <w:r w:rsidR="00F17233">
        <w:rPr>
          <w:rFonts w:ascii="Times New Roman" w:hAnsi="Times New Roman"/>
          <w:sz w:val="24"/>
          <w:szCs w:val="24"/>
        </w:rPr>
        <w:t xml:space="preserve"> on their algal resources</w:t>
      </w:r>
      <w:r w:rsidR="00EF0C03">
        <w:rPr>
          <w:rFonts w:ascii="Times New Roman" w:hAnsi="Times New Roman"/>
          <w:sz w:val="24"/>
          <w:szCs w:val="24"/>
        </w:rPr>
        <w:t>. Response surface</w:t>
      </w:r>
      <w:r w:rsidR="001A4817">
        <w:rPr>
          <w:rFonts w:ascii="Times New Roman" w:hAnsi="Times New Roman"/>
          <w:sz w:val="24"/>
          <w:szCs w:val="24"/>
        </w:rPr>
        <w:t xml:space="preserve"> design</w:t>
      </w:r>
      <w:r w:rsidR="00EF0C03">
        <w:rPr>
          <w:rFonts w:ascii="Times New Roman" w:hAnsi="Times New Roman"/>
          <w:sz w:val="24"/>
          <w:szCs w:val="24"/>
        </w:rPr>
        <w:t>s</w:t>
      </w:r>
      <w:r w:rsidR="001A4817">
        <w:rPr>
          <w:rFonts w:ascii="Times New Roman" w:hAnsi="Times New Roman"/>
          <w:sz w:val="24"/>
          <w:szCs w:val="24"/>
        </w:rPr>
        <w:t xml:space="preserve"> can also </w:t>
      </w:r>
      <w:r w:rsidR="00E27264">
        <w:rPr>
          <w:rFonts w:ascii="Times New Roman" w:hAnsi="Times New Roman"/>
          <w:sz w:val="24"/>
          <w:szCs w:val="24"/>
        </w:rPr>
        <w:t>facilitate analysis of consumer responses to inter- and intraspecific interactions</w:t>
      </w:r>
      <w:r w:rsidR="00F17233">
        <w:rPr>
          <w:rFonts w:ascii="Times New Roman" w:hAnsi="Times New Roman"/>
          <w:sz w:val="24"/>
          <w:szCs w:val="24"/>
        </w:rPr>
        <w:t xml:space="preserve">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{"citationItems":[{"id":"ITEM-1","itemData":{"author":[{"dropping-particle":"","family":"Inouye","given":"B. D.","non-dropping-particle":"","parse-names":false,"suffix":""}],"container-title":"Ecology","id":"ITEM-1","issue":"10","issued":{"date-parts":[["2001"]]},"page":"2696-2706","title":"Response surface experimental designs for investigating interspecific competition","type":"article-journal","volume":"82"},"uris":["http://www.mendeley.com/documents/?uuid=3fef4809-2e4b-4328-b40e-f5d25bd5fc9f"]}],"mendeley":{"formattedCitation":"(Inouye 2001)","plainTextFormattedCitation":"(Inouye 2001)","previouslyFormattedCitation":"(Inouye 2001)"},"properties":{"noteIndex":0},"schema":"https://github.com/citation-style-language/schema/raw/master/csl-citation.json"}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(Inouye 2001)</w:t>
      </w:r>
      <w:r w:rsidR="00E76C8E">
        <w:rPr>
          <w:rFonts w:ascii="Times New Roman" w:hAnsi="Times New Roman"/>
          <w:sz w:val="24"/>
          <w:szCs w:val="24"/>
        </w:rPr>
        <w:fldChar w:fldCharType="end"/>
      </w:r>
      <w:r w:rsidR="00F17233" w:rsidRPr="00A26358">
        <w:rPr>
          <w:rFonts w:ascii="Times New Roman" w:hAnsi="Times New Roman"/>
          <w:sz w:val="24"/>
          <w:szCs w:val="24"/>
        </w:rPr>
        <w:t>.</w:t>
      </w:r>
      <w:r w:rsidR="00645471">
        <w:rPr>
          <w:rFonts w:ascii="Times New Roman" w:hAnsi="Times New Roman"/>
          <w:sz w:val="24"/>
          <w:szCs w:val="24"/>
        </w:rPr>
        <w:t xml:space="preserve"> </w:t>
      </w:r>
      <w:r w:rsidR="00EC0A2A">
        <w:rPr>
          <w:rFonts w:ascii="Times New Roman" w:hAnsi="Times New Roman"/>
          <w:sz w:val="24"/>
          <w:szCs w:val="24"/>
        </w:rPr>
        <w:t>We</w:t>
      </w:r>
      <w:r w:rsidR="00F17233">
        <w:rPr>
          <w:rFonts w:ascii="Times New Roman" w:hAnsi="Times New Roman"/>
          <w:sz w:val="24"/>
          <w:szCs w:val="24"/>
        </w:rPr>
        <w:t xml:space="preserve"> </w:t>
      </w:r>
      <w:r w:rsidR="001A4817">
        <w:rPr>
          <w:rFonts w:ascii="Times New Roman" w:hAnsi="Times New Roman"/>
          <w:sz w:val="24"/>
          <w:szCs w:val="24"/>
        </w:rPr>
        <w:t xml:space="preserve">fully crossed </w:t>
      </w:r>
      <w:r w:rsidR="00F17233">
        <w:rPr>
          <w:rFonts w:ascii="Times New Roman" w:hAnsi="Times New Roman"/>
          <w:sz w:val="24"/>
          <w:szCs w:val="24"/>
        </w:rPr>
        <w:t xml:space="preserve">four densities of tadpoles (0, 2, 10, </w:t>
      </w:r>
      <w:r w:rsidR="00836896">
        <w:rPr>
          <w:rFonts w:ascii="Times New Roman" w:hAnsi="Times New Roman"/>
          <w:sz w:val="24"/>
          <w:szCs w:val="24"/>
        </w:rPr>
        <w:t xml:space="preserve">or </w:t>
      </w:r>
      <w:r w:rsidR="00F17233">
        <w:rPr>
          <w:rFonts w:ascii="Times New Roman" w:hAnsi="Times New Roman"/>
          <w:sz w:val="24"/>
          <w:szCs w:val="24"/>
        </w:rPr>
        <w:t>20</w:t>
      </w:r>
      <w:r w:rsidR="00836896">
        <w:rPr>
          <w:rFonts w:ascii="Times New Roman" w:hAnsi="Times New Roman"/>
          <w:sz w:val="24"/>
          <w:szCs w:val="24"/>
        </w:rPr>
        <w:t xml:space="preserve"> individuals</w:t>
      </w:r>
      <w:r w:rsidR="00F17233">
        <w:rPr>
          <w:rFonts w:ascii="Times New Roman" w:hAnsi="Times New Roman"/>
          <w:sz w:val="24"/>
          <w:szCs w:val="24"/>
        </w:rPr>
        <w:t xml:space="preserve">) with four densities of mayflies (0, 25, 125, </w:t>
      </w:r>
      <w:r w:rsidR="00836896">
        <w:rPr>
          <w:rFonts w:ascii="Times New Roman" w:hAnsi="Times New Roman"/>
          <w:sz w:val="24"/>
          <w:szCs w:val="24"/>
        </w:rPr>
        <w:t xml:space="preserve">or </w:t>
      </w:r>
      <w:r w:rsidR="00F17233">
        <w:rPr>
          <w:rFonts w:ascii="Times New Roman" w:hAnsi="Times New Roman"/>
          <w:sz w:val="24"/>
          <w:szCs w:val="24"/>
        </w:rPr>
        <w:t>250</w:t>
      </w:r>
      <w:r w:rsidR="00836896">
        <w:rPr>
          <w:rFonts w:ascii="Times New Roman" w:hAnsi="Times New Roman"/>
          <w:sz w:val="24"/>
          <w:szCs w:val="24"/>
        </w:rPr>
        <w:t xml:space="preserve"> individuals</w:t>
      </w:r>
      <w:r w:rsidR="007F25E9">
        <w:rPr>
          <w:rFonts w:ascii="Times New Roman" w:hAnsi="Times New Roman"/>
          <w:sz w:val="24"/>
          <w:szCs w:val="24"/>
        </w:rPr>
        <w:t>)</w:t>
      </w:r>
      <w:ins w:id="73" w:author="Andrea Adams" w:date="2020-05-15T13:57:00Z">
        <w:r w:rsidR="00843DFE">
          <w:rPr>
            <w:rFonts w:ascii="Times New Roman" w:hAnsi="Times New Roman"/>
            <w:sz w:val="24"/>
            <w:szCs w:val="24"/>
          </w:rPr>
          <w:t>,</w:t>
        </w:r>
      </w:ins>
      <w:r w:rsidR="007F25E9">
        <w:rPr>
          <w:rFonts w:ascii="Times New Roman" w:hAnsi="Times New Roman"/>
          <w:sz w:val="24"/>
          <w:szCs w:val="24"/>
        </w:rPr>
        <w:t xml:space="preserve"> yielding 16 consumer-density treatments</w:t>
      </w:r>
      <w:r w:rsidR="00F17233">
        <w:rPr>
          <w:rFonts w:ascii="Times New Roman" w:hAnsi="Times New Roman"/>
          <w:sz w:val="24"/>
          <w:szCs w:val="24"/>
        </w:rPr>
        <w:t xml:space="preserve">. </w:t>
      </w:r>
      <w:r w:rsidR="00EF0C03">
        <w:rPr>
          <w:rFonts w:ascii="Times New Roman" w:hAnsi="Times New Roman"/>
          <w:sz w:val="24"/>
          <w:szCs w:val="24"/>
        </w:rPr>
        <w:t xml:space="preserve">We replicated this experiment </w:t>
      </w:r>
      <w:del w:id="74" w:author="Andrea Adams" w:date="2020-05-15T14:00:00Z">
        <w:r w:rsidR="00EF0C03" w:rsidDel="00843DFE">
          <w:rPr>
            <w:rFonts w:ascii="Times New Roman" w:hAnsi="Times New Roman"/>
            <w:sz w:val="24"/>
            <w:szCs w:val="24"/>
          </w:rPr>
          <w:delText>in two high elevation alpine lakes in Kings Canyon National Park, CA, USA</w:delText>
        </w:r>
      </w:del>
      <w:ins w:id="75" w:author="Andrea Adams" w:date="2020-05-15T14:00:00Z">
        <w:r w:rsidR="00843DFE">
          <w:rPr>
            <w:rFonts w:ascii="Times New Roman" w:hAnsi="Times New Roman"/>
            <w:sz w:val="24"/>
            <w:szCs w:val="24"/>
          </w:rPr>
          <w:t xml:space="preserve">at </w:t>
        </w:r>
        <w:proofErr w:type="spellStart"/>
        <w:r w:rsidR="00843DFE">
          <w:rPr>
            <w:rFonts w:ascii="Times New Roman" w:hAnsi="Times New Roman"/>
            <w:sz w:val="24"/>
            <w:szCs w:val="24"/>
          </w:rPr>
          <w:t>LaConte</w:t>
        </w:r>
        <w:proofErr w:type="spellEnd"/>
        <w:r w:rsidR="00843DFE">
          <w:rPr>
            <w:rFonts w:ascii="Times New Roman" w:hAnsi="Times New Roman"/>
            <w:sz w:val="24"/>
            <w:szCs w:val="24"/>
          </w:rPr>
          <w:t xml:space="preserve"> and Spur lakes</w:t>
        </w:r>
      </w:ins>
      <w:r w:rsidR="00EF0C03">
        <w:rPr>
          <w:rFonts w:ascii="Times New Roman" w:hAnsi="Times New Roman"/>
          <w:sz w:val="24"/>
          <w:szCs w:val="24"/>
        </w:rPr>
        <w:t>. The remote, wilderness site locations and rugged terrain limited the number of enclosures that we could carry to and install in study sites, so we used three temporally replicated blocks rather than a large number of simultaneous, spatially replicated treatments. These temporal blocks spanned one ice-free season (</w:t>
      </w:r>
      <w:ins w:id="76" w:author="Andrea Adams" w:date="2020-05-15T14:00:00Z">
        <w:r w:rsidR="00843DFE">
          <w:rPr>
            <w:rFonts w:ascii="Times New Roman" w:hAnsi="Times New Roman"/>
            <w:sz w:val="24"/>
            <w:szCs w:val="24"/>
          </w:rPr>
          <w:t xml:space="preserve">summer </w:t>
        </w:r>
      </w:ins>
      <w:r w:rsidR="00EF0C03">
        <w:rPr>
          <w:rFonts w:ascii="Times New Roman" w:hAnsi="Times New Roman"/>
          <w:sz w:val="24"/>
          <w:szCs w:val="24"/>
        </w:rPr>
        <w:t xml:space="preserve">2009). Within each lake in each time block, we replicated only the no-consumer treatment (0 tadpoles </w:t>
      </w:r>
      <w:r w:rsidR="00EF0C03">
        <w:rPr>
          <w:rFonts w:ascii="Cambria Math" w:hAnsi="Cambria Math"/>
          <w:sz w:val="24"/>
          <w:szCs w:val="24"/>
        </w:rPr>
        <w:t>×</w:t>
      </w:r>
      <w:r w:rsidR="00EF0C03">
        <w:rPr>
          <w:rFonts w:ascii="Times New Roman" w:hAnsi="Times New Roman"/>
          <w:sz w:val="24"/>
          <w:szCs w:val="24"/>
        </w:rPr>
        <w:t xml:space="preserve"> 0 mayflies), for which we deployed two replicates. Thus, we used 17 enclosures/lake </w:t>
      </w:r>
      <w:r w:rsidR="00EF0C03">
        <w:rPr>
          <w:rFonts w:ascii="Cambria Math" w:hAnsi="Cambria Math"/>
          <w:sz w:val="24"/>
          <w:szCs w:val="24"/>
        </w:rPr>
        <w:t>×</w:t>
      </w:r>
      <w:r w:rsidR="00EF0C03">
        <w:rPr>
          <w:rFonts w:ascii="Times New Roman" w:hAnsi="Times New Roman"/>
          <w:sz w:val="24"/>
          <w:szCs w:val="24"/>
        </w:rPr>
        <w:t xml:space="preserve"> 2 lakes </w:t>
      </w:r>
      <w:r w:rsidR="00EF0C03">
        <w:rPr>
          <w:rFonts w:ascii="Cambria Math" w:hAnsi="Cambria Math"/>
          <w:sz w:val="24"/>
          <w:szCs w:val="24"/>
        </w:rPr>
        <w:t>×</w:t>
      </w:r>
      <w:r w:rsidR="00EF0C03">
        <w:rPr>
          <w:rFonts w:ascii="Times New Roman" w:hAnsi="Times New Roman"/>
          <w:sz w:val="24"/>
          <w:szCs w:val="24"/>
        </w:rPr>
        <w:t xml:space="preserve"> 3 temporal block replicates.</w:t>
      </w:r>
    </w:p>
    <w:p w14:paraId="1EC3A41E" w14:textId="7BCF6AA9" w:rsidR="00F17233" w:rsidRPr="00A26358" w:rsidRDefault="00843DFE" w:rsidP="007F25E9">
      <w:pPr>
        <w:spacing w:line="480" w:lineRule="auto"/>
        <w:ind w:right="360" w:firstLine="720"/>
        <w:rPr>
          <w:rFonts w:ascii="Times New Roman" w:hAnsi="Times New Roman"/>
          <w:sz w:val="24"/>
          <w:szCs w:val="24"/>
        </w:rPr>
      </w:pPr>
      <w:ins w:id="77" w:author="Andrea Adams" w:date="2020-05-15T14:01:00Z">
        <w:r>
          <w:rPr>
            <w:rFonts w:ascii="Times New Roman" w:hAnsi="Times New Roman"/>
            <w:sz w:val="24"/>
            <w:szCs w:val="24"/>
          </w:rPr>
          <w:t>We based our selection of the</w:t>
        </w:r>
      </w:ins>
      <w:del w:id="78" w:author="Andrea Adams" w:date="2020-05-15T14:01:00Z">
        <w:r w:rsidR="00F17233" w:rsidDel="00843DFE">
          <w:rPr>
            <w:rFonts w:ascii="Times New Roman" w:hAnsi="Times New Roman"/>
            <w:sz w:val="24"/>
            <w:szCs w:val="24"/>
          </w:rPr>
          <w:delText>T</w:delText>
        </w:r>
        <w:r w:rsidR="00F17233" w:rsidRPr="00A26358" w:rsidDel="00843DFE">
          <w:rPr>
            <w:rFonts w:ascii="Times New Roman" w:hAnsi="Times New Roman"/>
            <w:sz w:val="24"/>
            <w:szCs w:val="24"/>
          </w:rPr>
          <w:delText>he</w:delText>
        </w:r>
      </w:del>
      <w:r w:rsidR="00F17233" w:rsidRPr="00A26358">
        <w:rPr>
          <w:rFonts w:ascii="Times New Roman" w:hAnsi="Times New Roman"/>
          <w:sz w:val="24"/>
          <w:szCs w:val="24"/>
        </w:rPr>
        <w:t xml:space="preserve"> highest </w:t>
      </w:r>
      <w:r w:rsidR="00F17233">
        <w:rPr>
          <w:rFonts w:ascii="Times New Roman" w:hAnsi="Times New Roman"/>
          <w:sz w:val="24"/>
          <w:szCs w:val="24"/>
        </w:rPr>
        <w:t xml:space="preserve">abundance treatments </w:t>
      </w:r>
      <w:r w:rsidR="00EF0C03">
        <w:rPr>
          <w:rFonts w:ascii="Times New Roman" w:hAnsi="Times New Roman"/>
          <w:sz w:val="24"/>
          <w:szCs w:val="24"/>
        </w:rPr>
        <w:t>(</w:t>
      </w:r>
      <w:ins w:id="79" w:author="Andrea Adams" w:date="2020-05-15T14:01:00Z">
        <w:r>
          <w:rPr>
            <w:rFonts w:ascii="Times New Roman" w:hAnsi="Times New Roman"/>
            <w:sz w:val="24"/>
            <w:szCs w:val="24"/>
          </w:rPr>
          <w:t xml:space="preserve">i.e., </w:t>
        </w:r>
      </w:ins>
      <w:r w:rsidR="00EF0C03">
        <w:rPr>
          <w:rFonts w:ascii="Times New Roman" w:hAnsi="Times New Roman"/>
          <w:sz w:val="24"/>
          <w:szCs w:val="24"/>
        </w:rPr>
        <w:t xml:space="preserve">20 tadpoles; 250 mayflies) </w:t>
      </w:r>
      <w:del w:id="80" w:author="Andrea Adams" w:date="2020-05-15T14:01:00Z">
        <w:r w:rsidR="00F17233" w:rsidDel="00BC741E">
          <w:rPr>
            <w:rFonts w:ascii="Times New Roman" w:hAnsi="Times New Roman"/>
            <w:sz w:val="24"/>
            <w:szCs w:val="24"/>
          </w:rPr>
          <w:delText xml:space="preserve">were </w:delText>
        </w:r>
        <w:r w:rsidR="00F17233" w:rsidRPr="00A26358" w:rsidDel="00BC741E">
          <w:rPr>
            <w:rFonts w:ascii="Times New Roman" w:hAnsi="Times New Roman"/>
            <w:sz w:val="24"/>
            <w:szCs w:val="24"/>
          </w:rPr>
          <w:delText>set by</w:delText>
        </w:r>
      </w:del>
      <w:ins w:id="81" w:author="Andrea Adams" w:date="2020-05-15T14:01:00Z">
        <w:r w:rsidR="00BC741E">
          <w:rPr>
            <w:rFonts w:ascii="Times New Roman" w:hAnsi="Times New Roman"/>
            <w:sz w:val="24"/>
            <w:szCs w:val="24"/>
          </w:rPr>
          <w:t>on</w:t>
        </w:r>
      </w:ins>
      <w:r w:rsidR="00F17233" w:rsidRPr="00A26358">
        <w:rPr>
          <w:rFonts w:ascii="Times New Roman" w:hAnsi="Times New Roman"/>
          <w:sz w:val="24"/>
          <w:szCs w:val="24"/>
        </w:rPr>
        <w:t xml:space="preserve"> the highest </w:t>
      </w:r>
      <w:ins w:id="82" w:author="Andrea Adams" w:date="2020-05-15T14:01:00Z">
        <w:r w:rsidR="00BC741E">
          <w:rPr>
            <w:rFonts w:ascii="Times New Roman" w:hAnsi="Times New Roman"/>
            <w:sz w:val="24"/>
            <w:szCs w:val="24"/>
          </w:rPr>
          <w:t xml:space="preserve">observed </w:t>
        </w:r>
      </w:ins>
      <w:r w:rsidR="00F17233" w:rsidRPr="00A26358">
        <w:rPr>
          <w:rFonts w:ascii="Times New Roman" w:hAnsi="Times New Roman"/>
          <w:sz w:val="24"/>
          <w:szCs w:val="24"/>
        </w:rPr>
        <w:t>densit</w:t>
      </w:r>
      <w:r w:rsidR="00F17233">
        <w:rPr>
          <w:rFonts w:ascii="Times New Roman" w:hAnsi="Times New Roman"/>
          <w:sz w:val="24"/>
          <w:szCs w:val="24"/>
        </w:rPr>
        <w:t>y</w:t>
      </w:r>
      <w:r w:rsidR="00F17233" w:rsidRPr="00A26358">
        <w:rPr>
          <w:rFonts w:ascii="Times New Roman" w:hAnsi="Times New Roman"/>
          <w:sz w:val="24"/>
          <w:szCs w:val="24"/>
        </w:rPr>
        <w:t xml:space="preserve"> </w:t>
      </w:r>
      <w:r w:rsidR="00F17233">
        <w:rPr>
          <w:rFonts w:ascii="Times New Roman" w:hAnsi="Times New Roman"/>
          <w:sz w:val="24"/>
          <w:szCs w:val="24"/>
        </w:rPr>
        <w:t xml:space="preserve">of these </w:t>
      </w:r>
      <w:r w:rsidR="00F17233" w:rsidRPr="00A26358">
        <w:rPr>
          <w:rFonts w:ascii="Times New Roman" w:hAnsi="Times New Roman"/>
          <w:sz w:val="24"/>
          <w:szCs w:val="24"/>
        </w:rPr>
        <w:t xml:space="preserve">consumers </w:t>
      </w:r>
      <w:del w:id="83" w:author="Andrea Adams" w:date="2020-05-15T14:01:00Z">
        <w:r w:rsidR="00F17233" w:rsidRPr="00A26358" w:rsidDel="00BC741E">
          <w:rPr>
            <w:rFonts w:ascii="Times New Roman" w:hAnsi="Times New Roman"/>
            <w:sz w:val="24"/>
            <w:szCs w:val="24"/>
          </w:rPr>
          <w:delText xml:space="preserve">observed </w:delText>
        </w:r>
      </w:del>
      <w:r w:rsidR="00F17233" w:rsidRPr="00A26358">
        <w:rPr>
          <w:rFonts w:ascii="Times New Roman" w:hAnsi="Times New Roman"/>
          <w:sz w:val="24"/>
          <w:szCs w:val="24"/>
        </w:rPr>
        <w:t xml:space="preserve">in </w:t>
      </w:r>
      <w:r w:rsidR="00F17233">
        <w:rPr>
          <w:rFonts w:ascii="Times New Roman" w:hAnsi="Times New Roman"/>
          <w:sz w:val="24"/>
          <w:szCs w:val="24"/>
        </w:rPr>
        <w:t>high elevation Sierra Nevada lakes</w:t>
      </w:r>
      <w:r w:rsidR="00D079E3">
        <w:rPr>
          <w:rFonts w:ascii="Times New Roman" w:hAnsi="Times New Roman"/>
          <w:sz w:val="24"/>
          <w:szCs w:val="24"/>
        </w:rPr>
        <w:t xml:space="preserve"> </w:t>
      </w:r>
      <w:r w:rsidR="00D079E3" w:rsidRPr="00A26358">
        <w:rPr>
          <w:rFonts w:ascii="Times New Roman" w:hAnsi="Times New Roman"/>
          <w:sz w:val="24"/>
          <w:szCs w:val="24"/>
        </w:rPr>
        <w:t xml:space="preserve">(Roland A. Knapp </w:t>
      </w:r>
      <w:r w:rsidR="00D079E3">
        <w:rPr>
          <w:rFonts w:ascii="Times New Roman" w:hAnsi="Times New Roman"/>
          <w:sz w:val="24"/>
          <w:szCs w:val="24"/>
        </w:rPr>
        <w:t>personal communication</w:t>
      </w:r>
      <w:r w:rsidR="00D079E3" w:rsidRPr="00A26358">
        <w:rPr>
          <w:rFonts w:ascii="Times New Roman" w:hAnsi="Times New Roman"/>
          <w:sz w:val="24"/>
          <w:szCs w:val="24"/>
        </w:rPr>
        <w:t xml:space="preserve">, </w:t>
      </w:r>
      <w:r w:rsidR="00D079E3">
        <w:rPr>
          <w:rFonts w:ascii="Times New Roman" w:hAnsi="Times New Roman"/>
          <w:sz w:val="24"/>
          <w:szCs w:val="24"/>
        </w:rPr>
        <w:t>Smith 2015</w:t>
      </w:r>
      <w:r w:rsidR="00D079E3" w:rsidRPr="00A26358">
        <w:rPr>
          <w:rFonts w:ascii="Times New Roman" w:hAnsi="Times New Roman"/>
          <w:sz w:val="24"/>
          <w:szCs w:val="24"/>
        </w:rPr>
        <w:t>)</w:t>
      </w:r>
      <w:r w:rsidR="00F17233">
        <w:rPr>
          <w:rFonts w:ascii="Times New Roman" w:hAnsi="Times New Roman"/>
          <w:sz w:val="24"/>
          <w:szCs w:val="24"/>
        </w:rPr>
        <w:t>, with lower densities set at half and 1/10 of these high abundances.</w:t>
      </w:r>
      <w:r w:rsidR="00645471">
        <w:rPr>
          <w:rFonts w:ascii="Times New Roman" w:hAnsi="Times New Roman"/>
          <w:sz w:val="24"/>
          <w:szCs w:val="24"/>
        </w:rPr>
        <w:t xml:space="preserve"> </w:t>
      </w:r>
      <w:del w:id="84" w:author="Andrea Adams" w:date="2020-05-15T14:02:00Z">
        <w:r w:rsidR="00836896" w:rsidDel="00BC741E">
          <w:rPr>
            <w:rFonts w:ascii="Times New Roman" w:hAnsi="Times New Roman"/>
            <w:sz w:val="24"/>
            <w:szCs w:val="24"/>
          </w:rPr>
          <w:delText>We</w:delText>
        </w:r>
        <w:r w:rsidR="00F17233" w:rsidDel="00BC741E">
          <w:rPr>
            <w:rFonts w:ascii="Times New Roman" w:hAnsi="Times New Roman"/>
            <w:sz w:val="24"/>
            <w:szCs w:val="24"/>
          </w:rPr>
          <w:delText xml:space="preserve"> performed this experiment in </w:delText>
        </w:r>
        <w:r w:rsidR="007F25E9" w:rsidDel="00BC741E">
          <w:rPr>
            <w:rFonts w:ascii="Times New Roman" w:hAnsi="Times New Roman"/>
            <w:sz w:val="24"/>
            <w:szCs w:val="24"/>
          </w:rPr>
          <w:delText xml:space="preserve">the littoral zones of </w:delText>
        </w:r>
        <w:r w:rsidR="00F17233" w:rsidDel="00BC741E">
          <w:rPr>
            <w:rFonts w:ascii="Times New Roman" w:hAnsi="Times New Roman"/>
            <w:sz w:val="24"/>
            <w:szCs w:val="24"/>
          </w:rPr>
          <w:delText xml:space="preserve">two </w:delText>
        </w:r>
        <w:r w:rsidR="007F25E9" w:rsidDel="00BC741E">
          <w:rPr>
            <w:rFonts w:ascii="Times New Roman" w:hAnsi="Times New Roman"/>
            <w:sz w:val="24"/>
            <w:szCs w:val="24"/>
          </w:rPr>
          <w:delText xml:space="preserve">remote, high elevation </w:delText>
        </w:r>
        <w:r w:rsidR="00F17233" w:rsidDel="00BC741E">
          <w:rPr>
            <w:rFonts w:ascii="Times New Roman" w:hAnsi="Times New Roman"/>
            <w:sz w:val="24"/>
            <w:szCs w:val="24"/>
          </w:rPr>
          <w:delText>lakes</w:delText>
        </w:r>
        <w:r w:rsidR="007F25E9" w:rsidDel="00BC741E">
          <w:rPr>
            <w:rFonts w:ascii="Times New Roman" w:hAnsi="Times New Roman"/>
            <w:sz w:val="24"/>
            <w:szCs w:val="24"/>
          </w:rPr>
          <w:delText xml:space="preserve"> in a rugged alpine landscape. </w:delText>
        </w:r>
      </w:del>
      <w:r w:rsidR="00EF0C03">
        <w:rPr>
          <w:rFonts w:ascii="Times New Roman" w:hAnsi="Times New Roman"/>
          <w:sz w:val="24"/>
          <w:szCs w:val="24"/>
        </w:rPr>
        <w:lastRenderedPageBreak/>
        <w:t>E</w:t>
      </w:r>
      <w:r w:rsidR="007F25E9">
        <w:rPr>
          <w:rFonts w:ascii="Times New Roman" w:hAnsi="Times New Roman"/>
          <w:sz w:val="24"/>
          <w:szCs w:val="24"/>
        </w:rPr>
        <w:t>nclosure placements</w:t>
      </w:r>
      <w:r w:rsidR="00BE651F">
        <w:rPr>
          <w:rFonts w:ascii="Times New Roman" w:hAnsi="Times New Roman"/>
          <w:sz w:val="24"/>
          <w:szCs w:val="24"/>
        </w:rPr>
        <w:t xml:space="preserve"> </w:t>
      </w:r>
      <w:r w:rsidR="007F25E9">
        <w:rPr>
          <w:rFonts w:ascii="Times New Roman" w:hAnsi="Times New Roman"/>
          <w:sz w:val="24"/>
          <w:szCs w:val="24"/>
        </w:rPr>
        <w:t xml:space="preserve">within each lake littoral zone was determined by substrate and </w:t>
      </w:r>
      <w:r w:rsidR="00BE651F">
        <w:rPr>
          <w:rFonts w:ascii="Times New Roman" w:hAnsi="Times New Roman"/>
          <w:sz w:val="24"/>
          <w:szCs w:val="24"/>
        </w:rPr>
        <w:t xml:space="preserve">benthic </w:t>
      </w:r>
      <w:r w:rsidR="007F25E9">
        <w:rPr>
          <w:rFonts w:ascii="Times New Roman" w:hAnsi="Times New Roman"/>
          <w:sz w:val="24"/>
          <w:szCs w:val="24"/>
        </w:rPr>
        <w:t xml:space="preserve">topography, </w:t>
      </w:r>
      <w:r w:rsidR="00EF0C03">
        <w:rPr>
          <w:rFonts w:ascii="Times New Roman" w:hAnsi="Times New Roman"/>
          <w:sz w:val="24"/>
          <w:szCs w:val="24"/>
        </w:rPr>
        <w:t xml:space="preserve">so </w:t>
      </w:r>
      <w:r w:rsidR="007F25E9">
        <w:rPr>
          <w:rFonts w:ascii="Times New Roman" w:hAnsi="Times New Roman"/>
          <w:sz w:val="24"/>
          <w:szCs w:val="24"/>
        </w:rPr>
        <w:t xml:space="preserve">some </w:t>
      </w:r>
      <w:r w:rsidR="00BE651F">
        <w:rPr>
          <w:rFonts w:ascii="Times New Roman" w:hAnsi="Times New Roman"/>
          <w:sz w:val="24"/>
          <w:szCs w:val="24"/>
        </w:rPr>
        <w:t xml:space="preserve">abiotic variation </w:t>
      </w:r>
      <w:r w:rsidR="007F25E9">
        <w:rPr>
          <w:rFonts w:ascii="Times New Roman" w:hAnsi="Times New Roman"/>
          <w:sz w:val="24"/>
          <w:szCs w:val="24"/>
        </w:rPr>
        <w:t xml:space="preserve">remained among enclosures. </w:t>
      </w:r>
      <w:r w:rsidR="00EF0C03">
        <w:rPr>
          <w:rFonts w:ascii="Times New Roman" w:hAnsi="Times New Roman"/>
          <w:sz w:val="24"/>
          <w:szCs w:val="24"/>
        </w:rPr>
        <w:t>We randomly assigned t</w:t>
      </w:r>
      <w:r w:rsidR="007F25E9">
        <w:rPr>
          <w:rFonts w:ascii="Times New Roman" w:hAnsi="Times New Roman"/>
          <w:sz w:val="24"/>
          <w:szCs w:val="24"/>
        </w:rPr>
        <w:t>reatments to enclosures</w:t>
      </w:r>
      <w:r w:rsidR="00EF0C03">
        <w:rPr>
          <w:rFonts w:ascii="Times New Roman" w:hAnsi="Times New Roman"/>
          <w:sz w:val="24"/>
          <w:szCs w:val="24"/>
        </w:rPr>
        <w:t xml:space="preserve"> by drawing </w:t>
      </w:r>
      <w:ins w:id="85" w:author="Andrea Adams" w:date="2020-05-15T14:03:00Z">
        <w:r w:rsidR="00BC741E">
          <w:rPr>
            <w:rFonts w:ascii="Times New Roman" w:hAnsi="Times New Roman"/>
            <w:sz w:val="24"/>
            <w:szCs w:val="24"/>
          </w:rPr>
          <w:t xml:space="preserve">enclosure numbers? </w:t>
        </w:r>
      </w:ins>
      <w:r w:rsidR="00EF0C03">
        <w:rPr>
          <w:rFonts w:ascii="Times New Roman" w:hAnsi="Times New Roman"/>
          <w:sz w:val="24"/>
          <w:szCs w:val="24"/>
        </w:rPr>
        <w:t>from a hat</w:t>
      </w:r>
      <w:r w:rsidR="007F25E9">
        <w:rPr>
          <w:rFonts w:ascii="Times New Roman" w:hAnsi="Times New Roman"/>
          <w:sz w:val="24"/>
          <w:szCs w:val="24"/>
        </w:rPr>
        <w:t>.</w:t>
      </w:r>
      <w:r w:rsidR="00EF0C03">
        <w:rPr>
          <w:rFonts w:ascii="Times New Roman" w:hAnsi="Times New Roman"/>
          <w:sz w:val="24"/>
          <w:szCs w:val="24"/>
        </w:rPr>
        <w:t xml:space="preserve"> </w:t>
      </w:r>
    </w:p>
    <w:p w14:paraId="750279AD" w14:textId="3AD22787" w:rsidR="00F17233" w:rsidRPr="00A26358" w:rsidRDefault="0046180E" w:rsidP="00BA659D">
      <w:pPr>
        <w:spacing w:line="480" w:lineRule="auto"/>
        <w:ind w:right="360"/>
        <w:rPr>
          <w:rFonts w:ascii="Times New Roman" w:hAnsi="Times New Roman"/>
          <w:sz w:val="24"/>
          <w:szCs w:val="24"/>
        </w:rPr>
      </w:pPr>
      <w:r>
        <w:rPr>
          <w:rFonts w:ascii="Times New Roman" w:hAnsi="Times New Roman"/>
          <w:i/>
          <w:sz w:val="24"/>
          <w:szCs w:val="24"/>
        </w:rPr>
        <w:t>E</w:t>
      </w:r>
      <w:r w:rsidR="00011473" w:rsidRPr="00BA659D">
        <w:rPr>
          <w:rFonts w:ascii="Times New Roman" w:hAnsi="Times New Roman"/>
          <w:i/>
          <w:sz w:val="24"/>
          <w:szCs w:val="24"/>
        </w:rPr>
        <w:t>nclosure</w:t>
      </w:r>
      <w:r>
        <w:rPr>
          <w:rFonts w:ascii="Times New Roman" w:hAnsi="Times New Roman"/>
          <w:i/>
          <w:sz w:val="24"/>
          <w:szCs w:val="24"/>
        </w:rPr>
        <w:t>s</w:t>
      </w:r>
      <w:r w:rsidR="00011473" w:rsidRPr="00011473">
        <w:rPr>
          <w:rFonts w:ascii="Times New Roman" w:hAnsi="Times New Roman"/>
          <w:i/>
          <w:sz w:val="24"/>
          <w:szCs w:val="24"/>
        </w:rPr>
        <w:t>.—</w:t>
      </w:r>
      <w:r w:rsidR="0099004A">
        <w:rPr>
          <w:rFonts w:ascii="Times New Roman" w:hAnsi="Times New Roman"/>
          <w:sz w:val="24"/>
          <w:szCs w:val="24"/>
        </w:rPr>
        <w:t>In each lake, we placed the s</w:t>
      </w:r>
      <w:r w:rsidR="00F17233">
        <w:rPr>
          <w:rFonts w:ascii="Times New Roman" w:hAnsi="Times New Roman"/>
          <w:sz w:val="24"/>
          <w:szCs w:val="24"/>
        </w:rPr>
        <w:t xml:space="preserve">eventeen enclosures along </w:t>
      </w:r>
      <w:r w:rsidR="0099004A">
        <w:rPr>
          <w:rFonts w:ascii="Times New Roman" w:hAnsi="Times New Roman"/>
          <w:sz w:val="24"/>
          <w:szCs w:val="24"/>
        </w:rPr>
        <w:t xml:space="preserve">the </w:t>
      </w:r>
      <w:r w:rsidR="00F17233">
        <w:rPr>
          <w:rFonts w:ascii="Times New Roman" w:hAnsi="Times New Roman"/>
          <w:sz w:val="24"/>
          <w:szCs w:val="24"/>
        </w:rPr>
        <w:t>shoreline in the littoral zone</w:t>
      </w:r>
      <w:r w:rsidR="0028721C">
        <w:rPr>
          <w:rFonts w:ascii="Times New Roman" w:hAnsi="Times New Roman"/>
          <w:sz w:val="24"/>
          <w:szCs w:val="24"/>
        </w:rPr>
        <w:t>,</w:t>
      </w:r>
      <w:r w:rsidR="00F17233">
        <w:rPr>
          <w:rFonts w:ascii="Times New Roman" w:hAnsi="Times New Roman"/>
          <w:sz w:val="24"/>
          <w:szCs w:val="24"/>
        </w:rPr>
        <w:t xml:space="preserve"> where </w:t>
      </w:r>
      <w:r w:rsidR="0099004A">
        <w:rPr>
          <w:rFonts w:ascii="Times New Roman" w:hAnsi="Times New Roman"/>
          <w:sz w:val="24"/>
          <w:szCs w:val="24"/>
        </w:rPr>
        <w:t xml:space="preserve">mountain yellow-legged frog </w:t>
      </w:r>
      <w:r w:rsidR="00F17233">
        <w:rPr>
          <w:rFonts w:ascii="Times New Roman" w:hAnsi="Times New Roman"/>
          <w:sz w:val="24"/>
          <w:szCs w:val="24"/>
        </w:rPr>
        <w:t>tadpoles</w:t>
      </w:r>
      <w:r w:rsidR="0028721C">
        <w:rPr>
          <w:rFonts w:ascii="Times New Roman" w:hAnsi="Times New Roman"/>
          <w:sz w:val="24"/>
          <w:szCs w:val="24"/>
        </w:rPr>
        <w:t xml:space="preserve"> generally</w:t>
      </w:r>
      <w:r w:rsidR="00F17233">
        <w:rPr>
          <w:rFonts w:ascii="Times New Roman" w:hAnsi="Times New Roman"/>
          <w:sz w:val="24"/>
          <w:szCs w:val="24"/>
        </w:rPr>
        <w:t xml:space="preserve"> feed during the day</w:t>
      </w:r>
      <w:r w:rsidR="0028721C">
        <w:rPr>
          <w:rFonts w:ascii="Times New Roman" w:hAnsi="Times New Roman"/>
          <w:sz w:val="24"/>
          <w:szCs w:val="24"/>
        </w:rPr>
        <w:t xml:space="preserve"> in lakes at these latitudes and elevations</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Each e</w:t>
      </w:r>
      <w:r w:rsidR="00F17233" w:rsidRPr="00A26358">
        <w:rPr>
          <w:rFonts w:ascii="Times New Roman" w:hAnsi="Times New Roman"/>
          <w:sz w:val="24"/>
          <w:szCs w:val="24"/>
        </w:rPr>
        <w:t xml:space="preserve">nclosure </w:t>
      </w:r>
      <w:r w:rsidR="00F17233">
        <w:rPr>
          <w:rFonts w:ascii="Times New Roman" w:hAnsi="Times New Roman"/>
          <w:sz w:val="24"/>
          <w:szCs w:val="24"/>
        </w:rPr>
        <w:t>was</w:t>
      </w:r>
      <w:r w:rsidR="00645471">
        <w:rPr>
          <w:rFonts w:ascii="Times New Roman" w:hAnsi="Times New Roman"/>
          <w:sz w:val="24"/>
          <w:szCs w:val="24"/>
        </w:rPr>
        <w:t xml:space="preserve"> </w:t>
      </w:r>
      <w:r w:rsidR="00F17233" w:rsidRPr="00A26358">
        <w:rPr>
          <w:rFonts w:ascii="Times New Roman" w:hAnsi="Times New Roman"/>
          <w:sz w:val="24"/>
          <w:szCs w:val="24"/>
        </w:rPr>
        <w:t xml:space="preserve">0.5 </w:t>
      </w:r>
      <w:r w:rsidR="00F17233">
        <w:rPr>
          <w:rFonts w:ascii="Times New Roman" w:hAnsi="Times New Roman"/>
          <w:sz w:val="24"/>
          <w:szCs w:val="24"/>
        </w:rPr>
        <w:t xml:space="preserve">m </w:t>
      </w:r>
      <w:r w:rsidR="00F17233" w:rsidRPr="00A26358">
        <w:rPr>
          <w:rFonts w:ascii="Times New Roman" w:hAnsi="Times New Roman"/>
          <w:sz w:val="24"/>
          <w:szCs w:val="24"/>
        </w:rPr>
        <w:t xml:space="preserve">wide </w:t>
      </w:r>
      <w:r w:rsidR="0099004A">
        <w:rPr>
          <w:rFonts w:ascii="Times New Roman" w:hAnsi="Times New Roman"/>
          <w:sz w:val="24"/>
          <w:szCs w:val="24"/>
        </w:rPr>
        <w:sym w:font="Symbol" w:char="F0B4"/>
      </w:r>
      <w:r w:rsidR="00F17233" w:rsidRPr="00A26358">
        <w:rPr>
          <w:rFonts w:ascii="Times New Roman" w:hAnsi="Times New Roman"/>
          <w:sz w:val="24"/>
          <w:szCs w:val="24"/>
        </w:rPr>
        <w:t xml:space="preserve"> 0.5 </w:t>
      </w:r>
      <w:r w:rsidR="00F17233">
        <w:rPr>
          <w:rFonts w:ascii="Times New Roman" w:hAnsi="Times New Roman"/>
          <w:sz w:val="24"/>
          <w:szCs w:val="24"/>
        </w:rPr>
        <w:t xml:space="preserve">m </w:t>
      </w:r>
      <w:r w:rsidR="00F17233" w:rsidRPr="00A26358">
        <w:rPr>
          <w:rFonts w:ascii="Times New Roman" w:hAnsi="Times New Roman"/>
          <w:sz w:val="24"/>
          <w:szCs w:val="24"/>
        </w:rPr>
        <w:t xml:space="preserve">tall at </w:t>
      </w:r>
      <w:r w:rsidR="0099004A">
        <w:rPr>
          <w:rFonts w:ascii="Times New Roman" w:hAnsi="Times New Roman"/>
          <w:sz w:val="24"/>
          <w:szCs w:val="24"/>
        </w:rPr>
        <w:t>the near-shore</w:t>
      </w:r>
      <w:r w:rsidR="0099004A" w:rsidRPr="00A26358">
        <w:rPr>
          <w:rFonts w:ascii="Times New Roman" w:hAnsi="Times New Roman"/>
          <w:sz w:val="24"/>
          <w:szCs w:val="24"/>
        </w:rPr>
        <w:t xml:space="preserve"> </w:t>
      </w:r>
      <w:r w:rsidR="00F17233" w:rsidRPr="00A26358">
        <w:rPr>
          <w:rFonts w:ascii="Times New Roman" w:hAnsi="Times New Roman"/>
          <w:sz w:val="24"/>
          <w:szCs w:val="24"/>
        </w:rPr>
        <w:t xml:space="preserve">end and 0.5 m wide </w:t>
      </w:r>
      <w:r w:rsidR="0099004A">
        <w:rPr>
          <w:rFonts w:ascii="Times New Roman" w:hAnsi="Times New Roman"/>
          <w:sz w:val="24"/>
          <w:szCs w:val="24"/>
        </w:rPr>
        <w:sym w:font="Symbol" w:char="F0B4"/>
      </w:r>
      <w:r w:rsidR="00F17233">
        <w:rPr>
          <w:rFonts w:ascii="Times New Roman" w:hAnsi="Times New Roman"/>
          <w:sz w:val="24"/>
          <w:szCs w:val="24"/>
        </w:rPr>
        <w:t xml:space="preserve"> </w:t>
      </w:r>
      <w:r w:rsidR="00F17233" w:rsidRPr="00A26358">
        <w:rPr>
          <w:rFonts w:ascii="Times New Roman" w:hAnsi="Times New Roman"/>
          <w:sz w:val="24"/>
          <w:szCs w:val="24"/>
        </w:rPr>
        <w:t xml:space="preserve">1.5 m tall at the </w:t>
      </w:r>
      <w:r w:rsidR="0099004A">
        <w:rPr>
          <w:rFonts w:ascii="Times New Roman" w:hAnsi="Times New Roman"/>
          <w:sz w:val="24"/>
          <w:szCs w:val="24"/>
        </w:rPr>
        <w:t>deep</w:t>
      </w:r>
      <w:r w:rsidR="0099004A" w:rsidRPr="00A26358">
        <w:rPr>
          <w:rFonts w:ascii="Times New Roman" w:hAnsi="Times New Roman"/>
          <w:sz w:val="24"/>
          <w:szCs w:val="24"/>
        </w:rPr>
        <w:t xml:space="preserve"> </w:t>
      </w:r>
      <w:r w:rsidR="00F17233" w:rsidRPr="00A26358">
        <w:rPr>
          <w:rFonts w:ascii="Times New Roman" w:hAnsi="Times New Roman"/>
          <w:sz w:val="24"/>
          <w:szCs w:val="24"/>
        </w:rPr>
        <w:t>end, and were 2 m long</w:t>
      </w:r>
      <w:r w:rsidR="00F17233">
        <w:rPr>
          <w:rFonts w:ascii="Times New Roman" w:hAnsi="Times New Roman"/>
          <w:sz w:val="24"/>
          <w:szCs w:val="24"/>
        </w:rPr>
        <w:t xml:space="preserve"> (bottom area = </w:t>
      </w:r>
      <w:r w:rsidR="00F17233" w:rsidRPr="00A26358">
        <w:rPr>
          <w:rFonts w:ascii="Times New Roman" w:hAnsi="Times New Roman"/>
          <w:sz w:val="24"/>
          <w:szCs w:val="24"/>
        </w:rPr>
        <w:t>1 m</w:t>
      </w:r>
      <w:r w:rsidR="00F17233" w:rsidRPr="00A26358">
        <w:rPr>
          <w:rFonts w:ascii="Times New Roman" w:hAnsi="Times New Roman"/>
          <w:sz w:val="24"/>
          <w:szCs w:val="24"/>
          <w:vertAlign w:val="superscript"/>
        </w:rPr>
        <w:t>2</w:t>
      </w:r>
      <w:r w:rsidR="0099004A">
        <w:rPr>
          <w:rFonts w:ascii="Times New Roman" w:hAnsi="Times New Roman"/>
          <w:sz w:val="24"/>
          <w:szCs w:val="24"/>
        </w:rPr>
        <w:t xml:space="preserve">, </w:t>
      </w:r>
      <w:r w:rsidR="00F17233" w:rsidRPr="00A26358">
        <w:rPr>
          <w:rFonts w:ascii="Times New Roman" w:hAnsi="Times New Roman"/>
          <w:sz w:val="24"/>
          <w:szCs w:val="24"/>
        </w:rPr>
        <w:t>Fig. 1</w:t>
      </w:r>
      <w:r w:rsidR="00150F86">
        <w:rPr>
          <w:rFonts w:ascii="Times New Roman" w:hAnsi="Times New Roman"/>
          <w:sz w:val="24"/>
          <w:szCs w:val="24"/>
        </w:rPr>
        <w:t>a</w:t>
      </w:r>
      <w:r w:rsidR="00F17233" w:rsidRPr="00A26358">
        <w:rPr>
          <w:rFonts w:ascii="Times New Roman" w:hAnsi="Times New Roman"/>
          <w:sz w:val="24"/>
          <w:szCs w:val="24"/>
        </w:rPr>
        <w:t>)</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T</w:t>
      </w:r>
      <w:r w:rsidR="00F17233" w:rsidRPr="00A26358">
        <w:rPr>
          <w:rFonts w:ascii="Times New Roman" w:hAnsi="Times New Roman"/>
          <w:sz w:val="24"/>
          <w:szCs w:val="24"/>
        </w:rPr>
        <w:t>o accommodate emerging mayflies</w:t>
      </w:r>
      <w:r w:rsidR="00F17233">
        <w:rPr>
          <w:rFonts w:ascii="Times New Roman" w:hAnsi="Times New Roman"/>
          <w:sz w:val="24"/>
          <w:szCs w:val="24"/>
        </w:rPr>
        <w:t xml:space="preserve"> and </w:t>
      </w:r>
      <w:r w:rsidR="008B4129">
        <w:rPr>
          <w:rFonts w:ascii="Times New Roman" w:hAnsi="Times New Roman"/>
          <w:sz w:val="24"/>
          <w:szCs w:val="24"/>
        </w:rPr>
        <w:t xml:space="preserve">metamorphosing </w:t>
      </w:r>
      <w:r w:rsidR="00F17233">
        <w:rPr>
          <w:rFonts w:ascii="Times New Roman" w:hAnsi="Times New Roman"/>
          <w:sz w:val="24"/>
          <w:szCs w:val="24"/>
        </w:rPr>
        <w:t xml:space="preserve">tadpoles, </w:t>
      </w:r>
      <w:r w:rsidR="0099004A">
        <w:rPr>
          <w:rFonts w:ascii="Times New Roman" w:hAnsi="Times New Roman"/>
          <w:sz w:val="24"/>
          <w:szCs w:val="24"/>
        </w:rPr>
        <w:t xml:space="preserve">we submerged </w:t>
      </w:r>
      <w:r w:rsidR="00F17233">
        <w:rPr>
          <w:rFonts w:ascii="Times New Roman" w:hAnsi="Times New Roman"/>
          <w:sz w:val="24"/>
          <w:szCs w:val="24"/>
        </w:rPr>
        <w:t xml:space="preserve">enclosures only partially so a 25 cm </w:t>
      </w:r>
      <w:r w:rsidR="00F17233" w:rsidRPr="00A26358">
        <w:rPr>
          <w:rFonts w:ascii="Times New Roman" w:hAnsi="Times New Roman"/>
          <w:sz w:val="24"/>
          <w:szCs w:val="24"/>
        </w:rPr>
        <w:t xml:space="preserve">space </w:t>
      </w:r>
      <w:r w:rsidR="00F17233">
        <w:rPr>
          <w:rFonts w:ascii="Times New Roman" w:hAnsi="Times New Roman"/>
          <w:sz w:val="24"/>
          <w:szCs w:val="24"/>
        </w:rPr>
        <w:t xml:space="preserve">remained </w:t>
      </w:r>
      <w:r w:rsidR="008B4129">
        <w:rPr>
          <w:rFonts w:ascii="Times New Roman" w:hAnsi="Times New Roman"/>
          <w:sz w:val="24"/>
          <w:szCs w:val="24"/>
        </w:rPr>
        <w:t xml:space="preserve">above the water line </w:t>
      </w:r>
      <w:r w:rsidR="00F17233" w:rsidRPr="00A26358">
        <w:rPr>
          <w:rFonts w:ascii="Times New Roman" w:hAnsi="Times New Roman"/>
          <w:sz w:val="24"/>
          <w:szCs w:val="24"/>
        </w:rPr>
        <w:t>in the top of each enclosure</w:t>
      </w:r>
      <w:ins w:id="86" w:author="Andrea Adams" w:date="2020-05-15T14:05:00Z">
        <w:r w:rsidR="00BC741E">
          <w:rPr>
            <w:rFonts w:ascii="Times New Roman" w:hAnsi="Times New Roman"/>
            <w:sz w:val="24"/>
            <w:szCs w:val="24"/>
          </w:rPr>
          <w:t>. T</w:t>
        </w:r>
      </w:ins>
      <w:del w:id="87" w:author="Andrea Adams" w:date="2020-05-15T14:05:00Z">
        <w:r w:rsidR="0099004A" w:rsidDel="00BC741E">
          <w:rPr>
            <w:rFonts w:ascii="Times New Roman" w:hAnsi="Times New Roman"/>
            <w:sz w:val="24"/>
            <w:szCs w:val="24"/>
          </w:rPr>
          <w:delText>; t</w:delText>
        </w:r>
      </w:del>
      <w:r w:rsidR="0099004A">
        <w:rPr>
          <w:rFonts w:ascii="Times New Roman" w:hAnsi="Times New Roman"/>
          <w:sz w:val="24"/>
          <w:szCs w:val="24"/>
        </w:rPr>
        <w:t xml:space="preserve">o </w:t>
      </w:r>
      <w:r w:rsidR="00025B84">
        <w:rPr>
          <w:rFonts w:ascii="Times New Roman" w:hAnsi="Times New Roman"/>
          <w:sz w:val="24"/>
          <w:szCs w:val="24"/>
        </w:rPr>
        <w:t>provide metamorphosing froglets with above-water substrate</w:t>
      </w:r>
      <w:ins w:id="88" w:author="Andrea Adams" w:date="2020-05-15T14:05:00Z">
        <w:r w:rsidR="00BC741E">
          <w:rPr>
            <w:rFonts w:ascii="Times New Roman" w:hAnsi="Times New Roman"/>
            <w:sz w:val="24"/>
            <w:szCs w:val="24"/>
          </w:rPr>
          <w:t xml:space="preserve"> within each </w:t>
        </w:r>
        <w:proofErr w:type="gramStart"/>
        <w:r w:rsidR="00BC741E">
          <w:rPr>
            <w:rFonts w:ascii="Times New Roman" w:hAnsi="Times New Roman"/>
            <w:sz w:val="24"/>
            <w:szCs w:val="24"/>
          </w:rPr>
          <w:t>enclosure?</w:t>
        </w:r>
      </w:ins>
      <w:r w:rsidR="00025B84">
        <w:rPr>
          <w:rFonts w:ascii="Times New Roman" w:hAnsi="Times New Roman"/>
          <w:sz w:val="24"/>
          <w:szCs w:val="24"/>
        </w:rPr>
        <w:t>,</w:t>
      </w:r>
      <w:proofErr w:type="gramEnd"/>
      <w:r w:rsidR="00836896">
        <w:rPr>
          <w:rFonts w:ascii="Times New Roman" w:hAnsi="Times New Roman"/>
          <w:sz w:val="24"/>
          <w:szCs w:val="24"/>
        </w:rPr>
        <w:t xml:space="preserve"> we added </w:t>
      </w:r>
      <w:r w:rsidR="00F17233" w:rsidRPr="00A26358">
        <w:rPr>
          <w:rFonts w:ascii="Times New Roman" w:hAnsi="Times New Roman"/>
          <w:sz w:val="24"/>
          <w:szCs w:val="24"/>
        </w:rPr>
        <w:t xml:space="preserve">one rock </w:t>
      </w:r>
      <w:r w:rsidR="00F17233">
        <w:rPr>
          <w:rFonts w:ascii="Times New Roman" w:hAnsi="Times New Roman"/>
          <w:sz w:val="24"/>
          <w:szCs w:val="24"/>
        </w:rPr>
        <w:t>from outside the lake</w:t>
      </w:r>
      <w:r w:rsidR="00F17233" w:rsidRPr="00A26358">
        <w:rPr>
          <w:rFonts w:ascii="Times New Roman" w:hAnsi="Times New Roman"/>
          <w:sz w:val="24"/>
          <w:szCs w:val="24"/>
        </w:rPr>
        <w:t>.</w:t>
      </w:r>
      <w:r w:rsidR="00645471">
        <w:rPr>
          <w:rFonts w:ascii="Times New Roman" w:hAnsi="Times New Roman"/>
          <w:sz w:val="24"/>
          <w:szCs w:val="24"/>
        </w:rPr>
        <w:t xml:space="preserve"> </w:t>
      </w:r>
      <w:r w:rsidR="00F17233" w:rsidRPr="00A26358">
        <w:rPr>
          <w:rFonts w:ascii="Times New Roman" w:hAnsi="Times New Roman"/>
          <w:sz w:val="24"/>
          <w:szCs w:val="24"/>
        </w:rPr>
        <w:t xml:space="preserve">Enclosures were supported by light weight steel </w:t>
      </w:r>
      <w:r w:rsidR="0053082B">
        <w:rPr>
          <w:rFonts w:ascii="Times New Roman" w:hAnsi="Times New Roman"/>
          <w:sz w:val="24"/>
          <w:szCs w:val="24"/>
        </w:rPr>
        <w:t>poles</w:t>
      </w:r>
      <w:r w:rsidR="00F17233">
        <w:rPr>
          <w:rFonts w:ascii="Times New Roman" w:hAnsi="Times New Roman"/>
          <w:sz w:val="24"/>
          <w:szCs w:val="24"/>
        </w:rPr>
        <w:t xml:space="preserve"> (</w:t>
      </w:r>
      <w:del w:id="89" w:author="Andrea Adams" w:date="2020-05-15T14:06:00Z">
        <w:r w:rsidR="00150F86" w:rsidDel="00BC741E">
          <w:rPr>
            <w:rFonts w:ascii="Times New Roman" w:hAnsi="Times New Roman"/>
            <w:sz w:val="24"/>
            <w:szCs w:val="24"/>
          </w:rPr>
          <w:delText xml:space="preserve">e.g. </w:delText>
        </w:r>
      </w:del>
      <w:r w:rsidR="00F17233">
        <w:rPr>
          <w:rFonts w:ascii="Times New Roman" w:hAnsi="Times New Roman"/>
          <w:sz w:val="24"/>
          <w:szCs w:val="24"/>
        </w:rPr>
        <w:t>Sturdy Stake #ST6</w:t>
      </w:r>
      <w:r w:rsidR="008B4129">
        <w:rPr>
          <w:rFonts w:ascii="Times New Roman" w:hAnsi="Times New Roman"/>
          <w:sz w:val="24"/>
          <w:szCs w:val="24"/>
        </w:rPr>
        <w:t>,</w:t>
      </w:r>
      <w:r w:rsidR="00F17233">
        <w:rPr>
          <w:rFonts w:ascii="Times New Roman" w:hAnsi="Times New Roman"/>
          <w:sz w:val="24"/>
          <w:szCs w:val="24"/>
        </w:rPr>
        <w:t xml:space="preserve"> www.homedepot.com)</w:t>
      </w:r>
      <w:r w:rsidR="00F17233" w:rsidRPr="00A26358">
        <w:rPr>
          <w:rFonts w:ascii="Times New Roman" w:hAnsi="Times New Roman"/>
          <w:sz w:val="24"/>
          <w:szCs w:val="24"/>
        </w:rPr>
        <w:t xml:space="preserve"> and guy-lines, and were constructed from</w:t>
      </w:r>
      <w:r w:rsidR="00F17233">
        <w:rPr>
          <w:rFonts w:ascii="Times New Roman" w:hAnsi="Times New Roman"/>
          <w:sz w:val="24"/>
          <w:szCs w:val="24"/>
        </w:rPr>
        <w:t xml:space="preserve"> synthetic </w:t>
      </w:r>
      <w:r w:rsidR="00F17233" w:rsidRPr="00A26358">
        <w:rPr>
          <w:rFonts w:ascii="Times New Roman" w:hAnsi="Times New Roman"/>
          <w:sz w:val="24"/>
          <w:szCs w:val="24"/>
        </w:rPr>
        <w:t>mesh</w:t>
      </w:r>
      <w:r w:rsidR="00F17233">
        <w:rPr>
          <w:rFonts w:ascii="Times New Roman" w:hAnsi="Times New Roman"/>
          <w:sz w:val="24"/>
          <w:szCs w:val="24"/>
        </w:rPr>
        <w:t xml:space="preserve"> fabric, with pore </w:t>
      </w:r>
      <w:r w:rsidR="00F17233" w:rsidRPr="00A26358">
        <w:rPr>
          <w:rFonts w:ascii="Times New Roman" w:hAnsi="Times New Roman"/>
          <w:sz w:val="24"/>
          <w:szCs w:val="24"/>
        </w:rPr>
        <w:t>size approximately 250 μm</w:t>
      </w:r>
      <w:r w:rsidR="00F17233">
        <w:rPr>
          <w:rFonts w:ascii="Times New Roman" w:hAnsi="Times New Roman"/>
          <w:sz w:val="24"/>
          <w:szCs w:val="24"/>
        </w:rPr>
        <w:t xml:space="preserve"> (</w:t>
      </w:r>
      <w:proofErr w:type="spellStart"/>
      <w:r w:rsidR="00F17233">
        <w:rPr>
          <w:rFonts w:ascii="Times New Roman" w:hAnsi="Times New Roman"/>
          <w:sz w:val="24"/>
          <w:szCs w:val="24"/>
        </w:rPr>
        <w:t>Nitex</w:t>
      </w:r>
      <w:proofErr w:type="spellEnd"/>
      <w:r w:rsidR="00F17233">
        <w:rPr>
          <w:rFonts w:ascii="Times New Roman" w:hAnsi="Times New Roman"/>
          <w:sz w:val="24"/>
          <w:szCs w:val="24"/>
        </w:rPr>
        <w:t>:</w:t>
      </w:r>
      <w:r w:rsidR="00F17233" w:rsidRPr="00A26358">
        <w:rPr>
          <w:rFonts w:ascii="Times New Roman" w:hAnsi="Times New Roman"/>
          <w:sz w:val="24"/>
          <w:szCs w:val="24"/>
        </w:rPr>
        <w:t xml:space="preserve"> </w:t>
      </w:r>
      <w:r w:rsidR="00F17233">
        <w:rPr>
          <w:rFonts w:ascii="Times New Roman" w:hAnsi="Times New Roman"/>
          <w:sz w:val="24"/>
          <w:szCs w:val="24"/>
        </w:rPr>
        <w:t>e.g. SKU 24-C44</w:t>
      </w:r>
      <w:r w:rsidR="00150F86">
        <w:rPr>
          <w:rFonts w:ascii="Times New Roman" w:hAnsi="Times New Roman"/>
          <w:sz w:val="24"/>
          <w:szCs w:val="24"/>
        </w:rPr>
        <w:t>,</w:t>
      </w:r>
      <w:r w:rsidR="00F17233">
        <w:rPr>
          <w:rFonts w:ascii="Times New Roman" w:hAnsi="Times New Roman"/>
          <w:sz w:val="24"/>
          <w:szCs w:val="24"/>
        </w:rPr>
        <w:t xml:space="preserve"> </w:t>
      </w:r>
      <w:r w:rsidR="00F17233" w:rsidRPr="00817FF4">
        <w:rPr>
          <w:rFonts w:ascii="Times New Roman" w:hAnsi="Times New Roman"/>
          <w:sz w:val="24"/>
          <w:szCs w:val="24"/>
        </w:rPr>
        <w:t>www.wildco.com</w:t>
      </w:r>
      <w:r w:rsidR="00F17233">
        <w:rPr>
          <w:rFonts w:ascii="Times New Roman" w:hAnsi="Times New Roman"/>
          <w:sz w:val="24"/>
          <w:szCs w:val="24"/>
        </w:rPr>
        <w:t xml:space="preserve">; </w:t>
      </w:r>
      <w:r w:rsidR="008B4129">
        <w:rPr>
          <w:rFonts w:ascii="Times New Roman" w:hAnsi="Times New Roman"/>
          <w:sz w:val="24"/>
          <w:szCs w:val="24"/>
        </w:rPr>
        <w:t xml:space="preserve">and </w:t>
      </w:r>
      <w:r w:rsidR="00F17233">
        <w:rPr>
          <w:rFonts w:ascii="Times New Roman" w:hAnsi="Times New Roman"/>
          <w:sz w:val="24"/>
          <w:szCs w:val="24"/>
        </w:rPr>
        <w:t xml:space="preserve">polyester </w:t>
      </w:r>
      <w:r w:rsidR="00F17233" w:rsidRPr="00A26358">
        <w:rPr>
          <w:rFonts w:ascii="Times New Roman" w:hAnsi="Times New Roman"/>
          <w:sz w:val="24"/>
          <w:szCs w:val="24"/>
        </w:rPr>
        <w:t>organza</w:t>
      </w:r>
      <w:r w:rsidR="00F17233">
        <w:rPr>
          <w:rFonts w:ascii="Times New Roman" w:hAnsi="Times New Roman"/>
          <w:sz w:val="24"/>
          <w:szCs w:val="24"/>
        </w:rPr>
        <w:t>, various</w:t>
      </w:r>
      <w:r w:rsidR="0028721C">
        <w:rPr>
          <w:rFonts w:ascii="Times New Roman" w:hAnsi="Times New Roman"/>
          <w:sz w:val="24"/>
          <w:szCs w:val="24"/>
        </w:rPr>
        <w:t xml:space="preserve"> commercial</w:t>
      </w:r>
      <w:r w:rsidR="00F17233">
        <w:rPr>
          <w:rFonts w:ascii="Times New Roman" w:hAnsi="Times New Roman"/>
          <w:sz w:val="24"/>
          <w:szCs w:val="24"/>
        </w:rPr>
        <w:t xml:space="preserve"> </w:t>
      </w:r>
      <w:r w:rsidR="0028721C">
        <w:rPr>
          <w:rFonts w:ascii="Times New Roman" w:hAnsi="Times New Roman"/>
          <w:sz w:val="24"/>
          <w:szCs w:val="24"/>
        </w:rPr>
        <w:t>fabric stores</w:t>
      </w:r>
      <w:r w:rsidR="00F17233">
        <w:rPr>
          <w:rFonts w:ascii="Times New Roman" w:hAnsi="Times New Roman"/>
          <w:sz w:val="24"/>
          <w:szCs w:val="24"/>
        </w:rPr>
        <w:t>)</w:t>
      </w:r>
      <w:r w:rsidR="00F17233" w:rsidRPr="00A26358">
        <w:rPr>
          <w:rFonts w:ascii="Times New Roman" w:hAnsi="Times New Roman"/>
          <w:sz w:val="24"/>
          <w:szCs w:val="24"/>
        </w:rPr>
        <w:t>.</w:t>
      </w:r>
      <w:r w:rsidR="00645471">
        <w:rPr>
          <w:rFonts w:ascii="Times New Roman" w:hAnsi="Times New Roman"/>
          <w:sz w:val="24"/>
          <w:szCs w:val="24"/>
        </w:rPr>
        <w:t xml:space="preserve"> </w:t>
      </w:r>
      <w:r w:rsidR="00F17233" w:rsidRPr="00A26358">
        <w:rPr>
          <w:rFonts w:ascii="Times New Roman" w:hAnsi="Times New Roman"/>
          <w:sz w:val="24"/>
          <w:szCs w:val="24"/>
        </w:rPr>
        <w:t>This</w:t>
      </w:r>
      <w:r w:rsidR="00F17233">
        <w:rPr>
          <w:rFonts w:ascii="Times New Roman" w:hAnsi="Times New Roman"/>
          <w:sz w:val="24"/>
          <w:szCs w:val="24"/>
        </w:rPr>
        <w:t xml:space="preserve"> mesh size prevented escape of mayflies and tadpoles while</w:t>
      </w:r>
      <w:r w:rsidR="008B4129">
        <w:rPr>
          <w:rFonts w:ascii="Times New Roman" w:hAnsi="Times New Roman"/>
          <w:sz w:val="24"/>
          <w:szCs w:val="24"/>
        </w:rPr>
        <w:t xml:space="preserve"> </w:t>
      </w:r>
      <w:r w:rsidR="00F17233">
        <w:rPr>
          <w:rFonts w:ascii="Times New Roman" w:hAnsi="Times New Roman"/>
          <w:sz w:val="24"/>
          <w:szCs w:val="24"/>
        </w:rPr>
        <w:t>preventing immigration by other benthic macroinvertebrates.</w:t>
      </w:r>
      <w:r w:rsidR="00645471">
        <w:rPr>
          <w:rFonts w:ascii="Times New Roman" w:hAnsi="Times New Roman"/>
          <w:sz w:val="24"/>
          <w:szCs w:val="24"/>
        </w:rPr>
        <w:t xml:space="preserve"> </w:t>
      </w:r>
      <w:r w:rsidR="00F17233">
        <w:rPr>
          <w:rFonts w:ascii="Times New Roman" w:hAnsi="Times New Roman"/>
          <w:sz w:val="24"/>
          <w:szCs w:val="24"/>
        </w:rPr>
        <w:t xml:space="preserve">We observed </w:t>
      </w:r>
      <w:r w:rsidR="00836896">
        <w:rPr>
          <w:rFonts w:ascii="Times New Roman" w:hAnsi="Times New Roman"/>
          <w:sz w:val="24"/>
          <w:szCs w:val="24"/>
        </w:rPr>
        <w:t>movement</w:t>
      </w:r>
      <w:r w:rsidR="00F17233">
        <w:rPr>
          <w:rFonts w:ascii="Times New Roman" w:hAnsi="Times New Roman"/>
          <w:sz w:val="24"/>
          <w:szCs w:val="24"/>
        </w:rPr>
        <w:t xml:space="preserve"> of sediment and small zooplankton (mostly </w:t>
      </w:r>
      <w:proofErr w:type="spellStart"/>
      <w:r w:rsidR="00F17233">
        <w:rPr>
          <w:rFonts w:ascii="Times New Roman" w:hAnsi="Times New Roman"/>
          <w:sz w:val="24"/>
          <w:szCs w:val="24"/>
        </w:rPr>
        <w:t>Copepoda</w:t>
      </w:r>
      <w:proofErr w:type="spellEnd"/>
      <w:r w:rsidR="00F17233">
        <w:rPr>
          <w:rFonts w:ascii="Times New Roman" w:hAnsi="Times New Roman"/>
          <w:sz w:val="24"/>
          <w:szCs w:val="24"/>
        </w:rPr>
        <w:t>)</w:t>
      </w:r>
      <w:r w:rsidR="00836896">
        <w:rPr>
          <w:rFonts w:ascii="Times New Roman" w:hAnsi="Times New Roman"/>
          <w:sz w:val="24"/>
          <w:szCs w:val="24"/>
        </w:rPr>
        <w:t xml:space="preserve"> through the mesh</w:t>
      </w:r>
      <w:r w:rsidR="00F17233" w:rsidRPr="00A26358">
        <w:rPr>
          <w:rFonts w:ascii="Times New Roman" w:hAnsi="Times New Roman"/>
          <w:sz w:val="24"/>
          <w:szCs w:val="24"/>
        </w:rPr>
        <w:t>.</w:t>
      </w:r>
      <w:r w:rsidR="00836896" w:rsidDel="00836896">
        <w:rPr>
          <w:rFonts w:ascii="Times New Roman" w:hAnsi="Times New Roman"/>
          <w:sz w:val="24"/>
          <w:szCs w:val="24"/>
        </w:rPr>
        <w:t xml:space="preserve"> </w:t>
      </w:r>
      <w:del w:id="90" w:author="Andrea Adams" w:date="2020-05-15T14:06:00Z">
        <w:r w:rsidR="00836896" w:rsidDel="00BC741E">
          <w:rPr>
            <w:rFonts w:ascii="Times New Roman" w:hAnsi="Times New Roman"/>
            <w:sz w:val="24"/>
            <w:szCs w:val="24"/>
          </w:rPr>
          <w:delText>We passively introduced algae</w:delText>
        </w:r>
      </w:del>
      <w:ins w:id="91" w:author="Andrea Adams" w:date="2020-05-15T14:06:00Z">
        <w:r w:rsidR="00BC741E">
          <w:rPr>
            <w:rFonts w:ascii="Times New Roman" w:hAnsi="Times New Roman"/>
            <w:sz w:val="24"/>
            <w:szCs w:val="24"/>
          </w:rPr>
          <w:t>Algae was passively introduced</w:t>
        </w:r>
      </w:ins>
      <w:r w:rsidR="00836896">
        <w:rPr>
          <w:rFonts w:ascii="Times New Roman" w:hAnsi="Times New Roman"/>
          <w:sz w:val="24"/>
          <w:szCs w:val="24"/>
        </w:rPr>
        <w:t xml:space="preserve"> into enclosures by allowing sediment and water to pass through the mesh</w:t>
      </w:r>
      <w:r w:rsidR="0053082B">
        <w:rPr>
          <w:rFonts w:ascii="Times New Roman" w:hAnsi="Times New Roman"/>
          <w:sz w:val="24"/>
          <w:szCs w:val="24"/>
        </w:rPr>
        <w:t>.</w:t>
      </w:r>
    </w:p>
    <w:p w14:paraId="0633420D" w14:textId="127B2C80" w:rsidR="009A473F" w:rsidRDefault="0046180E" w:rsidP="00BA659D">
      <w:pPr>
        <w:spacing w:line="480" w:lineRule="auto"/>
        <w:ind w:right="360"/>
        <w:rPr>
          <w:rFonts w:ascii="Times New Roman" w:hAnsi="Times New Roman"/>
          <w:sz w:val="24"/>
          <w:szCs w:val="24"/>
        </w:rPr>
      </w:pPr>
      <w:r w:rsidRPr="00BA659D">
        <w:rPr>
          <w:rFonts w:ascii="Times New Roman" w:hAnsi="Times New Roman"/>
          <w:i/>
          <w:sz w:val="24"/>
          <w:szCs w:val="24"/>
        </w:rPr>
        <w:t xml:space="preserve">Tadpoles.- </w:t>
      </w:r>
      <w:del w:id="92" w:author="Andrea Adams" w:date="2020-05-15T14:07:00Z">
        <w:r w:rsidR="00836896" w:rsidDel="00BC741E">
          <w:rPr>
            <w:rFonts w:ascii="Times New Roman" w:hAnsi="Times New Roman"/>
            <w:sz w:val="24"/>
            <w:szCs w:val="24"/>
          </w:rPr>
          <w:delText xml:space="preserve">To populate enclosures </w:delText>
        </w:r>
      </w:del>
      <w:ins w:id="93" w:author="Andrea Adams" w:date="2020-05-15T14:07:00Z">
        <w:r w:rsidR="00BC741E">
          <w:rPr>
            <w:rFonts w:ascii="Times New Roman" w:hAnsi="Times New Roman"/>
            <w:sz w:val="24"/>
            <w:szCs w:val="24"/>
          </w:rPr>
          <w:t>W</w:t>
        </w:r>
      </w:ins>
      <w:del w:id="94" w:author="Andrea Adams" w:date="2020-05-15T14:07:00Z">
        <w:r w:rsidR="00836896" w:rsidDel="00BC741E">
          <w:rPr>
            <w:rFonts w:ascii="Times New Roman" w:hAnsi="Times New Roman"/>
            <w:sz w:val="24"/>
            <w:szCs w:val="24"/>
          </w:rPr>
          <w:delText>with tadpoles, w</w:delText>
        </w:r>
      </w:del>
      <w:r w:rsidR="009F3E5D">
        <w:rPr>
          <w:rFonts w:ascii="Times New Roman" w:hAnsi="Times New Roman"/>
          <w:sz w:val="24"/>
          <w:szCs w:val="24"/>
        </w:rPr>
        <w:t>e</w:t>
      </w:r>
      <w:r w:rsidR="00F17233">
        <w:rPr>
          <w:rFonts w:ascii="Times New Roman" w:hAnsi="Times New Roman"/>
          <w:sz w:val="24"/>
          <w:szCs w:val="24"/>
        </w:rPr>
        <w:t xml:space="preserve"> captured </w:t>
      </w:r>
      <w:r w:rsidR="008B4129">
        <w:rPr>
          <w:rFonts w:ascii="Times New Roman" w:hAnsi="Times New Roman"/>
          <w:sz w:val="24"/>
          <w:szCs w:val="24"/>
        </w:rPr>
        <w:t xml:space="preserve">tadpoles from </w:t>
      </w:r>
      <w:r w:rsidR="00836896">
        <w:rPr>
          <w:rFonts w:ascii="Times New Roman" w:hAnsi="Times New Roman"/>
          <w:sz w:val="24"/>
          <w:szCs w:val="24"/>
        </w:rPr>
        <w:t xml:space="preserve">within </w:t>
      </w:r>
      <w:r w:rsidR="0053082B">
        <w:rPr>
          <w:rFonts w:ascii="Times New Roman" w:hAnsi="Times New Roman"/>
          <w:sz w:val="24"/>
          <w:szCs w:val="24"/>
        </w:rPr>
        <w:t>each</w:t>
      </w:r>
      <w:r w:rsidR="008B4129">
        <w:rPr>
          <w:rFonts w:ascii="Times New Roman" w:hAnsi="Times New Roman"/>
          <w:sz w:val="24"/>
          <w:szCs w:val="24"/>
        </w:rPr>
        <w:t xml:space="preserve"> </w:t>
      </w:r>
      <w:r w:rsidR="00836896">
        <w:rPr>
          <w:rFonts w:ascii="Times New Roman" w:hAnsi="Times New Roman"/>
          <w:sz w:val="24"/>
          <w:szCs w:val="24"/>
        </w:rPr>
        <w:t>study lake</w:t>
      </w:r>
      <w:ins w:id="95" w:author="Andrea Adams" w:date="2020-05-15T14:07:00Z">
        <w:r w:rsidR="00BC741E">
          <w:rPr>
            <w:rFonts w:ascii="Times New Roman" w:hAnsi="Times New Roman"/>
            <w:sz w:val="24"/>
            <w:szCs w:val="24"/>
          </w:rPr>
          <w:t xml:space="preserve"> to populate enclosures</w:t>
        </w:r>
      </w:ins>
      <w:r w:rsidR="008B4129">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After weighing and staging</w:t>
      </w:r>
      <w:r w:rsidR="008B4129">
        <w:rPr>
          <w:rFonts w:ascii="Times New Roman" w:hAnsi="Times New Roman"/>
          <w:sz w:val="24"/>
          <w:szCs w:val="24"/>
        </w:rPr>
        <w:t xml:space="preserve"> each</w:t>
      </w:r>
      <w:r w:rsidR="00F17233">
        <w:rPr>
          <w:rFonts w:ascii="Times New Roman" w:hAnsi="Times New Roman"/>
          <w:sz w:val="24"/>
          <w:szCs w:val="24"/>
        </w:rPr>
        <w:t xml:space="preserve"> tadpole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{"citationItems":[{"id":"ITEM-1","itemData":{"author":[{"dropping-particle":"","family":"Gosner","given":"K. L.","non-dropping-particle":"","parse-names":false,"suffix":""}],"container-title":"Herpetologica","id":"ITEM-1","issue":"2","issued":{"date-parts":[["1960"]]},"page":"183-190","title":"A simplified table for staging anuran embryos and larvae with notes on identification","type":"article-journal","volume":"16"},"uris":["http://www.mendeley.com/documents/?uuid=0aece270-c728-4963-af15-9a84b89d5d17"]}],"mendeley":{"formattedCitation":"(Gosner 1960)","plainTextFormattedCitation":"(Gosner 1960)","previouslyFormattedCitation":"(Gosner 1960)"},"properties":{"noteIndex":0},"schema":"https://github.com/citation-style-language/schema/raw/master/csl-citation.json"}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(Gosner 1960)</w:t>
      </w:r>
      <w:r w:rsidR="00E76C8E">
        <w:rPr>
          <w:rFonts w:ascii="Times New Roman" w:hAnsi="Times New Roman"/>
          <w:sz w:val="24"/>
          <w:szCs w:val="24"/>
        </w:rPr>
        <w:fldChar w:fldCharType="end"/>
      </w:r>
      <w:r w:rsidR="00F17233">
        <w:rPr>
          <w:rFonts w:ascii="Times New Roman" w:hAnsi="Times New Roman"/>
          <w:sz w:val="24"/>
          <w:szCs w:val="24"/>
        </w:rPr>
        <w:t xml:space="preserve">, </w:t>
      </w:r>
      <w:r w:rsidR="009F3E5D">
        <w:rPr>
          <w:rFonts w:ascii="Times New Roman" w:hAnsi="Times New Roman"/>
          <w:sz w:val="24"/>
          <w:szCs w:val="24"/>
        </w:rPr>
        <w:t>we</w:t>
      </w:r>
      <w:r w:rsidR="00F17233">
        <w:rPr>
          <w:rFonts w:ascii="Times New Roman" w:hAnsi="Times New Roman"/>
          <w:sz w:val="24"/>
          <w:szCs w:val="24"/>
        </w:rPr>
        <w:t xml:space="preserve"> placed </w:t>
      </w:r>
      <w:r w:rsidR="009F3E5D">
        <w:rPr>
          <w:rFonts w:ascii="Times New Roman" w:hAnsi="Times New Roman"/>
          <w:sz w:val="24"/>
          <w:szCs w:val="24"/>
        </w:rPr>
        <w:t xml:space="preserve">individuals </w:t>
      </w:r>
      <w:r w:rsidR="00F17233">
        <w:rPr>
          <w:rFonts w:ascii="Times New Roman" w:hAnsi="Times New Roman"/>
          <w:sz w:val="24"/>
          <w:szCs w:val="24"/>
        </w:rPr>
        <w:t>between</w:t>
      </w:r>
      <w:r w:rsidR="00F17233" w:rsidRPr="00A26358">
        <w:rPr>
          <w:rFonts w:ascii="Times New Roman" w:hAnsi="Times New Roman"/>
          <w:sz w:val="24"/>
          <w:szCs w:val="24"/>
        </w:rPr>
        <w:t xml:space="preserve"> Gosner stage</w:t>
      </w:r>
      <w:r w:rsidR="00F17233">
        <w:rPr>
          <w:rFonts w:ascii="Times New Roman" w:hAnsi="Times New Roman"/>
          <w:sz w:val="24"/>
          <w:szCs w:val="24"/>
        </w:rPr>
        <w:t>s</w:t>
      </w:r>
      <w:r w:rsidR="00F17233" w:rsidRPr="00A26358">
        <w:rPr>
          <w:rFonts w:ascii="Times New Roman" w:hAnsi="Times New Roman"/>
          <w:sz w:val="24"/>
          <w:szCs w:val="24"/>
        </w:rPr>
        <w:t xml:space="preserve"> </w:t>
      </w:r>
      <w:r w:rsidR="00F17233">
        <w:rPr>
          <w:rFonts w:ascii="Times New Roman" w:hAnsi="Times New Roman"/>
          <w:sz w:val="24"/>
          <w:szCs w:val="24"/>
        </w:rPr>
        <w:t>26 and 39 into enclosures (UCSB IACUC protocol #6-08-762).</w:t>
      </w:r>
      <w:r w:rsidR="00645471">
        <w:rPr>
          <w:rFonts w:ascii="Times New Roman" w:hAnsi="Times New Roman"/>
          <w:sz w:val="24"/>
          <w:szCs w:val="24"/>
        </w:rPr>
        <w:t xml:space="preserve"> </w:t>
      </w:r>
      <w:r w:rsidR="0053082B">
        <w:rPr>
          <w:rFonts w:ascii="Times New Roman" w:hAnsi="Times New Roman"/>
          <w:sz w:val="24"/>
          <w:szCs w:val="24"/>
        </w:rPr>
        <w:t xml:space="preserve">If a tadpole was </w:t>
      </w:r>
      <w:r w:rsidR="00F17233">
        <w:rPr>
          <w:rFonts w:ascii="Times New Roman" w:hAnsi="Times New Roman"/>
          <w:sz w:val="24"/>
          <w:szCs w:val="24"/>
        </w:rPr>
        <w:t>stage 39</w:t>
      </w:r>
      <w:r w:rsidR="0053082B">
        <w:rPr>
          <w:rFonts w:ascii="Times New Roman" w:hAnsi="Times New Roman"/>
          <w:sz w:val="24"/>
          <w:szCs w:val="24"/>
        </w:rPr>
        <w:t xml:space="preserve"> at the end of each temporal block</w:t>
      </w:r>
      <w:r w:rsidR="00F17233">
        <w:rPr>
          <w:rFonts w:ascii="Times New Roman" w:hAnsi="Times New Roman"/>
          <w:sz w:val="24"/>
          <w:szCs w:val="24"/>
        </w:rPr>
        <w:t xml:space="preserve">, </w:t>
      </w:r>
      <w:r w:rsidR="00025B84">
        <w:rPr>
          <w:rFonts w:ascii="Times New Roman" w:hAnsi="Times New Roman"/>
          <w:sz w:val="24"/>
          <w:szCs w:val="24"/>
        </w:rPr>
        <w:t xml:space="preserve">we released </w:t>
      </w:r>
      <w:r w:rsidR="00025B84">
        <w:rPr>
          <w:rFonts w:ascii="Times New Roman" w:hAnsi="Times New Roman"/>
          <w:sz w:val="24"/>
          <w:szCs w:val="24"/>
        </w:rPr>
        <w:lastRenderedPageBreak/>
        <w:t xml:space="preserve">them </w:t>
      </w:r>
      <w:r w:rsidR="00F17233">
        <w:rPr>
          <w:rFonts w:ascii="Times New Roman" w:hAnsi="Times New Roman"/>
          <w:sz w:val="24"/>
          <w:szCs w:val="24"/>
        </w:rPr>
        <w:t xml:space="preserve">into the </w:t>
      </w:r>
      <w:proofErr w:type="gramStart"/>
      <w:r w:rsidR="00F17233">
        <w:rPr>
          <w:rFonts w:ascii="Times New Roman" w:hAnsi="Times New Roman"/>
          <w:sz w:val="24"/>
          <w:szCs w:val="24"/>
        </w:rPr>
        <w:t>lake</w:t>
      </w:r>
      <w:proofErr w:type="gramEnd"/>
      <w:r w:rsidR="00F17233">
        <w:rPr>
          <w:rFonts w:ascii="Times New Roman" w:hAnsi="Times New Roman"/>
          <w:sz w:val="24"/>
          <w:szCs w:val="24"/>
        </w:rPr>
        <w:t xml:space="preserve"> so they did not metamorphose within enclosures</w:t>
      </w:r>
      <w:r w:rsidR="0053082B">
        <w:rPr>
          <w:rFonts w:ascii="Times New Roman" w:hAnsi="Times New Roman"/>
          <w:sz w:val="24"/>
          <w:szCs w:val="24"/>
        </w:rPr>
        <w:t xml:space="preserve"> during the subsequent block</w:t>
      </w:r>
      <w:r w:rsidR="00025B84">
        <w:rPr>
          <w:rFonts w:ascii="Times New Roman" w:hAnsi="Times New Roman"/>
          <w:sz w:val="24"/>
          <w:szCs w:val="24"/>
        </w:rPr>
        <w:t>,</w:t>
      </w:r>
      <w:r w:rsidR="00F17233">
        <w:rPr>
          <w:rFonts w:ascii="Times New Roman" w:hAnsi="Times New Roman"/>
          <w:sz w:val="24"/>
          <w:szCs w:val="24"/>
        </w:rPr>
        <w:t xml:space="preserve"> and </w:t>
      </w:r>
      <w:r w:rsidR="00025B84">
        <w:rPr>
          <w:rFonts w:ascii="Times New Roman" w:hAnsi="Times New Roman"/>
          <w:sz w:val="24"/>
          <w:szCs w:val="24"/>
        </w:rPr>
        <w:t xml:space="preserve">we replaced </w:t>
      </w:r>
      <w:r w:rsidR="00F17233">
        <w:rPr>
          <w:rFonts w:ascii="Times New Roman" w:hAnsi="Times New Roman"/>
          <w:sz w:val="24"/>
          <w:szCs w:val="24"/>
        </w:rPr>
        <w:t>each released tadpole with a younger tadpole.</w:t>
      </w:r>
      <w:r w:rsidR="00645471">
        <w:rPr>
          <w:rFonts w:ascii="Times New Roman" w:hAnsi="Times New Roman"/>
          <w:sz w:val="24"/>
          <w:szCs w:val="24"/>
        </w:rPr>
        <w:t xml:space="preserve"> </w:t>
      </w:r>
      <w:r w:rsidR="00F17233">
        <w:rPr>
          <w:rFonts w:ascii="Times New Roman" w:hAnsi="Times New Roman"/>
          <w:sz w:val="24"/>
          <w:szCs w:val="24"/>
        </w:rPr>
        <w:t xml:space="preserve">On average, we replaced 1.3 (SE = 0.3) tadpoles per cage per time block (about 12% </w:t>
      </w:r>
      <w:r w:rsidR="00F17233">
        <w:rPr>
          <w:rFonts w:ascii="Cambria Math" w:hAnsi="Cambria Math"/>
          <w:sz w:val="24"/>
          <w:szCs w:val="24"/>
        </w:rPr>
        <w:t>±</w:t>
      </w:r>
      <w:r w:rsidR="00F17233">
        <w:rPr>
          <w:rFonts w:ascii="Times New Roman" w:hAnsi="Times New Roman"/>
          <w:sz w:val="24"/>
          <w:szCs w:val="24"/>
        </w:rPr>
        <w:t xml:space="preserve"> 3 SE of the tadpoles in a cage)</w:t>
      </w:r>
      <w:r w:rsidR="00025B84">
        <w:rPr>
          <w:rFonts w:ascii="Times New Roman" w:hAnsi="Times New Roman"/>
          <w:sz w:val="24"/>
          <w:szCs w:val="24"/>
        </w:rPr>
        <w:t xml:space="preserve">. Thus, we reused </w:t>
      </w:r>
      <w:r w:rsidR="00F17233">
        <w:rPr>
          <w:rFonts w:ascii="Times New Roman" w:hAnsi="Times New Roman"/>
          <w:sz w:val="24"/>
          <w:szCs w:val="24"/>
        </w:rPr>
        <w:t xml:space="preserve">many individual tadpoles in all three time-blocks; </w:t>
      </w:r>
      <w:r w:rsidR="00025B84">
        <w:rPr>
          <w:rFonts w:ascii="Times New Roman" w:hAnsi="Times New Roman"/>
          <w:sz w:val="24"/>
          <w:szCs w:val="24"/>
        </w:rPr>
        <w:t xml:space="preserve">we did </w:t>
      </w:r>
      <w:r w:rsidR="00F17233">
        <w:rPr>
          <w:rFonts w:ascii="Times New Roman" w:hAnsi="Times New Roman"/>
          <w:sz w:val="24"/>
          <w:szCs w:val="24"/>
        </w:rPr>
        <w:t xml:space="preserve">this to minimize the overall number of individuals </w:t>
      </w:r>
      <w:r w:rsidR="00025B84">
        <w:rPr>
          <w:rFonts w:ascii="Times New Roman" w:hAnsi="Times New Roman"/>
          <w:sz w:val="24"/>
          <w:szCs w:val="24"/>
        </w:rPr>
        <w:t xml:space="preserve">that we </w:t>
      </w:r>
      <w:r w:rsidR="00F17233">
        <w:rPr>
          <w:rFonts w:ascii="Times New Roman" w:hAnsi="Times New Roman"/>
          <w:sz w:val="24"/>
          <w:szCs w:val="24"/>
        </w:rPr>
        <w:t>used in the experiment</w:t>
      </w:r>
      <w:r w:rsidR="00025B84">
        <w:rPr>
          <w:rFonts w:ascii="Times New Roman" w:hAnsi="Times New Roman"/>
          <w:sz w:val="24"/>
          <w:szCs w:val="24"/>
        </w:rPr>
        <w:t xml:space="preserve"> and our potential impact </w:t>
      </w:r>
      <w:r w:rsidR="0053082B">
        <w:rPr>
          <w:rFonts w:ascii="Times New Roman" w:hAnsi="Times New Roman"/>
          <w:sz w:val="24"/>
          <w:szCs w:val="24"/>
        </w:rPr>
        <w:t xml:space="preserve">on </w:t>
      </w:r>
      <w:r w:rsidR="00025B84">
        <w:rPr>
          <w:rFonts w:ascii="Times New Roman" w:hAnsi="Times New Roman"/>
          <w:sz w:val="24"/>
          <w:szCs w:val="24"/>
        </w:rPr>
        <w:t>the</w:t>
      </w:r>
      <w:r w:rsidR="0053082B">
        <w:rPr>
          <w:rFonts w:ascii="Times New Roman" w:hAnsi="Times New Roman"/>
          <w:sz w:val="24"/>
          <w:szCs w:val="24"/>
        </w:rPr>
        <w:t>se threatened</w:t>
      </w:r>
      <w:r w:rsidR="00025B84">
        <w:rPr>
          <w:rFonts w:ascii="Times New Roman" w:hAnsi="Times New Roman"/>
          <w:sz w:val="24"/>
          <w:szCs w:val="24"/>
        </w:rPr>
        <w:t xml:space="preserve"> populations</w:t>
      </w:r>
      <w:r w:rsidR="00F17233">
        <w:rPr>
          <w:rFonts w:ascii="Times New Roman" w:hAnsi="Times New Roman"/>
          <w:sz w:val="24"/>
          <w:szCs w:val="24"/>
        </w:rPr>
        <w:t>.</w:t>
      </w:r>
      <w:r w:rsidR="00645471">
        <w:rPr>
          <w:rFonts w:ascii="Times New Roman" w:hAnsi="Times New Roman"/>
          <w:sz w:val="24"/>
          <w:szCs w:val="24"/>
        </w:rPr>
        <w:t xml:space="preserve"> </w:t>
      </w:r>
    </w:p>
    <w:p w14:paraId="7B02E3B2" w14:textId="09FCC17C" w:rsidR="00F17233" w:rsidRDefault="0046180E" w:rsidP="00BA659D">
      <w:pPr>
        <w:spacing w:line="480" w:lineRule="auto"/>
        <w:ind w:right="360"/>
        <w:rPr>
          <w:rFonts w:ascii="Times New Roman" w:hAnsi="Times New Roman"/>
          <w:sz w:val="24"/>
          <w:szCs w:val="24"/>
        </w:rPr>
      </w:pPr>
      <w:r w:rsidRPr="00BA659D">
        <w:rPr>
          <w:rFonts w:ascii="Times New Roman" w:hAnsi="Times New Roman"/>
          <w:i/>
          <w:sz w:val="24"/>
          <w:szCs w:val="24"/>
        </w:rPr>
        <w:t xml:space="preserve">Mayflies.- </w:t>
      </w:r>
      <w:r w:rsidR="00DA434C">
        <w:rPr>
          <w:rFonts w:ascii="Times New Roman" w:hAnsi="Times New Roman"/>
          <w:sz w:val="24"/>
          <w:szCs w:val="24"/>
        </w:rPr>
        <w:t>We</w:t>
      </w:r>
      <w:r w:rsidR="00BA659D">
        <w:rPr>
          <w:rFonts w:ascii="Times New Roman" w:hAnsi="Times New Roman"/>
          <w:sz w:val="24"/>
          <w:szCs w:val="24"/>
        </w:rPr>
        <w:t xml:space="preserve"> </w:t>
      </w:r>
      <w:r w:rsidR="00F17233">
        <w:rPr>
          <w:rFonts w:ascii="Times New Roman" w:hAnsi="Times New Roman"/>
          <w:sz w:val="24"/>
          <w:szCs w:val="24"/>
        </w:rPr>
        <w:t xml:space="preserve">captured mayflies in the littoral zone using benthic sweeps with a standard D-net (mesh size 250 </w:t>
      </w:r>
      <w:r w:rsidR="00F17233">
        <w:rPr>
          <w:sz w:val="24"/>
          <w:szCs w:val="24"/>
        </w:rPr>
        <w:t>μ</w:t>
      </w:r>
      <w:r w:rsidR="00F17233">
        <w:rPr>
          <w:rFonts w:ascii="Times New Roman" w:hAnsi="Times New Roman"/>
          <w:sz w:val="24"/>
          <w:szCs w:val="24"/>
        </w:rPr>
        <w:t xml:space="preserve">m), then separated mayflies without </w:t>
      </w:r>
      <w:proofErr w:type="spellStart"/>
      <w:r w:rsidR="00F17233">
        <w:rPr>
          <w:rFonts w:ascii="Times New Roman" w:hAnsi="Times New Roman"/>
          <w:sz w:val="24"/>
          <w:szCs w:val="24"/>
        </w:rPr>
        <w:t>wingpads</w:t>
      </w:r>
      <w:proofErr w:type="spellEnd"/>
      <w:r w:rsidR="00F17233">
        <w:rPr>
          <w:rFonts w:ascii="Times New Roman" w:hAnsi="Times New Roman"/>
          <w:sz w:val="24"/>
          <w:szCs w:val="24"/>
        </w:rPr>
        <w:t xml:space="preserve"> from other invertebrates in a sorting pan using </w:t>
      </w:r>
      <w:r w:rsidR="0053082B">
        <w:rPr>
          <w:rFonts w:ascii="Times New Roman" w:hAnsi="Times New Roman"/>
          <w:sz w:val="24"/>
          <w:szCs w:val="24"/>
        </w:rPr>
        <w:t>featherweight</w:t>
      </w:r>
      <w:r w:rsidR="00F17233">
        <w:rPr>
          <w:rFonts w:ascii="Times New Roman" w:hAnsi="Times New Roman"/>
          <w:sz w:val="24"/>
          <w:szCs w:val="24"/>
        </w:rPr>
        <w:t xml:space="preserve"> forceps and a turkey baster.</w:t>
      </w:r>
      <w:r w:rsidR="00645471">
        <w:rPr>
          <w:rFonts w:ascii="Times New Roman" w:hAnsi="Times New Roman"/>
          <w:sz w:val="24"/>
          <w:szCs w:val="24"/>
        </w:rPr>
        <w:t xml:space="preserve"> </w:t>
      </w:r>
      <w:r w:rsidR="002F6661">
        <w:rPr>
          <w:rFonts w:ascii="Times New Roman" w:hAnsi="Times New Roman"/>
          <w:sz w:val="24"/>
          <w:szCs w:val="24"/>
        </w:rPr>
        <w:t xml:space="preserve">When </w:t>
      </w:r>
      <w:r w:rsidR="00F17233">
        <w:rPr>
          <w:rFonts w:ascii="Times New Roman" w:hAnsi="Times New Roman"/>
          <w:sz w:val="24"/>
          <w:szCs w:val="24"/>
        </w:rPr>
        <w:t xml:space="preserve">mayflies </w:t>
      </w:r>
      <w:r w:rsidR="002B1052">
        <w:rPr>
          <w:rFonts w:ascii="Times New Roman" w:hAnsi="Times New Roman"/>
          <w:sz w:val="24"/>
          <w:szCs w:val="24"/>
        </w:rPr>
        <w:t>emerged in enclosures</w:t>
      </w:r>
      <w:r w:rsidR="002F6661">
        <w:rPr>
          <w:rFonts w:ascii="Times New Roman" w:hAnsi="Times New Roman"/>
          <w:sz w:val="24"/>
          <w:szCs w:val="24"/>
        </w:rPr>
        <w:t xml:space="preserve">, we </w:t>
      </w:r>
      <w:r w:rsidR="009A473F">
        <w:rPr>
          <w:rFonts w:ascii="Times New Roman" w:hAnsi="Times New Roman"/>
          <w:sz w:val="24"/>
          <w:szCs w:val="24"/>
        </w:rPr>
        <w:t xml:space="preserve">removed </w:t>
      </w:r>
      <w:r w:rsidR="002F6661">
        <w:rPr>
          <w:rFonts w:ascii="Times New Roman" w:hAnsi="Times New Roman"/>
          <w:sz w:val="24"/>
          <w:szCs w:val="24"/>
        </w:rPr>
        <w:t xml:space="preserve">adults </w:t>
      </w:r>
      <w:r w:rsidR="00F17233">
        <w:rPr>
          <w:rFonts w:ascii="Times New Roman" w:hAnsi="Times New Roman"/>
          <w:sz w:val="24"/>
          <w:szCs w:val="24"/>
        </w:rPr>
        <w:t xml:space="preserve">and replaced </w:t>
      </w:r>
      <w:r w:rsidR="002F6661">
        <w:rPr>
          <w:rFonts w:ascii="Times New Roman" w:hAnsi="Times New Roman"/>
          <w:sz w:val="24"/>
          <w:szCs w:val="24"/>
        </w:rPr>
        <w:t xml:space="preserve">them </w:t>
      </w:r>
      <w:r w:rsidR="00F17233">
        <w:rPr>
          <w:rFonts w:ascii="Times New Roman" w:hAnsi="Times New Roman"/>
          <w:sz w:val="24"/>
          <w:szCs w:val="24"/>
        </w:rPr>
        <w:t xml:space="preserve">with </w:t>
      </w:r>
      <w:r w:rsidR="002F6661">
        <w:rPr>
          <w:rFonts w:ascii="Times New Roman" w:hAnsi="Times New Roman"/>
          <w:sz w:val="24"/>
          <w:szCs w:val="24"/>
        </w:rPr>
        <w:t>newly captured nymphs;</w:t>
      </w:r>
      <w:r w:rsidR="00AB6BBB">
        <w:rPr>
          <w:rFonts w:ascii="Times New Roman" w:hAnsi="Times New Roman"/>
          <w:sz w:val="24"/>
          <w:szCs w:val="24"/>
        </w:rPr>
        <w:t xml:space="preserve"> </w:t>
      </w:r>
      <w:r w:rsidR="002F6661">
        <w:rPr>
          <w:rFonts w:ascii="Times New Roman" w:hAnsi="Times New Roman"/>
          <w:sz w:val="24"/>
          <w:szCs w:val="24"/>
        </w:rPr>
        <w:t xml:space="preserve">emergence (and </w:t>
      </w:r>
      <w:r w:rsidR="00AB6BBB">
        <w:rPr>
          <w:rFonts w:ascii="Times New Roman" w:hAnsi="Times New Roman"/>
          <w:sz w:val="24"/>
          <w:szCs w:val="24"/>
        </w:rPr>
        <w:t xml:space="preserve">subsequent </w:t>
      </w:r>
      <w:r w:rsidR="002F6661">
        <w:rPr>
          <w:rFonts w:ascii="Times New Roman" w:hAnsi="Times New Roman"/>
          <w:sz w:val="24"/>
          <w:szCs w:val="24"/>
        </w:rPr>
        <w:t xml:space="preserve">replacement) </w:t>
      </w:r>
      <w:r w:rsidR="00AB6BBB">
        <w:rPr>
          <w:rFonts w:ascii="Times New Roman" w:hAnsi="Times New Roman"/>
          <w:sz w:val="24"/>
          <w:szCs w:val="24"/>
        </w:rPr>
        <w:t>was</w:t>
      </w:r>
      <w:r w:rsidR="00F17233">
        <w:rPr>
          <w:rFonts w:ascii="Times New Roman" w:hAnsi="Times New Roman"/>
          <w:sz w:val="24"/>
          <w:szCs w:val="24"/>
        </w:rPr>
        <w:t xml:space="preserve"> 0-40% (mean 11% </w:t>
      </w:r>
      <w:r w:rsidR="00F17233">
        <w:rPr>
          <w:rFonts w:ascii="Cambria Math" w:hAnsi="Cambria Math"/>
          <w:sz w:val="24"/>
          <w:szCs w:val="24"/>
        </w:rPr>
        <w:t>±</w:t>
      </w:r>
      <w:r w:rsidR="00F17233">
        <w:rPr>
          <w:rFonts w:ascii="Times New Roman" w:hAnsi="Times New Roman"/>
          <w:sz w:val="24"/>
          <w:szCs w:val="24"/>
        </w:rPr>
        <w:t xml:space="preserve"> 0.1 SE) of mayflies per enclosure per block.</w:t>
      </w:r>
      <w:r w:rsidR="009A473F">
        <w:rPr>
          <w:rFonts w:ascii="Times New Roman" w:hAnsi="Times New Roman"/>
          <w:sz w:val="24"/>
          <w:szCs w:val="24"/>
        </w:rPr>
        <w:t xml:space="preserve"> </w:t>
      </w:r>
    </w:p>
    <w:p w14:paraId="38E61BA0" w14:textId="66A198BC" w:rsidR="00F17233" w:rsidRDefault="0046180E" w:rsidP="00BA659D">
      <w:pPr>
        <w:spacing w:line="480" w:lineRule="auto"/>
        <w:ind w:right="360"/>
        <w:rPr>
          <w:rFonts w:ascii="Times New Roman" w:hAnsi="Times New Roman"/>
          <w:sz w:val="24"/>
          <w:szCs w:val="24"/>
        </w:rPr>
      </w:pPr>
      <w:r w:rsidRPr="00BA659D">
        <w:rPr>
          <w:rFonts w:ascii="Times New Roman" w:hAnsi="Times New Roman"/>
          <w:i/>
          <w:sz w:val="24"/>
          <w:szCs w:val="24"/>
        </w:rPr>
        <w:t>Benthic Algae.-</w:t>
      </w:r>
      <w:r>
        <w:rPr>
          <w:rFonts w:ascii="Times New Roman" w:hAnsi="Times New Roman"/>
          <w:sz w:val="24"/>
          <w:szCs w:val="24"/>
        </w:rPr>
        <w:t xml:space="preserve"> </w:t>
      </w:r>
      <w:r w:rsidR="00011473">
        <w:rPr>
          <w:rFonts w:ascii="Times New Roman" w:hAnsi="Times New Roman"/>
          <w:sz w:val="24"/>
          <w:szCs w:val="24"/>
        </w:rPr>
        <w:t xml:space="preserve">To standardize </w:t>
      </w:r>
      <w:del w:id="96" w:author="Andrea Adams" w:date="2020-05-15T14:12:00Z">
        <w:r w:rsidR="00011473" w:rsidDel="00601245">
          <w:rPr>
            <w:rFonts w:ascii="Times New Roman" w:hAnsi="Times New Roman"/>
            <w:sz w:val="24"/>
            <w:szCs w:val="24"/>
          </w:rPr>
          <w:delText xml:space="preserve">our </w:delText>
        </w:r>
      </w:del>
      <w:r w:rsidR="00011473">
        <w:rPr>
          <w:rFonts w:ascii="Times New Roman" w:hAnsi="Times New Roman"/>
          <w:sz w:val="24"/>
          <w:szCs w:val="24"/>
        </w:rPr>
        <w:t>measurements of algal abundance, we p</w:t>
      </w:r>
      <w:ins w:id="97" w:author="Andrea Adams" w:date="2020-05-15T14:13:00Z">
        <w:r w:rsidR="00601245">
          <w:rPr>
            <w:rFonts w:ascii="Times New Roman" w:hAnsi="Times New Roman"/>
            <w:sz w:val="24"/>
            <w:szCs w:val="24"/>
          </w:rPr>
          <w:t>laced</w:t>
        </w:r>
      </w:ins>
      <w:del w:id="98" w:author="Andrea Adams" w:date="2020-05-15T14:13:00Z">
        <w:r w:rsidR="00011473" w:rsidDel="00601245">
          <w:rPr>
            <w:rFonts w:ascii="Times New Roman" w:hAnsi="Times New Roman"/>
            <w:sz w:val="24"/>
            <w:szCs w:val="24"/>
          </w:rPr>
          <w:delText>rovided</w:delText>
        </w:r>
      </w:del>
      <w:r w:rsidR="00011473">
        <w:rPr>
          <w:rFonts w:ascii="Times New Roman" w:hAnsi="Times New Roman"/>
          <w:sz w:val="24"/>
          <w:szCs w:val="24"/>
        </w:rPr>
        <w:t xml:space="preserve"> artificial substrates</w:t>
      </w:r>
      <w:ins w:id="99" w:author="Andrea Adams" w:date="2020-05-15T14:13:00Z">
        <w:r w:rsidR="00601245">
          <w:rPr>
            <w:rFonts w:ascii="Times New Roman" w:hAnsi="Times New Roman"/>
            <w:sz w:val="24"/>
            <w:szCs w:val="24"/>
          </w:rPr>
          <w:t xml:space="preserve"> (porcelain tiles; sometimes referred to as ‘unglazed ceramic’) </w:t>
        </w:r>
      </w:ins>
      <w:del w:id="100" w:author="Andrea Adams" w:date="2020-05-15T14:13:00Z">
        <w:r w:rsidR="00011473" w:rsidDel="00601245">
          <w:rPr>
            <w:rFonts w:ascii="Times New Roman" w:hAnsi="Times New Roman"/>
            <w:sz w:val="24"/>
            <w:szCs w:val="24"/>
          </w:rPr>
          <w:delText xml:space="preserve"> </w:delText>
        </w:r>
      </w:del>
      <w:r w:rsidR="00011473">
        <w:rPr>
          <w:rFonts w:ascii="Times New Roman" w:hAnsi="Times New Roman"/>
          <w:sz w:val="24"/>
          <w:szCs w:val="24"/>
        </w:rPr>
        <w:t xml:space="preserve">in each enclosure. </w:t>
      </w:r>
      <w:del w:id="101" w:author="Andrea Adams" w:date="2020-05-15T14:13:00Z">
        <w:r w:rsidR="00011473" w:rsidDel="00601245">
          <w:rPr>
            <w:rFonts w:ascii="Times New Roman" w:hAnsi="Times New Roman"/>
            <w:sz w:val="24"/>
            <w:szCs w:val="24"/>
          </w:rPr>
          <w:delText xml:space="preserve">We used porcelain tiles (sometimes referred to as ‘unglazed ceramic’). </w:delText>
        </w:r>
      </w:del>
      <w:r w:rsidR="00F17233">
        <w:rPr>
          <w:rFonts w:ascii="Times New Roman" w:hAnsi="Times New Roman"/>
          <w:sz w:val="24"/>
          <w:szCs w:val="24"/>
        </w:rPr>
        <w:t>Porcelain tiles, and plastic substrates</w:t>
      </w:r>
      <w:r w:rsidR="00C13579">
        <w:rPr>
          <w:rFonts w:ascii="Times New Roman" w:hAnsi="Times New Roman"/>
          <w:sz w:val="24"/>
          <w:szCs w:val="24"/>
        </w:rPr>
        <w:t xml:space="preserve"> like the enclosure mesh</w:t>
      </w:r>
      <w:r w:rsidR="00F17233">
        <w:rPr>
          <w:rFonts w:ascii="Times New Roman" w:hAnsi="Times New Roman"/>
          <w:sz w:val="24"/>
          <w:szCs w:val="24"/>
        </w:rPr>
        <w:t xml:space="preserve">, permit algal growth sufficiently for many experimental applications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{"citationItems":[{"id":"ITEM-1","itemData":{"DOI":"10.1139/f90-073","ISSN":"0706-652X","abstract":"I review recently published research (1970–89) on freshwater periphyton, with emphasis on epilithon and epiphyton. Brushing syringe-samplers are recommended for sampling epilithon, due to their Sow cost, ease of use, and effective removal of periphyton from firm substrates. Methods for removing epiphyton include scraping, agitation, and chemical methods, and the choice of methods is influenced by morphology of the macrophyte. Artificial substrates for periphyton colonization (glass slides, styrofoam, clay tiles, and nutrient diffusing substrates) are also evaluated. Although the use of artificial substrates may decrease substrate heterogeneity and allow more complex experimental designs in studies of benthic herbivory, differences between the natural and artificial substrates may affect population size or behavior of herbivores. Methods for measuring primary productivity of periphyton (O2 and 14C methods) and recent advances in microelectrode technology that allow microscale measurements of productivity a...","author":[{"dropping-particle":"","family":"Aloi","given":"Jane E.","non-dropping-particle":"","parse-names":false,"suffix":""}],"container-title":"Canadian Journal of Fisheries and Aquatic Sciences","id":"ITEM-1","issue":"3","issued":{"date-parts":[["1990","3","11"]]},"language":"en","page":"656-670","publisher":"NRC Research Press Ottawa, Canada","title":"A Critical Review of Recent Freshwater Periphyton Field Methods","type":"article-journal","volume":"47"},"uris":["http://www.mendeley.com/documents/?uuid=f43f02d6-8bca-4fa9-a266-4a6a0ef1296f"]}],"mendeley":{"formattedCitation":"(Aloi 1990)","plainTextFormattedCitation":"(Aloi 1990)","previouslyFormattedCitation":"(Aloi 1990)"},"properties":{"noteIndex":0},"schema":"https://github.com/citation-style-language/schema/raw/master/csl-citation.json"}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(Aloi 1990)</w:t>
      </w:r>
      <w:r w:rsidR="00E76C8E">
        <w:rPr>
          <w:rFonts w:ascii="Times New Roman" w:hAnsi="Times New Roman"/>
          <w:sz w:val="24"/>
          <w:szCs w:val="24"/>
        </w:rPr>
        <w:fldChar w:fldCharType="end"/>
      </w:r>
      <w:r w:rsidR="00F17233">
        <w:rPr>
          <w:rFonts w:ascii="Times New Roman" w:hAnsi="Times New Roman"/>
          <w:sz w:val="24"/>
          <w:szCs w:val="24"/>
        </w:rPr>
        <w:t xml:space="preserve">. </w:t>
      </w:r>
      <w:r w:rsidR="00011473">
        <w:rPr>
          <w:rFonts w:ascii="Times New Roman" w:hAnsi="Times New Roman"/>
          <w:sz w:val="24"/>
          <w:szCs w:val="24"/>
        </w:rPr>
        <w:t xml:space="preserve">We could not </w:t>
      </w:r>
      <w:r w:rsidR="00F17233">
        <w:rPr>
          <w:rFonts w:ascii="Times New Roman" w:hAnsi="Times New Roman"/>
          <w:sz w:val="24"/>
          <w:szCs w:val="24"/>
        </w:rPr>
        <w:t>pre-condition</w:t>
      </w:r>
      <w:r w:rsidR="00011473">
        <w:rPr>
          <w:rFonts w:ascii="Times New Roman" w:hAnsi="Times New Roman"/>
          <w:sz w:val="24"/>
          <w:szCs w:val="24"/>
        </w:rPr>
        <w:t xml:space="preserve"> tiles with algal growth by placing them in the study lakes </w:t>
      </w:r>
      <w:r w:rsidR="00F17233">
        <w:rPr>
          <w:rFonts w:ascii="Times New Roman" w:hAnsi="Times New Roman"/>
          <w:sz w:val="24"/>
          <w:szCs w:val="24"/>
        </w:rPr>
        <w:t>prior to the experiment, because lakes could not be accessed until mid-July due to snow-cover.</w:t>
      </w:r>
      <w:r w:rsidR="00645471">
        <w:rPr>
          <w:rFonts w:ascii="Times New Roman" w:hAnsi="Times New Roman"/>
          <w:sz w:val="24"/>
          <w:szCs w:val="24"/>
        </w:rPr>
        <w:t xml:space="preserve"> </w:t>
      </w:r>
      <w:r w:rsidR="00F17233">
        <w:rPr>
          <w:rFonts w:ascii="Times New Roman" w:hAnsi="Times New Roman"/>
          <w:sz w:val="24"/>
          <w:szCs w:val="24"/>
        </w:rPr>
        <w:t xml:space="preserve">To account for potential variation in algal growth due to within-lake variation in local algae community composition, nutrient concentrations, </w:t>
      </w:r>
      <w:r w:rsidR="00C13579">
        <w:rPr>
          <w:rFonts w:ascii="Times New Roman" w:hAnsi="Times New Roman"/>
          <w:sz w:val="24"/>
          <w:szCs w:val="24"/>
        </w:rPr>
        <w:t xml:space="preserve">water </w:t>
      </w:r>
      <w:r w:rsidR="00F17233">
        <w:rPr>
          <w:rFonts w:ascii="Times New Roman" w:hAnsi="Times New Roman"/>
          <w:sz w:val="24"/>
          <w:szCs w:val="24"/>
        </w:rPr>
        <w:t xml:space="preserve">temperature, </w:t>
      </w:r>
      <w:r w:rsidR="00C13579">
        <w:rPr>
          <w:rFonts w:ascii="Times New Roman" w:hAnsi="Times New Roman"/>
          <w:sz w:val="24"/>
          <w:szCs w:val="24"/>
        </w:rPr>
        <w:t xml:space="preserve">or </w:t>
      </w:r>
      <w:r w:rsidR="00F17233">
        <w:rPr>
          <w:rFonts w:ascii="Times New Roman" w:hAnsi="Times New Roman"/>
          <w:sz w:val="24"/>
          <w:szCs w:val="24"/>
        </w:rPr>
        <w:t xml:space="preserve">currents, </w:t>
      </w:r>
      <w:r w:rsidR="009F3E5D">
        <w:rPr>
          <w:rFonts w:ascii="Times New Roman" w:hAnsi="Times New Roman"/>
          <w:sz w:val="24"/>
          <w:szCs w:val="24"/>
        </w:rPr>
        <w:t>we</w:t>
      </w:r>
      <w:r w:rsidR="00F17233">
        <w:rPr>
          <w:rFonts w:ascii="Times New Roman" w:hAnsi="Times New Roman"/>
          <w:sz w:val="24"/>
          <w:szCs w:val="24"/>
        </w:rPr>
        <w:t xml:space="preserve"> established a </w:t>
      </w:r>
      <w:r w:rsidR="000B659E">
        <w:rPr>
          <w:rFonts w:ascii="Times New Roman" w:hAnsi="Times New Roman"/>
          <w:sz w:val="24"/>
          <w:szCs w:val="24"/>
        </w:rPr>
        <w:t xml:space="preserve">control treatment for </w:t>
      </w:r>
      <w:r w:rsidR="00F17233">
        <w:rPr>
          <w:rFonts w:ascii="Times New Roman" w:hAnsi="Times New Roman"/>
          <w:sz w:val="24"/>
          <w:szCs w:val="24"/>
        </w:rPr>
        <w:t xml:space="preserve">each enclosure by placing 12 tiles in a </w:t>
      </w:r>
      <w:r w:rsidR="009F3E5D">
        <w:rPr>
          <w:rFonts w:ascii="Times New Roman" w:hAnsi="Times New Roman"/>
          <w:sz w:val="24"/>
          <w:szCs w:val="24"/>
        </w:rPr>
        <w:t>15</w:t>
      </w:r>
      <w:r w:rsidR="00F17233">
        <w:rPr>
          <w:rFonts w:ascii="Times New Roman" w:hAnsi="Times New Roman"/>
          <w:sz w:val="24"/>
          <w:szCs w:val="24"/>
        </w:rPr>
        <w:t xml:space="preserve"> </w:t>
      </w:r>
      <w:r w:rsidR="000B659E">
        <w:rPr>
          <w:rFonts w:ascii="Times New Roman" w:hAnsi="Times New Roman"/>
          <w:sz w:val="24"/>
          <w:szCs w:val="24"/>
        </w:rPr>
        <w:sym w:font="Symbol" w:char="F0B4"/>
      </w:r>
      <w:r w:rsidR="00F17233">
        <w:rPr>
          <w:rFonts w:ascii="Times New Roman" w:hAnsi="Times New Roman"/>
          <w:sz w:val="24"/>
          <w:szCs w:val="24"/>
        </w:rPr>
        <w:t xml:space="preserve"> </w:t>
      </w:r>
      <w:r w:rsidR="009F3E5D">
        <w:rPr>
          <w:rFonts w:ascii="Times New Roman" w:hAnsi="Times New Roman"/>
          <w:sz w:val="24"/>
          <w:szCs w:val="24"/>
        </w:rPr>
        <w:t>30 cm</w:t>
      </w:r>
      <w:r w:rsidR="00F17233">
        <w:rPr>
          <w:rFonts w:ascii="Times New Roman" w:hAnsi="Times New Roman"/>
          <w:sz w:val="24"/>
          <w:szCs w:val="24"/>
        </w:rPr>
        <w:t xml:space="preserve"> </w:t>
      </w:r>
      <w:r w:rsidR="000B659E">
        <w:rPr>
          <w:rFonts w:ascii="Times New Roman" w:hAnsi="Times New Roman"/>
          <w:sz w:val="24"/>
          <w:szCs w:val="24"/>
        </w:rPr>
        <w:t xml:space="preserve">mesh </w:t>
      </w:r>
      <w:r w:rsidR="00F17233">
        <w:rPr>
          <w:rFonts w:ascii="Times New Roman" w:hAnsi="Times New Roman"/>
          <w:sz w:val="24"/>
          <w:szCs w:val="24"/>
        </w:rPr>
        <w:t xml:space="preserve">bag </w:t>
      </w:r>
      <w:r w:rsidR="00C13579">
        <w:rPr>
          <w:rFonts w:ascii="Times New Roman" w:hAnsi="Times New Roman"/>
          <w:sz w:val="24"/>
          <w:szCs w:val="24"/>
        </w:rPr>
        <w:t>supported by a wire arch</w:t>
      </w:r>
      <w:r w:rsidR="00F17233">
        <w:rPr>
          <w:rFonts w:ascii="Times New Roman" w:hAnsi="Times New Roman"/>
          <w:sz w:val="24"/>
          <w:szCs w:val="24"/>
        </w:rPr>
        <w:t xml:space="preserve">, </w:t>
      </w:r>
      <w:r w:rsidR="00C13579">
        <w:rPr>
          <w:rFonts w:ascii="Times New Roman" w:hAnsi="Times New Roman"/>
          <w:sz w:val="24"/>
          <w:szCs w:val="24"/>
        </w:rPr>
        <w:t xml:space="preserve">placed </w:t>
      </w:r>
      <w:r w:rsidR="000B659E">
        <w:rPr>
          <w:rFonts w:ascii="Times New Roman" w:hAnsi="Times New Roman"/>
          <w:sz w:val="24"/>
          <w:szCs w:val="24"/>
        </w:rPr>
        <w:t xml:space="preserve">on </w:t>
      </w:r>
      <w:r w:rsidR="00F17233">
        <w:rPr>
          <w:rFonts w:ascii="Times New Roman" w:hAnsi="Times New Roman"/>
          <w:sz w:val="24"/>
          <w:szCs w:val="24"/>
        </w:rPr>
        <w:t xml:space="preserve">littoral </w:t>
      </w:r>
      <w:r w:rsidR="000B659E">
        <w:rPr>
          <w:rFonts w:ascii="Times New Roman" w:hAnsi="Times New Roman"/>
          <w:sz w:val="24"/>
          <w:szCs w:val="24"/>
        </w:rPr>
        <w:t xml:space="preserve">substrate on the south side of </w:t>
      </w:r>
      <w:r w:rsidR="00F17233">
        <w:rPr>
          <w:rFonts w:ascii="Times New Roman" w:hAnsi="Times New Roman"/>
          <w:sz w:val="24"/>
          <w:szCs w:val="24"/>
        </w:rPr>
        <w:t>each enclosure (</w:t>
      </w:r>
      <w:r w:rsidR="000B659E">
        <w:rPr>
          <w:rFonts w:ascii="Times New Roman" w:hAnsi="Times New Roman"/>
          <w:sz w:val="24"/>
          <w:szCs w:val="24"/>
        </w:rPr>
        <w:t xml:space="preserve">no-consumer </w:t>
      </w:r>
      <w:r w:rsidR="00F17233">
        <w:rPr>
          <w:rFonts w:ascii="Times New Roman" w:hAnsi="Times New Roman"/>
          <w:sz w:val="24"/>
          <w:szCs w:val="24"/>
        </w:rPr>
        <w:t>“location-within-lake” controls, Fig</w:t>
      </w:r>
      <w:r w:rsidR="00150F86">
        <w:rPr>
          <w:rFonts w:ascii="Times New Roman" w:hAnsi="Times New Roman"/>
          <w:sz w:val="24"/>
          <w:szCs w:val="24"/>
        </w:rPr>
        <w:t>.</w:t>
      </w:r>
      <w:r w:rsidR="00F17233">
        <w:rPr>
          <w:rFonts w:ascii="Times New Roman" w:hAnsi="Times New Roman"/>
          <w:sz w:val="24"/>
          <w:szCs w:val="24"/>
        </w:rPr>
        <w:t xml:space="preserve"> 1</w:t>
      </w:r>
      <w:r w:rsidR="00150F86">
        <w:rPr>
          <w:rFonts w:ascii="Times New Roman" w:hAnsi="Times New Roman"/>
          <w:sz w:val="24"/>
          <w:szCs w:val="24"/>
        </w:rPr>
        <w:t>b</w:t>
      </w:r>
      <w:r w:rsidR="00F17233">
        <w:rPr>
          <w:rFonts w:ascii="Times New Roman" w:hAnsi="Times New Roman"/>
          <w:sz w:val="24"/>
          <w:szCs w:val="24"/>
        </w:rPr>
        <w:t>).</w:t>
      </w:r>
      <w:r w:rsidR="00645471">
        <w:rPr>
          <w:rFonts w:ascii="Times New Roman" w:hAnsi="Times New Roman"/>
          <w:sz w:val="24"/>
          <w:szCs w:val="24"/>
        </w:rPr>
        <w:t xml:space="preserve"> </w:t>
      </w:r>
      <w:r w:rsidR="009F3E5D">
        <w:rPr>
          <w:rFonts w:ascii="Times New Roman" w:hAnsi="Times New Roman"/>
          <w:sz w:val="24"/>
          <w:szCs w:val="24"/>
        </w:rPr>
        <w:t>We</w:t>
      </w:r>
      <w:r w:rsidR="00F17233">
        <w:rPr>
          <w:rFonts w:ascii="Times New Roman" w:hAnsi="Times New Roman"/>
          <w:sz w:val="24"/>
          <w:szCs w:val="24"/>
        </w:rPr>
        <w:t xml:space="preserve"> </w:t>
      </w:r>
      <w:r w:rsidR="00F17233">
        <w:rPr>
          <w:rFonts w:ascii="Times New Roman" w:hAnsi="Times New Roman"/>
          <w:sz w:val="24"/>
          <w:szCs w:val="24"/>
        </w:rPr>
        <w:lastRenderedPageBreak/>
        <w:t>recorded natural substrate type below each enclosure</w:t>
      </w:r>
      <w:r w:rsidR="000B659E">
        <w:rPr>
          <w:rFonts w:ascii="Times New Roman" w:hAnsi="Times New Roman"/>
          <w:sz w:val="24"/>
          <w:szCs w:val="24"/>
        </w:rPr>
        <w:t xml:space="preserve"> and control</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Soft versus hard substrates can strongly influence dissolved nutrient concentrations </w:t>
      </w:r>
      <w:r w:rsidR="009D6104">
        <w:rPr>
          <w:rFonts w:ascii="Times New Roman" w:hAnsi="Times New Roman"/>
          <w:sz w:val="24"/>
          <w:szCs w:val="24"/>
        </w:rPr>
        <w:t xml:space="preserve">available to the overlying </w:t>
      </w:r>
      <w:r w:rsidR="00F17233">
        <w:rPr>
          <w:rFonts w:ascii="Times New Roman" w:hAnsi="Times New Roman"/>
          <w:sz w:val="24"/>
          <w:szCs w:val="24"/>
        </w:rPr>
        <w:t>producer communities</w:t>
      </w:r>
      <w:r w:rsidR="00645471">
        <w:rPr>
          <w:rFonts w:ascii="Times New Roman" w:hAnsi="Times New Roman"/>
          <w:sz w:val="24"/>
          <w:szCs w:val="24"/>
        </w:rPr>
        <w:t xml:space="preserve"> </w:t>
      </w:r>
      <w:r w:rsidR="00F17233">
        <w:rPr>
          <w:rFonts w:ascii="Times New Roman" w:hAnsi="Times New Roman"/>
          <w:sz w:val="24"/>
          <w:szCs w:val="24"/>
        </w:rPr>
        <w:t>in lake littoral zones</w:t>
      </w:r>
      <w:r w:rsidR="00C13579">
        <w:rPr>
          <w:rFonts w:ascii="Times New Roman" w:hAnsi="Times New Roman"/>
          <w:sz w:val="24"/>
          <w:szCs w:val="24"/>
        </w:rPr>
        <w:t xml:space="preserve">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{"citationItems":[{"id":"ITEM-1","itemData":{"abstract":"Both nitrate and nitrous oxide accumulate in the hypolimnion of the oligotrophic Lake Taupo, New Zealand, throughout stratification. The two forms of oxidized nitrogen increase in concentration with increasing depth toward the sediments, where the dissolved concentrations of reduced nitrogen are two orders of magnitude higher than concentrations in the overlying water. Nitrification rates were measured by dark [14C]CO2 assays with and without the inhibitor nitrapyrin. The fastest rates were recorded for planktonic nitrifiers in the epilimnion and benthic species in the surficial 2.5 mm of the sediments. Nitrifying bacteria were least active in the deep hypolimnion. Deepwater accumulation of NO3- in Lake Taupo must therefore be a product of benthic rather than planktonic nitrification.\n","author":[{"dropping-particle":"","family":"Vincent","given":"Warwick F.","non-dropping-particle":"","parse-names":false,"suffix":""},{"dropping-particle":"","family":"Downes","given":"Malcolm T.","non-dropping-particle":"","parse-names":false,"suffix":""}],"container-title":"Appl. Envir. Microbiol.","id":"ITEM-1","issue":"4","issued":{"date-parts":[["1981","10","1"]]},"page":"565-573","title":"Nitrate Accumulation in Aerobic Hypolimnia: Relative Importance of Benthic and Planktonic Nitrifiers in an Oligotrophic Lake","type":"article-journal","volume":"42"},"uris":["http://www.mendeley.com/documents/?uuid=c1715dbc-85bf-43f0-a9fd-ab95e61fd25a"]},{"id":"ITEM-2","itemData":{"DOI":"10.1899/03-111.1","ISSN":"0887-3593","abstract":"Our study investigated whether algae-based water-quality assessments are affected by differences between algal assemblages on hard substrates (rocks, wood) and soft substrates (fine-grained sediments). We analyzed a US Geological Survey National Water-Quality Assessment (NAWQA) program data set that consisted of 1048 pairs of samples collected from hard and soft substrates at 551 river sampling locations throughout the US. Biovolume and diversity of algal assemblages, biovolume of major taxonomic groups, and abundance of motile diatoms differed significantly between samples collected from hard and soft substrates at the same sites. Ordinations of assemblages from hard and soft substrates were highly concordant and provided similar information on environmental gradients underlying species patterns. The strengths of relationships between composition of algal assemblages and water chemistry parameters (conductivity, pH, total P, and total N) did not differ consistently between substrate types. Performance of weighted averaging (WA) inference models did not differ between models based on assemblages from hard and soft substrates. Moreover, the predictive power of inference models developed from single-substrate data sets was not reduced when these models were applied to samples collected from other substrates. We concluded that the choice of substrate to sample should depend on the assessment indicators to be used. If indicators based on the autecologies of many algal taxa (e.g., inference models or autecological indices) are used, restricting samples to a single type of substrate is unnecessary. If algal diversity, total algal biovolume, or abundance of specific algal taxa is used, samples should be collected from a single type of substrate.","author":[{"dropping-particle":"","family":"Potapova","given":"Marina","non-dropping-particle":"","parse-names":false,"suffix":""},{"dropping-particle":"","family":"Charles","given":"Donald F.","non-dropping-particle":"","parse-names":false,"suffix":""}],"container-title":"Journal of the North American Benthological Society","id":"ITEM-2","issue":"2","issued":{"date-parts":[["2005","6"]]},"page":"415-427","publisher":"The Society for Freshwater Science","title":"Choice of substrate in algae-based water-quality assessment","type":"article-journal","volume":"24"},"uris":["http://www.mendeley.com/documents/?uuid=a037ec33-319a-42ef-aba4-08360f6d2df1"]},{"id":"ITEM-3","itemData":{"ISBN":"978-1-321-69692-9","author":[{"dropping-particle":"","family":"Smith","given":"Thomas Collier","non-dropping-particle":"","parse-names":false,"suffix":""}],"id":"ITEM-3","issued":{"date-parts":[["2015"]]},"publisher":"University of California, Santa Barbara","title":"Ecological impacts of mountain yellow-legged frog (Rana muscosa and Rana sierrae) declines on Sierra Nevada lake communities","type":"thesis"},"uris":["http://www.mendeley.com/documents/?uuid=f7abead0-7098-495c-af1e-3783dbdbac12"]}],"mendeley":{"formattedCitation":"(Vincent and Downes 1981, Potapova and Charles 2005, Smith 2015)","plainTextFormattedCitation":"(Vincent and Downes 1981, Potapova and Charles 2005, Smith 2015)","previouslyFormattedCitation":"(Vincent and Downes 1981, Potapova and Charles 2005, Smith 2015)"},"properties":{"noteIndex":0},"schema":"https://github.com/citation-style-language/schema/raw/master/csl-citation.json"}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(Vincent and Downes 1981, Potapova and Charles 2005, Smith 2015)</w:t>
      </w:r>
      <w:r w:rsidR="00E76C8E">
        <w:rPr>
          <w:rFonts w:ascii="Times New Roman" w:hAnsi="Times New Roman"/>
          <w:sz w:val="24"/>
          <w:szCs w:val="24"/>
        </w:rPr>
        <w:fldChar w:fldCharType="end"/>
      </w:r>
      <w:r w:rsidR="00F17233">
        <w:rPr>
          <w:rFonts w:ascii="Times New Roman" w:hAnsi="Times New Roman"/>
          <w:sz w:val="24"/>
          <w:szCs w:val="24"/>
        </w:rPr>
        <w:t>, which could affect nutrient concentration in and algal immigration into the overlying enclosure.</w:t>
      </w:r>
      <w:r w:rsidR="00645471">
        <w:rPr>
          <w:rFonts w:ascii="Times New Roman" w:hAnsi="Times New Roman"/>
          <w:sz w:val="24"/>
          <w:szCs w:val="24"/>
        </w:rPr>
        <w:t xml:space="preserve"> </w:t>
      </w:r>
      <w:r w:rsidR="00F17233">
        <w:rPr>
          <w:rFonts w:ascii="Times New Roman" w:hAnsi="Times New Roman"/>
          <w:sz w:val="24"/>
          <w:szCs w:val="24"/>
        </w:rPr>
        <w:t xml:space="preserve">Therefore, </w:t>
      </w:r>
      <w:r w:rsidR="000B659E">
        <w:rPr>
          <w:rFonts w:ascii="Times New Roman" w:hAnsi="Times New Roman"/>
          <w:sz w:val="24"/>
          <w:szCs w:val="24"/>
        </w:rPr>
        <w:t xml:space="preserve">we described </w:t>
      </w:r>
      <w:r w:rsidR="00F17233">
        <w:rPr>
          <w:rFonts w:ascii="Times New Roman" w:hAnsi="Times New Roman"/>
          <w:sz w:val="24"/>
          <w:szCs w:val="24"/>
        </w:rPr>
        <w:t xml:space="preserve">substrate type as percent of the substrate below each enclosure which was composed of silt </w:t>
      </w:r>
      <w:r w:rsidR="00F17233" w:rsidRPr="00817FF4">
        <w:rPr>
          <w:rFonts w:ascii="Times New Roman" w:hAnsi="Times New Roman"/>
          <w:noProof/>
          <w:sz w:val="24"/>
          <w:szCs w:val="24"/>
        </w:rPr>
        <w:t>(</w:t>
      </w:r>
      <w:r w:rsidR="00F17233">
        <w:rPr>
          <w:rFonts w:ascii="Times New Roman" w:hAnsi="Times New Roman"/>
          <w:noProof/>
          <w:sz w:val="24"/>
          <w:szCs w:val="24"/>
        </w:rPr>
        <w:t xml:space="preserve">defined as particles </w:t>
      </w:r>
      <w:r w:rsidR="00F17233" w:rsidRPr="00932E21">
        <w:rPr>
          <w:rFonts w:ascii="Times New Roman" w:hAnsi="Times New Roman"/>
          <w:noProof/>
          <w:sz w:val="24"/>
          <w:szCs w:val="24"/>
        </w:rPr>
        <w:t>&lt;</w:t>
      </w:r>
      <w:r w:rsidR="00F17233">
        <w:rPr>
          <w:rFonts w:ascii="Times New Roman" w:hAnsi="Times New Roman"/>
          <w:noProof/>
          <w:sz w:val="24"/>
          <w:szCs w:val="24"/>
        </w:rPr>
        <w:t xml:space="preserve"> </w:t>
      </w:r>
      <w:r w:rsidR="00F17233" w:rsidRPr="00932E21">
        <w:rPr>
          <w:rFonts w:ascii="Times New Roman" w:hAnsi="Times New Roman"/>
          <w:noProof/>
          <w:sz w:val="24"/>
          <w:szCs w:val="24"/>
        </w:rPr>
        <w:t>0.5mm</w:t>
      </w:r>
      <w:r w:rsidR="00F17233">
        <w:rPr>
          <w:rFonts w:ascii="Times New Roman" w:hAnsi="Times New Roman"/>
          <w:noProof/>
          <w:sz w:val="24"/>
          <w:szCs w:val="24"/>
        </w:rPr>
        <w:t xml:space="preserve">, as in </w:t>
      </w:r>
      <w:r w:rsidR="00F17233" w:rsidRPr="00817FF4">
        <w:rPr>
          <w:rFonts w:ascii="Times New Roman" w:hAnsi="Times New Roman"/>
          <w:noProof/>
          <w:sz w:val="24"/>
          <w:szCs w:val="24"/>
        </w:rPr>
        <w:t>Knapp and Matthews 2000)</w:t>
      </w:r>
      <w:r w:rsidR="00F17233">
        <w:rPr>
          <w:rFonts w:ascii="Times New Roman" w:hAnsi="Times New Roman"/>
          <w:sz w:val="24"/>
          <w:szCs w:val="24"/>
        </w:rPr>
        <w:t>.</w:t>
      </w:r>
      <w:r w:rsidR="00645471">
        <w:rPr>
          <w:rFonts w:ascii="Times New Roman" w:hAnsi="Times New Roman"/>
          <w:sz w:val="24"/>
          <w:szCs w:val="24"/>
        </w:rPr>
        <w:t xml:space="preserve"> </w:t>
      </w:r>
      <w:r w:rsidR="002C27DD">
        <w:rPr>
          <w:rFonts w:ascii="Times New Roman" w:hAnsi="Times New Roman"/>
          <w:sz w:val="24"/>
          <w:szCs w:val="24"/>
        </w:rPr>
        <w:t>We</w:t>
      </w:r>
      <w:r w:rsidR="00F17233">
        <w:rPr>
          <w:rFonts w:ascii="Times New Roman" w:hAnsi="Times New Roman"/>
          <w:sz w:val="24"/>
          <w:szCs w:val="24"/>
        </w:rPr>
        <w:t xml:space="preserve"> measured light intensity within and outside each enclosure (photosynthetic photon flux) at the water surface using a quantum meter (Apogee Instruments, Logan, UT</w:t>
      </w:r>
      <w:r w:rsidR="00AB6BBB">
        <w:rPr>
          <w:rFonts w:ascii="Times New Roman" w:hAnsi="Times New Roman"/>
          <w:sz w:val="24"/>
          <w:szCs w:val="24"/>
        </w:rPr>
        <w:t>,</w:t>
      </w:r>
      <w:r w:rsidR="00F17233">
        <w:rPr>
          <w:rFonts w:ascii="Times New Roman" w:hAnsi="Times New Roman"/>
          <w:sz w:val="24"/>
          <w:szCs w:val="24"/>
        </w:rPr>
        <w:t xml:space="preserve"> www.apogee-inst.com).</w:t>
      </w:r>
      <w:r w:rsidR="00645471">
        <w:rPr>
          <w:rFonts w:ascii="Times New Roman" w:hAnsi="Times New Roman"/>
          <w:sz w:val="24"/>
          <w:szCs w:val="24"/>
        </w:rPr>
        <w:t xml:space="preserve"> </w:t>
      </w:r>
      <w:r w:rsidR="000B659E">
        <w:rPr>
          <w:rFonts w:ascii="Times New Roman" w:hAnsi="Times New Roman"/>
          <w:sz w:val="24"/>
          <w:szCs w:val="24"/>
        </w:rPr>
        <w:t>On average, m</w:t>
      </w:r>
      <w:r w:rsidR="00F17233">
        <w:rPr>
          <w:rFonts w:ascii="Times New Roman" w:hAnsi="Times New Roman"/>
          <w:sz w:val="24"/>
          <w:szCs w:val="24"/>
        </w:rPr>
        <w:t xml:space="preserve">esh reduced light intensity by 24%, from 1977.1 </w:t>
      </w:r>
      <w:r w:rsidR="00F17233">
        <w:rPr>
          <w:rFonts w:ascii="Cambria Math" w:hAnsi="Cambria Math"/>
          <w:sz w:val="24"/>
          <w:szCs w:val="24"/>
        </w:rPr>
        <w:t>±</w:t>
      </w:r>
      <w:r w:rsidR="00F17233">
        <w:rPr>
          <w:rFonts w:ascii="Times New Roman" w:hAnsi="Times New Roman"/>
          <w:sz w:val="24"/>
          <w:szCs w:val="24"/>
        </w:rPr>
        <w:t xml:space="preserve"> 4.2 to 1505.0 </w:t>
      </w:r>
      <w:r w:rsidR="00F17233">
        <w:rPr>
          <w:rFonts w:ascii="Cambria Math" w:hAnsi="Cambria Math"/>
          <w:sz w:val="24"/>
          <w:szCs w:val="24"/>
        </w:rPr>
        <w:t>±</w:t>
      </w:r>
      <w:r w:rsidR="00F17233">
        <w:rPr>
          <w:rFonts w:ascii="Times New Roman" w:hAnsi="Times New Roman"/>
          <w:sz w:val="24"/>
          <w:szCs w:val="24"/>
        </w:rPr>
        <w:t xml:space="preserve"> 25.0 </w:t>
      </w:r>
      <w:proofErr w:type="spellStart"/>
      <w:r w:rsidR="00F17233">
        <w:rPr>
          <w:rFonts w:ascii="Cambria Math" w:hAnsi="Cambria Math"/>
          <w:sz w:val="24"/>
          <w:szCs w:val="24"/>
        </w:rPr>
        <w:t>μ</w:t>
      </w:r>
      <w:r w:rsidR="00F17233">
        <w:rPr>
          <w:rFonts w:ascii="Times New Roman" w:hAnsi="Times New Roman"/>
          <w:sz w:val="24"/>
          <w:szCs w:val="24"/>
        </w:rPr>
        <w:t>mol</w:t>
      </w:r>
      <w:proofErr w:type="spellEnd"/>
      <w:r w:rsidR="00F17233">
        <w:rPr>
          <w:rFonts w:ascii="Times New Roman" w:hAnsi="Times New Roman"/>
          <w:sz w:val="24"/>
          <w:szCs w:val="24"/>
        </w:rPr>
        <w:t xml:space="preserve"> photons m</w:t>
      </w:r>
      <w:r w:rsidR="00F17233" w:rsidRPr="00D418E8">
        <w:rPr>
          <w:rFonts w:ascii="Times New Roman" w:hAnsi="Times New Roman"/>
          <w:sz w:val="24"/>
          <w:szCs w:val="24"/>
          <w:vertAlign w:val="superscript"/>
        </w:rPr>
        <w:t>-2</w:t>
      </w:r>
      <w:r w:rsidR="00F17233">
        <w:rPr>
          <w:rFonts w:ascii="Times New Roman" w:hAnsi="Times New Roman"/>
          <w:sz w:val="24"/>
          <w:szCs w:val="24"/>
        </w:rPr>
        <w:t xml:space="preserve"> s</w:t>
      </w:r>
      <w:r w:rsidR="00F17233" w:rsidRPr="00D418E8">
        <w:rPr>
          <w:rFonts w:ascii="Times New Roman" w:hAnsi="Times New Roman"/>
          <w:sz w:val="24"/>
          <w:szCs w:val="24"/>
          <w:vertAlign w:val="superscript"/>
        </w:rPr>
        <w:t>-1</w:t>
      </w:r>
      <w:r w:rsidR="00F17233">
        <w:rPr>
          <w:rFonts w:ascii="Times New Roman" w:hAnsi="Times New Roman"/>
          <w:sz w:val="24"/>
          <w:szCs w:val="24"/>
        </w:rPr>
        <w:t>(ANOVA, F</w:t>
      </w:r>
      <w:r w:rsidR="00F17233" w:rsidRPr="00FB34B8">
        <w:rPr>
          <w:rFonts w:ascii="Times New Roman" w:hAnsi="Times New Roman"/>
          <w:sz w:val="24"/>
          <w:szCs w:val="24"/>
          <w:vertAlign w:val="subscript"/>
        </w:rPr>
        <w:t>1,66</w:t>
      </w:r>
      <w:r w:rsidR="00F17233">
        <w:rPr>
          <w:rFonts w:ascii="Times New Roman" w:hAnsi="Times New Roman"/>
          <w:sz w:val="24"/>
          <w:szCs w:val="24"/>
        </w:rPr>
        <w:t>=349.02, p &lt; 0.001).</w:t>
      </w:r>
      <w:r w:rsidR="00645471">
        <w:rPr>
          <w:rFonts w:ascii="Times New Roman" w:hAnsi="Times New Roman"/>
          <w:sz w:val="24"/>
          <w:szCs w:val="24"/>
        </w:rPr>
        <w:t xml:space="preserve"> </w:t>
      </w:r>
    </w:p>
    <w:p w14:paraId="6EBE9B9E" w14:textId="45B357E1" w:rsidR="00F17233" w:rsidRDefault="00011473" w:rsidP="00BA659D">
      <w:pPr>
        <w:spacing w:line="480" w:lineRule="auto"/>
        <w:ind w:right="360"/>
        <w:rPr>
          <w:rFonts w:ascii="Times New Roman" w:hAnsi="Times New Roman"/>
          <w:sz w:val="24"/>
          <w:szCs w:val="24"/>
        </w:rPr>
      </w:pPr>
      <w:r w:rsidRPr="00BA659D">
        <w:rPr>
          <w:rFonts w:ascii="Times New Roman" w:hAnsi="Times New Roman"/>
          <w:i/>
          <w:sz w:val="24"/>
          <w:szCs w:val="24"/>
        </w:rPr>
        <w:t>Experimental timeline</w:t>
      </w:r>
      <w:r w:rsidRPr="00011473">
        <w:rPr>
          <w:rFonts w:ascii="Times New Roman" w:hAnsi="Times New Roman"/>
          <w:i/>
          <w:sz w:val="24"/>
          <w:szCs w:val="24"/>
        </w:rPr>
        <w:t>.—</w:t>
      </w:r>
      <w:r w:rsidR="000B659E" w:rsidRPr="00BA659D">
        <w:rPr>
          <w:rFonts w:ascii="Times New Roman" w:hAnsi="Times New Roman"/>
          <w:sz w:val="24"/>
          <w:szCs w:val="24"/>
        </w:rPr>
        <w:t xml:space="preserve">We initiated the </w:t>
      </w:r>
      <w:r w:rsidR="000B659E" w:rsidRPr="000B659E">
        <w:rPr>
          <w:rFonts w:ascii="Times New Roman" w:hAnsi="Times New Roman"/>
          <w:sz w:val="24"/>
          <w:szCs w:val="24"/>
        </w:rPr>
        <w:t>e</w:t>
      </w:r>
      <w:r w:rsidR="00F17233">
        <w:rPr>
          <w:rFonts w:ascii="Times New Roman" w:hAnsi="Times New Roman"/>
          <w:sz w:val="24"/>
          <w:szCs w:val="24"/>
        </w:rPr>
        <w:t xml:space="preserve">xperiment in the </w:t>
      </w:r>
      <w:proofErr w:type="gramStart"/>
      <w:r w:rsidR="000B659E">
        <w:rPr>
          <w:rFonts w:ascii="Times New Roman" w:hAnsi="Times New Roman"/>
          <w:sz w:val="24"/>
          <w:szCs w:val="24"/>
        </w:rPr>
        <w:t xml:space="preserve">very </w:t>
      </w:r>
      <w:r w:rsidR="00F17233">
        <w:rPr>
          <w:rFonts w:ascii="Times New Roman" w:hAnsi="Times New Roman"/>
          <w:sz w:val="24"/>
          <w:szCs w:val="24"/>
        </w:rPr>
        <w:t>early</w:t>
      </w:r>
      <w:proofErr w:type="gramEnd"/>
      <w:r w:rsidR="00F17233">
        <w:rPr>
          <w:rFonts w:ascii="Times New Roman" w:hAnsi="Times New Roman"/>
          <w:sz w:val="24"/>
          <w:szCs w:val="24"/>
        </w:rPr>
        <w:t xml:space="preserve"> ice-free season (17 July 2009 in LeConte and 21 July 2009 in Spur)</w:t>
      </w:r>
      <w:r w:rsidR="00C13579">
        <w:rPr>
          <w:rFonts w:ascii="Times New Roman" w:hAnsi="Times New Roman"/>
          <w:sz w:val="24"/>
          <w:szCs w:val="24"/>
        </w:rPr>
        <w:t xml:space="preserve">; </w:t>
      </w:r>
      <w:r w:rsidR="000B659E">
        <w:rPr>
          <w:rFonts w:ascii="Times New Roman" w:hAnsi="Times New Roman"/>
          <w:sz w:val="24"/>
          <w:szCs w:val="24"/>
        </w:rPr>
        <w:t xml:space="preserve">our </w:t>
      </w:r>
      <w:r w:rsidR="00F17233">
        <w:rPr>
          <w:rFonts w:ascii="Times New Roman" w:hAnsi="Times New Roman"/>
          <w:sz w:val="24"/>
          <w:szCs w:val="24"/>
        </w:rPr>
        <w:t xml:space="preserve">temporal blocks </w:t>
      </w:r>
      <w:r w:rsidR="00C13579">
        <w:rPr>
          <w:rFonts w:ascii="Times New Roman" w:hAnsi="Times New Roman"/>
          <w:sz w:val="24"/>
          <w:szCs w:val="24"/>
        </w:rPr>
        <w:t xml:space="preserve">each </w:t>
      </w:r>
      <w:r w:rsidR="00F17233">
        <w:rPr>
          <w:rFonts w:ascii="Times New Roman" w:hAnsi="Times New Roman"/>
          <w:sz w:val="24"/>
          <w:szCs w:val="24"/>
        </w:rPr>
        <w:t>lasted 16-21 days.</w:t>
      </w:r>
      <w:r w:rsidR="00645471">
        <w:rPr>
          <w:rFonts w:ascii="Times New Roman" w:hAnsi="Times New Roman"/>
          <w:sz w:val="24"/>
          <w:szCs w:val="24"/>
        </w:rPr>
        <w:t xml:space="preserve"> </w:t>
      </w:r>
      <w:r w:rsidR="00F17233">
        <w:rPr>
          <w:rFonts w:ascii="Times New Roman" w:hAnsi="Times New Roman"/>
          <w:sz w:val="24"/>
          <w:szCs w:val="24"/>
        </w:rPr>
        <w:t xml:space="preserve">At the beginning of each block, </w:t>
      </w:r>
      <w:r w:rsidR="002C27DD">
        <w:rPr>
          <w:rFonts w:ascii="Times New Roman" w:hAnsi="Times New Roman"/>
          <w:sz w:val="24"/>
          <w:szCs w:val="24"/>
        </w:rPr>
        <w:t>we</w:t>
      </w:r>
      <w:r w:rsidR="00F17233">
        <w:rPr>
          <w:rFonts w:ascii="Times New Roman" w:hAnsi="Times New Roman"/>
          <w:sz w:val="24"/>
          <w:szCs w:val="24"/>
        </w:rPr>
        <w:t xml:space="preserve"> weighed and staged all experimental tadpoles, then placed clean tiles</w:t>
      </w:r>
      <w:ins w:id="102" w:author="Andrea Adams" w:date="2020-05-15T14:18:00Z">
        <w:r w:rsidR="00B622EB">
          <w:rPr>
            <w:rFonts w:ascii="Times New Roman" w:hAnsi="Times New Roman"/>
            <w:sz w:val="24"/>
            <w:szCs w:val="24"/>
          </w:rPr>
          <w:t>,</w:t>
        </w:r>
      </w:ins>
      <w:del w:id="103" w:author="Andrea Adams" w:date="2020-05-15T14:18:00Z">
        <w:r w:rsidR="00F17233" w:rsidDel="00B622EB">
          <w:rPr>
            <w:rFonts w:ascii="Times New Roman" w:hAnsi="Times New Roman"/>
            <w:sz w:val="24"/>
            <w:szCs w:val="24"/>
          </w:rPr>
          <w:delText xml:space="preserve"> and</w:delText>
        </w:r>
      </w:del>
      <w:r w:rsidR="00F17233">
        <w:rPr>
          <w:rFonts w:ascii="Times New Roman" w:hAnsi="Times New Roman"/>
          <w:sz w:val="24"/>
          <w:szCs w:val="24"/>
        </w:rPr>
        <w:t xml:space="preserve"> tadpoles and mayfly nymphs in enclosures</w:t>
      </w:r>
      <w:r w:rsidR="00C13579">
        <w:rPr>
          <w:rFonts w:ascii="Times New Roman" w:hAnsi="Times New Roman"/>
          <w:sz w:val="24"/>
          <w:szCs w:val="24"/>
        </w:rPr>
        <w:t xml:space="preserve"> at densities corresponding with treatments</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At the end of each block, </w:t>
      </w:r>
      <w:r w:rsidR="002C27DD">
        <w:rPr>
          <w:rFonts w:ascii="Times New Roman" w:hAnsi="Times New Roman"/>
          <w:sz w:val="24"/>
          <w:szCs w:val="24"/>
        </w:rPr>
        <w:t>we</w:t>
      </w:r>
      <w:r w:rsidR="00F17233">
        <w:rPr>
          <w:rFonts w:ascii="Times New Roman" w:hAnsi="Times New Roman"/>
          <w:sz w:val="24"/>
          <w:szCs w:val="24"/>
        </w:rPr>
        <w:t xml:space="preserve"> sampled algal</w:t>
      </w:r>
      <w:r w:rsidR="00C13579">
        <w:rPr>
          <w:rFonts w:ascii="Times New Roman" w:hAnsi="Times New Roman"/>
          <w:sz w:val="24"/>
          <w:szCs w:val="24"/>
        </w:rPr>
        <w:t xml:space="preserve"> abundance</w:t>
      </w:r>
      <w:r w:rsidR="00F17233">
        <w:rPr>
          <w:rFonts w:ascii="Times New Roman" w:hAnsi="Times New Roman"/>
          <w:sz w:val="24"/>
          <w:szCs w:val="24"/>
        </w:rPr>
        <w:t>, mayfly nymph</w:t>
      </w:r>
      <w:r w:rsidR="000B659E">
        <w:rPr>
          <w:rFonts w:ascii="Times New Roman" w:hAnsi="Times New Roman"/>
          <w:sz w:val="24"/>
          <w:szCs w:val="24"/>
        </w:rPr>
        <w:t xml:space="preserve"> and</w:t>
      </w:r>
      <w:r w:rsidR="00F17233">
        <w:rPr>
          <w:rFonts w:ascii="Times New Roman" w:hAnsi="Times New Roman"/>
          <w:sz w:val="24"/>
          <w:szCs w:val="24"/>
        </w:rPr>
        <w:t xml:space="preserve"> emerged adult </w:t>
      </w:r>
      <w:r w:rsidR="000B659E">
        <w:rPr>
          <w:rFonts w:ascii="Times New Roman" w:hAnsi="Times New Roman"/>
          <w:sz w:val="24"/>
          <w:szCs w:val="24"/>
        </w:rPr>
        <w:t>abundances</w:t>
      </w:r>
      <w:r w:rsidR="00F17233">
        <w:rPr>
          <w:rFonts w:ascii="Times New Roman" w:hAnsi="Times New Roman"/>
          <w:sz w:val="24"/>
          <w:szCs w:val="24"/>
        </w:rPr>
        <w:t xml:space="preserve">, and tadpole abundance, </w:t>
      </w:r>
      <w:proofErr w:type="gramStart"/>
      <w:r w:rsidR="00F17233">
        <w:rPr>
          <w:rFonts w:ascii="Times New Roman" w:hAnsi="Times New Roman"/>
          <w:sz w:val="24"/>
          <w:szCs w:val="24"/>
        </w:rPr>
        <w:t>stages</w:t>
      </w:r>
      <w:proofErr w:type="gramEnd"/>
      <w:r w:rsidR="00F17233">
        <w:rPr>
          <w:rFonts w:ascii="Times New Roman" w:hAnsi="Times New Roman"/>
          <w:sz w:val="24"/>
          <w:szCs w:val="24"/>
        </w:rPr>
        <w:t xml:space="preserve"> and weights.</w:t>
      </w:r>
    </w:p>
    <w:p w14:paraId="3C030375" w14:textId="17F87AAE" w:rsidR="0046180E" w:rsidRDefault="0046180E" w:rsidP="0046180E">
      <w:pPr>
        <w:spacing w:line="480" w:lineRule="auto"/>
        <w:ind w:right="360"/>
        <w:rPr>
          <w:rFonts w:ascii="Times New Roman" w:hAnsi="Times New Roman"/>
          <w:sz w:val="24"/>
          <w:szCs w:val="24"/>
        </w:rPr>
      </w:pPr>
      <w:r w:rsidRPr="007A3A53">
        <w:rPr>
          <w:rFonts w:ascii="Times New Roman" w:hAnsi="Times New Roman"/>
          <w:i/>
          <w:sz w:val="24"/>
          <w:szCs w:val="24"/>
        </w:rPr>
        <w:t>Quantifying consumers</w:t>
      </w:r>
      <w:r w:rsidRPr="00011473">
        <w:rPr>
          <w:rFonts w:ascii="Times New Roman" w:hAnsi="Times New Roman"/>
          <w:i/>
          <w:sz w:val="24"/>
          <w:szCs w:val="24"/>
        </w:rPr>
        <w:t>.—</w:t>
      </w:r>
      <w:r>
        <w:rPr>
          <w:rFonts w:ascii="Times New Roman" w:hAnsi="Times New Roman"/>
          <w:sz w:val="24"/>
          <w:szCs w:val="24"/>
        </w:rPr>
        <w:t xml:space="preserve">At the end of each time-block, we counted, weighed, and staged tadpoles. We released any individual which had metamorphosed during the temporal block. At the end of the entire experiment, we weighed, staged, and released all tadpoles. At the end of each time block, we counted mayfly nymphs in each enclosure, and collected and counted emerged adult mayflies. </w:t>
      </w:r>
      <w:proofErr w:type="gramStart"/>
      <w:r>
        <w:rPr>
          <w:rFonts w:ascii="Times New Roman" w:hAnsi="Times New Roman"/>
          <w:sz w:val="24"/>
          <w:szCs w:val="24"/>
        </w:rPr>
        <w:t>Similarly</w:t>
      </w:r>
      <w:proofErr w:type="gramEnd"/>
      <w:r>
        <w:rPr>
          <w:rFonts w:ascii="Times New Roman" w:hAnsi="Times New Roman"/>
          <w:sz w:val="24"/>
          <w:szCs w:val="24"/>
        </w:rPr>
        <w:t xml:space="preserve"> to tadpoles, many, but not all, of the same individuals were used in the same enclosure in subsequent blocks</w:t>
      </w:r>
      <w:ins w:id="104" w:author="Andrea Adams" w:date="2020-05-15T14:21:00Z">
        <w:r w:rsidR="00CD1423">
          <w:rPr>
            <w:rFonts w:ascii="Times New Roman" w:hAnsi="Times New Roman"/>
            <w:sz w:val="24"/>
            <w:szCs w:val="24"/>
          </w:rPr>
          <w:t>.</w:t>
        </w:r>
      </w:ins>
    </w:p>
    <w:p w14:paraId="2164FC14" w14:textId="6115D0BA" w:rsidR="00F17233" w:rsidRPr="006A5CDE" w:rsidRDefault="00011473" w:rsidP="0046180E">
      <w:pPr>
        <w:spacing w:line="480" w:lineRule="auto"/>
        <w:ind w:right="360"/>
        <w:rPr>
          <w:rFonts w:ascii="Times New Roman" w:hAnsi="Times New Roman"/>
          <w:sz w:val="24"/>
          <w:szCs w:val="24"/>
        </w:rPr>
      </w:pPr>
      <w:r w:rsidRPr="007332D2">
        <w:rPr>
          <w:rFonts w:ascii="Times New Roman" w:hAnsi="Times New Roman"/>
          <w:i/>
          <w:sz w:val="24"/>
          <w:szCs w:val="24"/>
        </w:rPr>
        <w:lastRenderedPageBreak/>
        <w:t>Quantifying algal abundance</w:t>
      </w:r>
      <w:r w:rsidRPr="00011473">
        <w:rPr>
          <w:rFonts w:ascii="Times New Roman" w:hAnsi="Times New Roman"/>
          <w:i/>
          <w:sz w:val="24"/>
          <w:szCs w:val="24"/>
        </w:rPr>
        <w:t>.—</w:t>
      </w:r>
      <w:r>
        <w:rPr>
          <w:rFonts w:ascii="Times New Roman" w:hAnsi="Times New Roman"/>
          <w:sz w:val="24"/>
          <w:szCs w:val="24"/>
        </w:rPr>
        <w:t>We measured algal biomass</w:t>
      </w:r>
      <w:r w:rsidR="00AB6BBB">
        <w:rPr>
          <w:rFonts w:ascii="Times New Roman" w:hAnsi="Times New Roman"/>
          <w:sz w:val="24"/>
          <w:szCs w:val="24"/>
        </w:rPr>
        <w:t xml:space="preserve"> -</w:t>
      </w:r>
      <w:r>
        <w:rPr>
          <w:rFonts w:ascii="Times New Roman" w:hAnsi="Times New Roman"/>
          <w:sz w:val="24"/>
          <w:szCs w:val="24"/>
        </w:rPr>
        <w:t xml:space="preserve"> ash-free dry mass (AFDM) concentration </w:t>
      </w:r>
      <w:r w:rsidR="00AB6BBB">
        <w:rPr>
          <w:rFonts w:ascii="Times New Roman" w:hAnsi="Times New Roman"/>
          <w:sz w:val="24"/>
          <w:szCs w:val="24"/>
        </w:rPr>
        <w:t xml:space="preserve">– in </w:t>
      </w:r>
      <w:r>
        <w:rPr>
          <w:rFonts w:ascii="Times New Roman" w:hAnsi="Times New Roman"/>
          <w:sz w:val="24"/>
          <w:szCs w:val="24"/>
        </w:rPr>
        <w:t>each enclosure as the amount of material on unglazed porcelain tiles placed on the bottom of each enclosure for the duration of each block (24 tiles, each 2.4 cm x 2.4 cm, 140 cm</w:t>
      </w:r>
      <w:r>
        <w:rPr>
          <w:rFonts w:ascii="Times New Roman" w:hAnsi="Times New Roman"/>
          <w:sz w:val="24"/>
          <w:szCs w:val="24"/>
          <w:vertAlign w:val="superscript"/>
        </w:rPr>
        <w:t>2</w:t>
      </w:r>
      <w:r>
        <w:rPr>
          <w:rFonts w:ascii="Times New Roman" w:hAnsi="Times New Roman"/>
          <w:sz w:val="24"/>
          <w:szCs w:val="24"/>
        </w:rPr>
        <w:t xml:space="preserve"> total area per enclosure). </w:t>
      </w:r>
      <w:r w:rsidR="002C27DD">
        <w:rPr>
          <w:rFonts w:ascii="Times New Roman" w:hAnsi="Times New Roman"/>
          <w:sz w:val="24"/>
          <w:szCs w:val="24"/>
        </w:rPr>
        <w:t>We</w:t>
      </w:r>
      <w:r w:rsidR="00F17233">
        <w:rPr>
          <w:rFonts w:ascii="Times New Roman" w:hAnsi="Times New Roman"/>
          <w:sz w:val="24"/>
          <w:szCs w:val="24"/>
        </w:rPr>
        <w:t xml:space="preserve"> collected algal samples from tiles in enclosures and </w:t>
      </w:r>
      <w:r w:rsidR="00C13579">
        <w:rPr>
          <w:rFonts w:ascii="Times New Roman" w:hAnsi="Times New Roman"/>
          <w:sz w:val="24"/>
          <w:szCs w:val="24"/>
        </w:rPr>
        <w:t xml:space="preserve">in </w:t>
      </w:r>
      <w:r w:rsidR="00F17233">
        <w:rPr>
          <w:rFonts w:ascii="Times New Roman" w:hAnsi="Times New Roman"/>
          <w:sz w:val="24"/>
          <w:szCs w:val="24"/>
        </w:rPr>
        <w:t>location-within-lake control</w:t>
      </w:r>
      <w:r w:rsidR="00C13579">
        <w:rPr>
          <w:rFonts w:ascii="Times New Roman" w:hAnsi="Times New Roman"/>
          <w:sz w:val="24"/>
          <w:szCs w:val="24"/>
        </w:rPr>
        <w:t>s</w:t>
      </w:r>
      <w:r w:rsidR="00645471">
        <w:rPr>
          <w:rFonts w:ascii="Times New Roman" w:hAnsi="Times New Roman"/>
          <w:sz w:val="24"/>
          <w:szCs w:val="24"/>
        </w:rPr>
        <w:t xml:space="preserve"> </w:t>
      </w:r>
      <w:r w:rsidR="00F17233">
        <w:rPr>
          <w:rFonts w:ascii="Times New Roman" w:hAnsi="Times New Roman"/>
          <w:sz w:val="24"/>
          <w:szCs w:val="24"/>
        </w:rPr>
        <w:t xml:space="preserve">by scrubbing tiles using a soft-bristle toothbrush, suspending organic matter in 60 mL of water, then filtering algal suspensions onto glass fiber filters (1.2 </w:t>
      </w:r>
      <w:r w:rsidR="00F17233">
        <w:rPr>
          <w:sz w:val="24"/>
          <w:szCs w:val="24"/>
        </w:rPr>
        <w:t>μ</w:t>
      </w:r>
      <w:r w:rsidR="00F17233">
        <w:rPr>
          <w:rFonts w:ascii="Times New Roman" w:hAnsi="Times New Roman"/>
          <w:sz w:val="24"/>
          <w:szCs w:val="24"/>
        </w:rPr>
        <w:t>m pore size).</w:t>
      </w:r>
      <w:r w:rsidR="00645471">
        <w:rPr>
          <w:rFonts w:ascii="Times New Roman" w:hAnsi="Times New Roman"/>
          <w:sz w:val="24"/>
          <w:szCs w:val="24"/>
        </w:rPr>
        <w:t xml:space="preserve"> </w:t>
      </w:r>
      <w:r w:rsidR="00F17233">
        <w:rPr>
          <w:rFonts w:ascii="Times New Roman" w:hAnsi="Times New Roman"/>
          <w:sz w:val="24"/>
          <w:szCs w:val="24"/>
        </w:rPr>
        <w:t>Filters were wrapped in foil and stored in a cool dark place in the field, then transported to and frozen</w:t>
      </w:r>
      <w:ins w:id="105" w:author="Andrea Adams" w:date="2020-05-15T14:22:00Z">
        <w:r w:rsidR="00CD1423">
          <w:rPr>
            <w:rFonts w:ascii="Times New Roman" w:hAnsi="Times New Roman"/>
            <w:sz w:val="24"/>
            <w:szCs w:val="24"/>
          </w:rPr>
          <w:t xml:space="preserve"> at – XC</w:t>
        </w:r>
      </w:ins>
      <w:r w:rsidR="00F17233">
        <w:rPr>
          <w:rFonts w:ascii="Times New Roman" w:hAnsi="Times New Roman"/>
          <w:sz w:val="24"/>
          <w:szCs w:val="24"/>
        </w:rPr>
        <w:t xml:space="preserve"> in the laboratory.</w:t>
      </w:r>
      <w:r w:rsidR="00645471">
        <w:rPr>
          <w:rFonts w:ascii="Times New Roman" w:hAnsi="Times New Roman"/>
          <w:sz w:val="24"/>
          <w:szCs w:val="24"/>
        </w:rPr>
        <w:t xml:space="preserve"> </w:t>
      </w:r>
      <w:r w:rsidR="000B659E">
        <w:rPr>
          <w:rFonts w:ascii="Times New Roman" w:hAnsi="Times New Roman"/>
          <w:sz w:val="24"/>
          <w:szCs w:val="24"/>
        </w:rPr>
        <w:t xml:space="preserve">We </w:t>
      </w:r>
      <w:r w:rsidR="00F17233">
        <w:rPr>
          <w:rFonts w:ascii="Times New Roman" w:hAnsi="Times New Roman"/>
          <w:sz w:val="24"/>
          <w:szCs w:val="24"/>
        </w:rPr>
        <w:t xml:space="preserve">dried </w:t>
      </w:r>
      <w:r w:rsidR="000B659E">
        <w:rPr>
          <w:rFonts w:ascii="Times New Roman" w:hAnsi="Times New Roman"/>
          <w:sz w:val="24"/>
          <w:szCs w:val="24"/>
        </w:rPr>
        <w:t xml:space="preserve">filters </w:t>
      </w:r>
      <w:r w:rsidR="00F17233">
        <w:rPr>
          <w:rFonts w:ascii="Times New Roman" w:hAnsi="Times New Roman"/>
          <w:sz w:val="24"/>
          <w:szCs w:val="24"/>
        </w:rPr>
        <w:t xml:space="preserve">at 105 </w:t>
      </w:r>
      <w:r w:rsidR="00F17233">
        <w:rPr>
          <w:rFonts w:ascii="Cambria Math" w:hAnsi="Cambria Math"/>
          <w:sz w:val="24"/>
          <w:szCs w:val="24"/>
        </w:rPr>
        <w:t>°</w:t>
      </w:r>
      <w:r w:rsidR="00F17233">
        <w:rPr>
          <w:rFonts w:ascii="Times New Roman" w:hAnsi="Times New Roman"/>
          <w:sz w:val="24"/>
          <w:szCs w:val="24"/>
        </w:rPr>
        <w:t xml:space="preserve">C for 24-48 hours, weighed, combusted at 500 </w:t>
      </w:r>
      <w:r w:rsidR="00F17233">
        <w:rPr>
          <w:rFonts w:ascii="Cambria Math" w:hAnsi="Cambria Math"/>
          <w:sz w:val="24"/>
          <w:szCs w:val="24"/>
        </w:rPr>
        <w:t>°</w:t>
      </w:r>
      <w:r w:rsidR="00F17233">
        <w:rPr>
          <w:rFonts w:ascii="Times New Roman" w:hAnsi="Times New Roman"/>
          <w:sz w:val="24"/>
          <w:szCs w:val="24"/>
        </w:rPr>
        <w:t>C for 1 hour, and then weighed again.</w:t>
      </w:r>
      <w:r w:rsidR="00645471">
        <w:rPr>
          <w:rFonts w:ascii="Times New Roman" w:hAnsi="Times New Roman"/>
          <w:sz w:val="24"/>
          <w:szCs w:val="24"/>
        </w:rPr>
        <w:t xml:space="preserve"> </w:t>
      </w:r>
      <w:r w:rsidR="00F17233">
        <w:rPr>
          <w:rFonts w:ascii="Times New Roman" w:hAnsi="Times New Roman"/>
          <w:sz w:val="24"/>
          <w:szCs w:val="24"/>
        </w:rPr>
        <w:t>Ash-free dry mass</w:t>
      </w:r>
      <w:del w:id="106" w:author="Andrea Adams" w:date="2020-05-15T14:22:00Z">
        <w:r w:rsidR="00F17233" w:rsidDel="00CD1423">
          <w:rPr>
            <w:rFonts w:ascii="Times New Roman" w:hAnsi="Times New Roman"/>
            <w:sz w:val="24"/>
            <w:szCs w:val="24"/>
          </w:rPr>
          <w:delText xml:space="preserve"> (AFDM)</w:delText>
        </w:r>
      </w:del>
      <w:r w:rsidR="00F17233">
        <w:rPr>
          <w:rFonts w:ascii="Times New Roman" w:hAnsi="Times New Roman"/>
          <w:sz w:val="24"/>
          <w:szCs w:val="24"/>
        </w:rPr>
        <w:t xml:space="preserve"> was calculated as the difference between filter-plus-sample weights before and after combustion </w:t>
      </w:r>
      <w:r w:rsidR="00E76C8E">
        <w:rPr>
          <w:rFonts w:ascii="Times New Roman" w:hAnsi="Times New Roman"/>
          <w:sz w:val="24"/>
          <w:szCs w:val="24"/>
        </w:rPr>
        <w:fldChar w:fldCharType="begin" w:fldLock="1"/>
      </w:r>
      <w:r w:rsidR="00E76C8E">
        <w:rPr>
          <w:rFonts w:ascii="Times New Roman" w:hAnsi="Times New Roman"/>
          <w:sz w:val="24"/>
          <w:szCs w:val="24"/>
        </w:rPr>
        <w:instrText>ADDIN CSL_CITATION {"citationItems":[{"id":"ITEM-1","itemData":{"author":[{"dropping-particle":"","family":"Hauer","given":"F. R.","non-dropping-particle":"","parse-names":false,"suffix":""},{"dropping-particle":"","family":"Lamberti","given":"G. A.","non-dropping-particle":"","parse-names":false,"suffix":""}],"id":"ITEM-1","issued":{"date-parts":[["2007"]]},"publisher":"Academic Press","title":"Methods in stream ecology","type":"book"},"uris":["http://www.mendeley.com/documents/?uuid=5584a85c-3b46-480f-873c-2ff66cb898e1"]}],"mendeley":{"formattedCitation":"(Hauer and Lamberti 2007)","plainTextFormattedCitation":"(Hauer and Lamberti 2007)","previouslyFormattedCitation":"(Hauer and Lamberti 2007)"},"properties":{"noteIndex":0},"schema":"https://github.com/citation-style-language/schema/raw/master/csl-citation.json"}</w:instrText>
      </w:r>
      <w:r w:rsidR="00E76C8E">
        <w:rPr>
          <w:rFonts w:ascii="Times New Roman" w:hAnsi="Times New Roman"/>
          <w:sz w:val="24"/>
          <w:szCs w:val="24"/>
        </w:rPr>
        <w:fldChar w:fldCharType="separate"/>
      </w:r>
      <w:r w:rsidR="00E76C8E" w:rsidRPr="00E76C8E">
        <w:rPr>
          <w:rFonts w:ascii="Times New Roman" w:hAnsi="Times New Roman"/>
          <w:noProof/>
          <w:sz w:val="24"/>
          <w:szCs w:val="24"/>
        </w:rPr>
        <w:t>(Hauer and Lamberti 2007)</w:t>
      </w:r>
      <w:r w:rsidR="00E76C8E">
        <w:rPr>
          <w:rFonts w:ascii="Times New Roman" w:hAnsi="Times New Roman"/>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 </w:t>
      </w:r>
      <w:r w:rsidR="002C27DD">
        <w:rPr>
          <w:rFonts w:ascii="Times New Roman" w:hAnsi="Times New Roman"/>
          <w:sz w:val="24"/>
          <w:szCs w:val="24"/>
        </w:rPr>
        <w:t xml:space="preserve">The </w:t>
      </w:r>
      <w:r w:rsidR="00F17233">
        <w:rPr>
          <w:rFonts w:ascii="Times New Roman" w:hAnsi="Times New Roman"/>
          <w:sz w:val="24"/>
          <w:szCs w:val="24"/>
        </w:rPr>
        <w:t xml:space="preserve">algal biomasses </w:t>
      </w:r>
      <w:r w:rsidR="002C27DD">
        <w:rPr>
          <w:rFonts w:ascii="Times New Roman" w:hAnsi="Times New Roman"/>
          <w:sz w:val="24"/>
          <w:szCs w:val="24"/>
        </w:rPr>
        <w:t xml:space="preserve">we observed </w:t>
      </w:r>
      <w:r w:rsidR="00F17233">
        <w:rPr>
          <w:rFonts w:ascii="Times New Roman" w:hAnsi="Times New Roman"/>
          <w:sz w:val="24"/>
          <w:szCs w:val="24"/>
        </w:rPr>
        <w:t xml:space="preserve">are 1-3 orders of magnitude lower than those found in some other studies of high elevation lake periphyton </w:t>
      </w:r>
      <w:r w:rsidR="00E76C8E">
        <w:rPr>
          <w:rFonts w:ascii="Times New Roman" w:hAnsi="Times New Roman"/>
          <w:sz w:val="24"/>
          <w:szCs w:val="24"/>
        </w:rPr>
        <w:fldChar w:fldCharType="begin" w:fldLock="1"/>
      </w:r>
      <w:r w:rsidR="00522633">
        <w:rPr>
          <w:rFonts w:ascii="Times New Roman" w:hAnsi="Times New Roman"/>
          <w:sz w:val="24"/>
          <w:szCs w:val="24"/>
        </w:rPr>
        <w:instrText>ADDIN CSL_CITATION {"citationItems":[{"id":"ITEM-1","itemData":{"DOI":"10.4319/lo.1996.41.5.1035","ISSN":"00243590","abstract":"Many alpine lakes have low concentrations of ultraviolet (UV) radiation-absorbing dissolved organic matter, yet receive higher UV radiation flux than low-elevation lakes. We tested whether ambient UV radiation affected periphyton development in a small alpine lake in Banff National Park, Canada. After 30 d, total periphytic biomass and chlorophyll accrual on artificial substrates were enhanced similar to 100% (t-test, P &lt; 0.05) by removal of UV radiation (&lt;400 nm). The inhibitory effect of UV radiation was species-specific, significantly suppressing (Bonferroni-adjusted t-test, P &lt; 0.05) Achnanthes minutissima Kutzing but not other colonists. Although taxa apparently differed in their sensitivity to UV radiation, periphyton communities remained dominated by early successional taxa, especially A. minutissima (75% of total biovolume). In contrast, natural epilithic communities were dominated by cyanobacteria (Anabaena subcylindrica Borge, Calothrix sp.). These findings suggest that ambient UV radiation at alpine sites can suppress periphyton development by inhibiting littoral diatom production during the short ice-free season (July-September).","author":[{"dropping-particle":"","family":"Vinebrooke","given":"R D","non-dropping-particle":"","parse-names":false,"suffix":""},{"dropping-particle":"","family":"Leavitt","given":"P R","non-dropping-particle":"","parse-names":false,"suffix":""}],"container-title":"Limnology and Oceanography","id":"ITEM-1","issued":{"date-parts":[["1996"]]},"page":"1035-1040","title":"Effects of ultraviolet radiation on periphyton in an alpine lake","type":"article-journal","volume":"41"},"uris":["http://www.mendeley.com/documents/?uuid=cfd5ffd1-95c5-439a-ad18-96b61b1ef9d8"]}],"mendeley":{"formattedCitation":"(Vinebrooke and Leavitt 1996)","plainTextFormattedCitation":"(Vinebrooke and Leavitt 1996)","previouslyFormattedCitation":"(Vinebrooke and Leavitt 1996)"},"properties":{"noteIndex":0},"schema":"https://github.com/citation-style-language/schema/raw/master/csl-citation.json"}</w:instrText>
      </w:r>
      <w:r w:rsidR="00E76C8E">
        <w:rPr>
          <w:rFonts w:ascii="Times New Roman" w:hAnsi="Times New Roman"/>
          <w:sz w:val="24"/>
          <w:szCs w:val="24"/>
        </w:rPr>
        <w:fldChar w:fldCharType="separate"/>
      </w:r>
      <w:r w:rsidR="00522633" w:rsidRPr="00522633">
        <w:rPr>
          <w:rFonts w:ascii="Times New Roman" w:hAnsi="Times New Roman"/>
          <w:noProof/>
          <w:sz w:val="24"/>
          <w:szCs w:val="24"/>
        </w:rPr>
        <w:t>(Vinebrooke and Leavitt 1996)</w:t>
      </w:r>
      <w:r w:rsidR="00E76C8E">
        <w:rPr>
          <w:rFonts w:ascii="Times New Roman" w:hAnsi="Times New Roman"/>
          <w:sz w:val="24"/>
          <w:szCs w:val="24"/>
        </w:rPr>
        <w:fldChar w:fldCharType="end"/>
      </w:r>
      <w:r w:rsidR="00E76C8E" w:rsidDel="00E76C8E">
        <w:rPr>
          <w:rFonts w:ascii="Times New Roman" w:hAnsi="Times New Roman"/>
          <w:sz w:val="24"/>
          <w:szCs w:val="24"/>
        </w:rPr>
        <w:t xml:space="preserve"> </w:t>
      </w:r>
      <w:r w:rsidR="00F17233">
        <w:rPr>
          <w:rFonts w:ascii="Times New Roman" w:hAnsi="Times New Roman"/>
          <w:sz w:val="24"/>
          <w:szCs w:val="24"/>
        </w:rPr>
        <w:t xml:space="preserve">but they are not significantly different than those </w:t>
      </w:r>
      <w:r w:rsidR="002C27DD">
        <w:rPr>
          <w:rFonts w:ascii="Times New Roman" w:hAnsi="Times New Roman"/>
          <w:sz w:val="24"/>
          <w:szCs w:val="24"/>
        </w:rPr>
        <w:t>we</w:t>
      </w:r>
      <w:r w:rsidR="00F17233">
        <w:rPr>
          <w:rFonts w:ascii="Times New Roman" w:hAnsi="Times New Roman"/>
          <w:sz w:val="24"/>
          <w:szCs w:val="24"/>
        </w:rPr>
        <w:t xml:space="preserve"> observed on artificial substrates outside of enclosures in both </w:t>
      </w:r>
      <w:r w:rsidR="002641D2">
        <w:rPr>
          <w:rFonts w:ascii="Times New Roman" w:hAnsi="Times New Roman"/>
          <w:sz w:val="24"/>
          <w:szCs w:val="24"/>
        </w:rPr>
        <w:t xml:space="preserve">study </w:t>
      </w:r>
      <w:r w:rsidR="00F17233">
        <w:rPr>
          <w:rFonts w:ascii="Times New Roman" w:hAnsi="Times New Roman"/>
          <w:sz w:val="24"/>
          <w:szCs w:val="24"/>
        </w:rPr>
        <w:t xml:space="preserve">lakes and in one </w:t>
      </w:r>
      <w:r w:rsidR="002C27DD">
        <w:rPr>
          <w:rFonts w:ascii="Times New Roman" w:hAnsi="Times New Roman"/>
          <w:sz w:val="24"/>
          <w:szCs w:val="24"/>
        </w:rPr>
        <w:t xml:space="preserve">non-study </w:t>
      </w:r>
      <w:r w:rsidR="00F17233">
        <w:rPr>
          <w:rFonts w:ascii="Times New Roman" w:hAnsi="Times New Roman"/>
          <w:sz w:val="24"/>
          <w:szCs w:val="24"/>
        </w:rPr>
        <w:t>lake adjacent to LeConte (ANOVA, F</w:t>
      </w:r>
      <w:r w:rsidR="00F17233" w:rsidRPr="00D418E8">
        <w:rPr>
          <w:rFonts w:ascii="Times New Roman" w:hAnsi="Times New Roman"/>
          <w:sz w:val="24"/>
          <w:szCs w:val="24"/>
          <w:vertAlign w:val="subscript"/>
        </w:rPr>
        <w:t>2,209</w:t>
      </w:r>
      <w:r w:rsidR="00F17233">
        <w:rPr>
          <w:rFonts w:ascii="Times New Roman" w:hAnsi="Times New Roman"/>
          <w:sz w:val="24"/>
          <w:szCs w:val="24"/>
          <w:vertAlign w:val="subscript"/>
        </w:rPr>
        <w:t xml:space="preserve"> </w:t>
      </w:r>
      <w:r w:rsidR="00F17233">
        <w:rPr>
          <w:rFonts w:ascii="Times New Roman" w:hAnsi="Times New Roman"/>
          <w:sz w:val="24"/>
          <w:szCs w:val="24"/>
        </w:rPr>
        <w:t>= 0.09, p = 0.9).</w:t>
      </w:r>
    </w:p>
    <w:p w14:paraId="676AEC60" w14:textId="50084720" w:rsidR="0046180E" w:rsidRDefault="00F17233" w:rsidP="008275C3">
      <w:pPr>
        <w:spacing w:line="480" w:lineRule="auto"/>
        <w:jc w:val="center"/>
        <w:rPr>
          <w:rFonts w:ascii="Times New Roman" w:hAnsi="Times New Roman"/>
          <w:i/>
          <w:sz w:val="24"/>
          <w:szCs w:val="24"/>
        </w:rPr>
      </w:pPr>
      <w:r w:rsidRPr="00B41826">
        <w:rPr>
          <w:rFonts w:ascii="Times New Roman" w:hAnsi="Times New Roman"/>
          <w:i/>
          <w:sz w:val="24"/>
          <w:szCs w:val="24"/>
        </w:rPr>
        <w:t>Mesocosm experiment.</w:t>
      </w:r>
    </w:p>
    <w:p w14:paraId="36564931" w14:textId="7E554D57" w:rsidR="00F17233" w:rsidRDefault="0046180E" w:rsidP="00063C4A">
      <w:pPr>
        <w:spacing w:line="480" w:lineRule="auto"/>
        <w:ind w:right="360"/>
        <w:rPr>
          <w:rFonts w:ascii="Times New Roman" w:hAnsi="Times New Roman"/>
          <w:sz w:val="24"/>
          <w:szCs w:val="24"/>
        </w:rPr>
      </w:pPr>
      <w:r w:rsidRPr="007A3A53">
        <w:rPr>
          <w:rFonts w:ascii="Times New Roman" w:hAnsi="Times New Roman"/>
          <w:i/>
          <w:sz w:val="24"/>
          <w:szCs w:val="24"/>
        </w:rPr>
        <w:t>Experimental design.—</w:t>
      </w:r>
      <w:r w:rsidR="00F17233">
        <w:rPr>
          <w:rFonts w:ascii="Times New Roman" w:hAnsi="Times New Roman"/>
          <w:sz w:val="24"/>
          <w:szCs w:val="24"/>
        </w:rPr>
        <w:t>We conducted a mesocosm experiment to further explore the effects of tadpoles and mayflies on algal resources</w:t>
      </w:r>
      <w:r w:rsidR="004B54F3">
        <w:rPr>
          <w:rFonts w:ascii="Times New Roman" w:hAnsi="Times New Roman"/>
          <w:sz w:val="24"/>
          <w:szCs w:val="24"/>
        </w:rPr>
        <w:t>. By using mesocosms, we were able to reduce</w:t>
      </w:r>
      <w:r w:rsidR="00F17233">
        <w:rPr>
          <w:rFonts w:ascii="Times New Roman" w:hAnsi="Times New Roman"/>
          <w:sz w:val="24"/>
          <w:szCs w:val="24"/>
        </w:rPr>
        <w:t xml:space="preserve"> environmental heterogeneity </w:t>
      </w:r>
      <w:r w:rsidR="008A761E">
        <w:rPr>
          <w:rFonts w:ascii="Times New Roman" w:hAnsi="Times New Roman"/>
          <w:sz w:val="24"/>
          <w:szCs w:val="24"/>
        </w:rPr>
        <w:t>inherent</w:t>
      </w:r>
      <w:r w:rsidR="002641D2">
        <w:rPr>
          <w:rFonts w:ascii="Times New Roman" w:hAnsi="Times New Roman"/>
          <w:sz w:val="24"/>
          <w:szCs w:val="24"/>
        </w:rPr>
        <w:t xml:space="preserve"> in </w:t>
      </w:r>
      <w:r w:rsidR="00063C4A">
        <w:rPr>
          <w:rFonts w:ascii="Times New Roman" w:hAnsi="Times New Roman"/>
          <w:sz w:val="24"/>
          <w:szCs w:val="24"/>
        </w:rPr>
        <w:t>field enclosure</w:t>
      </w:r>
      <w:r w:rsidR="002641D2">
        <w:rPr>
          <w:rFonts w:ascii="Times New Roman" w:hAnsi="Times New Roman"/>
          <w:sz w:val="24"/>
          <w:szCs w:val="24"/>
        </w:rPr>
        <w:t xml:space="preserve"> experiments</w:t>
      </w:r>
      <w:r w:rsidR="004B54F3">
        <w:rPr>
          <w:rFonts w:ascii="Times New Roman" w:hAnsi="Times New Roman"/>
          <w:sz w:val="24"/>
          <w:szCs w:val="24"/>
        </w:rPr>
        <w:t>, and to sample larger proportions of the benthic surface available to grazers</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We used a 2 x 2 factorial design, with treatment levels of presence and absence of tadpoles and mayflies, arranged randomly among four blocks.</w:t>
      </w:r>
      <w:r w:rsidR="00645471">
        <w:rPr>
          <w:rFonts w:ascii="Times New Roman" w:hAnsi="Times New Roman"/>
          <w:sz w:val="24"/>
          <w:szCs w:val="24"/>
        </w:rPr>
        <w:t xml:space="preserve"> </w:t>
      </w:r>
      <w:r w:rsidR="00F17233">
        <w:rPr>
          <w:rFonts w:ascii="Times New Roman" w:hAnsi="Times New Roman"/>
          <w:sz w:val="24"/>
          <w:szCs w:val="24"/>
        </w:rPr>
        <w:t xml:space="preserve">Four mesocosms contained zero consumers, four contained 16 tadpoles, four </w:t>
      </w:r>
      <w:r w:rsidR="00F17233">
        <w:rPr>
          <w:rFonts w:ascii="Times New Roman" w:hAnsi="Times New Roman"/>
          <w:sz w:val="24"/>
          <w:szCs w:val="24"/>
        </w:rPr>
        <w:lastRenderedPageBreak/>
        <w:t>contained 250 mayflies, and the remaining four contained 16 tadpoles and 250 mayflies (n = 16).</w:t>
      </w:r>
    </w:p>
    <w:p w14:paraId="27429AD8" w14:textId="32914B97" w:rsidR="00F17233" w:rsidRDefault="0046180E" w:rsidP="00063C4A">
      <w:pPr>
        <w:spacing w:line="480" w:lineRule="auto"/>
        <w:ind w:right="360"/>
        <w:rPr>
          <w:rFonts w:ascii="Times New Roman" w:hAnsi="Times New Roman"/>
          <w:sz w:val="24"/>
          <w:szCs w:val="24"/>
        </w:rPr>
      </w:pPr>
      <w:r>
        <w:rPr>
          <w:rFonts w:ascii="Times New Roman" w:hAnsi="Times New Roman"/>
          <w:i/>
          <w:sz w:val="24"/>
          <w:szCs w:val="24"/>
        </w:rPr>
        <w:t xml:space="preserve">Mesocosms.- </w:t>
      </w:r>
      <w:r w:rsidR="00F17233">
        <w:rPr>
          <w:rFonts w:ascii="Times New Roman" w:hAnsi="Times New Roman"/>
          <w:sz w:val="24"/>
          <w:szCs w:val="24"/>
        </w:rPr>
        <w:t>Mesocosms were located at the</w:t>
      </w:r>
      <w:r w:rsidR="000554D4">
        <w:rPr>
          <w:rFonts w:ascii="Times New Roman" w:hAnsi="Times New Roman"/>
          <w:sz w:val="24"/>
          <w:szCs w:val="24"/>
        </w:rPr>
        <w:t xml:space="preserve"> University of California</w:t>
      </w:r>
      <w:r w:rsidR="00F17233">
        <w:rPr>
          <w:rFonts w:ascii="Times New Roman" w:hAnsi="Times New Roman"/>
          <w:sz w:val="24"/>
          <w:szCs w:val="24"/>
        </w:rPr>
        <w:t xml:space="preserve"> Sierra Nevada Aquatic Research Laboratory near Mammoth Lakes, CA (2165 m elevation, </w:t>
      </w:r>
      <w:r w:rsidR="00F17233" w:rsidRPr="00AB258D">
        <w:rPr>
          <w:rFonts w:ascii="Times New Roman" w:hAnsi="Times New Roman"/>
          <w:sz w:val="24"/>
          <w:szCs w:val="24"/>
        </w:rPr>
        <w:t>37°36'50.83" N 118°49'57.56" W</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We used sixteen cube shaped (1 m</w:t>
      </w:r>
      <w:r w:rsidR="00F17233">
        <w:rPr>
          <w:rFonts w:ascii="Times New Roman" w:hAnsi="Times New Roman"/>
          <w:sz w:val="24"/>
          <w:szCs w:val="24"/>
          <w:vertAlign w:val="superscript"/>
        </w:rPr>
        <w:t>3</w:t>
      </w:r>
      <w:r w:rsidR="00F17233">
        <w:rPr>
          <w:rFonts w:ascii="Times New Roman" w:hAnsi="Times New Roman"/>
          <w:sz w:val="24"/>
          <w:szCs w:val="24"/>
        </w:rPr>
        <w:t>) concrete tanks</w:t>
      </w:r>
      <w:r w:rsidR="000554D4">
        <w:rPr>
          <w:rFonts w:ascii="Times New Roman" w:hAnsi="Times New Roman"/>
          <w:sz w:val="24"/>
          <w:szCs w:val="24"/>
        </w:rPr>
        <w:t xml:space="preserve"> (Fig. 1d)</w:t>
      </w:r>
      <w:r w:rsidR="00F17233">
        <w:rPr>
          <w:rFonts w:ascii="Times New Roman" w:hAnsi="Times New Roman"/>
          <w:sz w:val="24"/>
          <w:szCs w:val="24"/>
        </w:rPr>
        <w:t xml:space="preserve">, </w:t>
      </w:r>
      <w:r w:rsidR="00536818">
        <w:rPr>
          <w:rFonts w:ascii="Times New Roman" w:hAnsi="Times New Roman"/>
          <w:sz w:val="24"/>
          <w:szCs w:val="24"/>
        </w:rPr>
        <w:t>each with a narrow shelf at the water line</w:t>
      </w:r>
      <w:r w:rsidR="00F17233">
        <w:rPr>
          <w:rFonts w:ascii="Times New Roman" w:hAnsi="Times New Roman"/>
          <w:sz w:val="24"/>
          <w:szCs w:val="24"/>
        </w:rPr>
        <w:t xml:space="preserve"> on the south facing </w:t>
      </w:r>
      <w:r w:rsidR="00536818">
        <w:rPr>
          <w:rFonts w:ascii="Times New Roman" w:hAnsi="Times New Roman"/>
          <w:sz w:val="24"/>
          <w:szCs w:val="24"/>
        </w:rPr>
        <w:t xml:space="preserve">aspect </w:t>
      </w:r>
      <w:r w:rsidR="00F17233">
        <w:rPr>
          <w:rFonts w:ascii="Times New Roman" w:hAnsi="Times New Roman"/>
          <w:sz w:val="24"/>
          <w:szCs w:val="24"/>
        </w:rPr>
        <w:t>to allow tadpoles and metamorphs to bask (Fig.1</w:t>
      </w:r>
      <w:r w:rsidR="00150F86">
        <w:rPr>
          <w:rFonts w:ascii="Times New Roman" w:hAnsi="Times New Roman"/>
          <w:sz w:val="24"/>
          <w:szCs w:val="24"/>
        </w:rPr>
        <w:t>f</w:t>
      </w:r>
      <w:r w:rsidR="00F17233">
        <w:rPr>
          <w:rFonts w:ascii="Times New Roman" w:hAnsi="Times New Roman"/>
          <w:sz w:val="24"/>
          <w:szCs w:val="24"/>
        </w:rPr>
        <w:t>).</w:t>
      </w:r>
      <w:r w:rsidR="00645471">
        <w:rPr>
          <w:rFonts w:ascii="Times New Roman" w:hAnsi="Times New Roman"/>
          <w:sz w:val="24"/>
          <w:szCs w:val="24"/>
        </w:rPr>
        <w:t xml:space="preserve"> </w:t>
      </w:r>
      <w:r w:rsidR="004B54F3">
        <w:rPr>
          <w:rFonts w:ascii="Times New Roman" w:hAnsi="Times New Roman"/>
          <w:sz w:val="24"/>
          <w:szCs w:val="24"/>
        </w:rPr>
        <w:t>The benthic area was equal to that of field experiment enclosures (1 m</w:t>
      </w:r>
      <w:r w:rsidR="004B54F3" w:rsidRPr="00063C4A">
        <w:rPr>
          <w:rFonts w:ascii="Times New Roman" w:hAnsi="Times New Roman"/>
          <w:sz w:val="24"/>
          <w:szCs w:val="24"/>
          <w:vertAlign w:val="superscript"/>
        </w:rPr>
        <w:t>2</w:t>
      </w:r>
      <w:r w:rsidR="004B54F3">
        <w:rPr>
          <w:rFonts w:ascii="Times New Roman" w:hAnsi="Times New Roman"/>
          <w:sz w:val="24"/>
          <w:szCs w:val="24"/>
        </w:rPr>
        <w:t xml:space="preserve">). We filled </w:t>
      </w:r>
      <w:r w:rsidR="00F17233">
        <w:rPr>
          <w:rFonts w:ascii="Times New Roman" w:hAnsi="Times New Roman"/>
          <w:sz w:val="24"/>
          <w:szCs w:val="24"/>
        </w:rPr>
        <w:t>tanks with water from adjacent Convict Creek</w:t>
      </w:r>
      <w:r w:rsidR="004B54F3">
        <w:rPr>
          <w:rFonts w:ascii="Times New Roman" w:hAnsi="Times New Roman"/>
          <w:sz w:val="24"/>
          <w:szCs w:val="24"/>
        </w:rPr>
        <w:t>.</w:t>
      </w:r>
      <w:r w:rsidR="00F17233">
        <w:rPr>
          <w:rFonts w:ascii="Times New Roman" w:hAnsi="Times New Roman"/>
          <w:sz w:val="24"/>
          <w:szCs w:val="24"/>
        </w:rPr>
        <w:t xml:space="preserve"> </w:t>
      </w:r>
      <w:r w:rsidR="004B54F3">
        <w:rPr>
          <w:rFonts w:ascii="Times New Roman" w:hAnsi="Times New Roman"/>
          <w:sz w:val="24"/>
          <w:szCs w:val="24"/>
        </w:rPr>
        <w:t>N</w:t>
      </w:r>
      <w:r w:rsidR="00F17233">
        <w:rPr>
          <w:rFonts w:ascii="Times New Roman" w:hAnsi="Times New Roman"/>
          <w:sz w:val="24"/>
          <w:szCs w:val="24"/>
        </w:rPr>
        <w:t xml:space="preserve">itrate and phosphate levels in Convict Creek are similar to those observed in most Sierra Nevada lakes, and while </w:t>
      </w:r>
      <w:r w:rsidR="004B54F3">
        <w:rPr>
          <w:rFonts w:ascii="Times New Roman" w:hAnsi="Times New Roman"/>
          <w:sz w:val="24"/>
          <w:szCs w:val="24"/>
        </w:rPr>
        <w:t xml:space="preserve">Convict Creek </w:t>
      </w:r>
      <w:r w:rsidR="00F17233">
        <w:rPr>
          <w:rFonts w:ascii="Times New Roman" w:hAnsi="Times New Roman"/>
          <w:sz w:val="24"/>
          <w:szCs w:val="24"/>
        </w:rPr>
        <w:t xml:space="preserve">pH </w:t>
      </w:r>
      <w:r w:rsidR="004B54F3" w:rsidRPr="00436B9D">
        <w:rPr>
          <w:rFonts w:ascii="Times New Roman" w:hAnsi="Times New Roman"/>
          <w:noProof/>
          <w:sz w:val="24"/>
          <w:szCs w:val="24"/>
        </w:rPr>
        <w:t>(</w:t>
      </w:r>
      <w:r w:rsidR="004B54F3">
        <w:rPr>
          <w:rFonts w:ascii="Times New Roman" w:hAnsi="Times New Roman"/>
          <w:noProof/>
          <w:sz w:val="24"/>
          <w:szCs w:val="24"/>
        </w:rPr>
        <w:t>pH 7.9 – 8.5</w:t>
      </w:r>
      <w:r w:rsidR="00150F86">
        <w:rPr>
          <w:rFonts w:ascii="Times New Roman" w:hAnsi="Times New Roman"/>
          <w:noProof/>
          <w:sz w:val="24"/>
          <w:szCs w:val="24"/>
        </w:rPr>
        <w:t>)</w:t>
      </w:r>
      <w:r w:rsidR="004B54F3">
        <w:rPr>
          <w:rFonts w:ascii="Times New Roman" w:hAnsi="Times New Roman"/>
          <w:noProof/>
          <w:sz w:val="24"/>
          <w:szCs w:val="24"/>
        </w:rPr>
        <w:fldChar w:fldCharType="begin" w:fldLock="1"/>
      </w:r>
      <w:r w:rsidR="004B54F3">
        <w:rPr>
          <w:rFonts w:ascii="Times New Roman" w:hAnsi="Times New Roman"/>
          <w:noProof/>
          <w:sz w:val="24"/>
          <w:szCs w:val="24"/>
        </w:rPr>
        <w:instrText>ADDIN CSL_CITATION {"citationItems":[{"id":"ITEM-1","itemData":{"DOI":"10.1111/j.1365-2427.1989.tb01356.x","ISSN":"0046-5070","author":[{"dropping-particle":"V.","family":"Leland","given":"Harry","non-dropping-particle":"","parse-names":false,"suffix":""},{"dropping-particle":"V.","family":"Fend","given":"Steven","non-dropping-particle":"","parse-names":false,"suffix":""},{"dropping-particle":"","family":"Dudley","given":"Thomas L.","non-dropping-particle":"","parse-names":false,"suffix":""},{"dropping-particle":"","family":"Carter","given":"James L.","non-dropping-particle":"","parse-names":false,"suffix":""}],"container-title":"Freshwater Biology","id":"ITEM-1","issue":"2","issued":{"date-parts":[["1989","4"]]},"page":"163-179","title":"Effects of copper on species composition of benthic insects in a Sierra Nevada, California, stream","type":"article-journal","volume":"21"},"uris":["http://www.mendeley.com/documents/?uuid=2ae9c3f3-886e-4af9-8b59-cb715c83373d"]},{"id":"ITEM-2","itemData":{"author":[{"dropping-particle":"","family":"Sickman","given":"J. O.","non-dropping-particle":"","parse-names":false,"suffix":""},{"dropping-particle":"","family":"Melack","given":"J. M.","non-dropping-particle":"","parse-names":false,"suffix":""},{"dropping-particle":"","family":"Clow","given":"D. W.","non-dropping-particle":"","parse-names":false,"suffix":""}],"container-title":"Limnology and Oceanography","id":"ITEM-2","issue":"5","issued":{"date-parts":[["2003"]]},"page":"1885-1892","title":"Evidence for nutrient enrichment of high-elevation lakes in the Sierra Nevada, California","type":"article-journal","volume":"48"},"uris":["http://www.mendeley.com/documents/?uuid=e6587b85-1ed4-4650-bb6e-e972d9271237"]}],"mendeley":{"formattedCitation":"(Leland et al. 1989, Sickman et al. 2003)","plainTextFormattedCitation":"(Leland et al. 1989, Sickman et al. 2003)","previouslyFormattedCitation":"(Leland et al. 1989, Sickman et al. 2003)"},"properties":{"noteIndex":0},"schema":"https://github.com/citation-style-language/schema/raw/master/csl-citation.json"}</w:instrText>
      </w:r>
      <w:r w:rsidR="004B54F3">
        <w:rPr>
          <w:rFonts w:ascii="Times New Roman" w:hAnsi="Times New Roman"/>
          <w:noProof/>
          <w:sz w:val="24"/>
          <w:szCs w:val="24"/>
        </w:rPr>
        <w:fldChar w:fldCharType="separate"/>
      </w:r>
      <w:r w:rsidR="004B54F3" w:rsidRPr="00522633">
        <w:rPr>
          <w:rFonts w:ascii="Times New Roman" w:hAnsi="Times New Roman"/>
          <w:noProof/>
          <w:sz w:val="24"/>
          <w:szCs w:val="24"/>
        </w:rPr>
        <w:t>(Leland et al. 1989, Sickman et al. 2003)</w:t>
      </w:r>
      <w:r w:rsidR="004B54F3">
        <w:rPr>
          <w:rFonts w:ascii="Times New Roman" w:hAnsi="Times New Roman"/>
          <w:noProof/>
          <w:sz w:val="24"/>
          <w:szCs w:val="24"/>
        </w:rPr>
        <w:fldChar w:fldCharType="end"/>
      </w:r>
      <w:r w:rsidR="00AD392D">
        <w:rPr>
          <w:rFonts w:ascii="Times New Roman" w:hAnsi="Times New Roman"/>
          <w:noProof/>
          <w:sz w:val="24"/>
          <w:szCs w:val="24"/>
        </w:rPr>
        <w:t xml:space="preserve"> </w:t>
      </w:r>
      <w:r w:rsidR="00F17233">
        <w:rPr>
          <w:rFonts w:ascii="Times New Roman" w:hAnsi="Times New Roman"/>
          <w:sz w:val="24"/>
          <w:szCs w:val="24"/>
        </w:rPr>
        <w:t>is high</w:t>
      </w:r>
      <w:r w:rsidR="004B54F3">
        <w:rPr>
          <w:rFonts w:ascii="Times New Roman" w:hAnsi="Times New Roman"/>
          <w:sz w:val="24"/>
          <w:szCs w:val="24"/>
        </w:rPr>
        <w:t xml:space="preserve"> relative to </w:t>
      </w:r>
      <w:r w:rsidR="00F17233">
        <w:rPr>
          <w:rFonts w:ascii="Times New Roman" w:hAnsi="Times New Roman"/>
          <w:sz w:val="24"/>
          <w:szCs w:val="24"/>
        </w:rPr>
        <w:t>most Sierra Nevada lakes</w:t>
      </w:r>
      <w:r w:rsidR="00063C4A">
        <w:rPr>
          <w:rFonts w:ascii="Times New Roman" w:hAnsi="Times New Roman"/>
          <w:sz w:val="24"/>
          <w:szCs w:val="24"/>
        </w:rPr>
        <w:t>,</w:t>
      </w:r>
      <w:r w:rsidR="00F17233">
        <w:rPr>
          <w:rFonts w:ascii="Times New Roman" w:hAnsi="Times New Roman"/>
          <w:sz w:val="24"/>
          <w:szCs w:val="24"/>
        </w:rPr>
        <w:t xml:space="preserve"> it is in the range tolerate</w:t>
      </w:r>
      <w:r w:rsidR="008A761E">
        <w:rPr>
          <w:rFonts w:ascii="Times New Roman" w:hAnsi="Times New Roman"/>
          <w:sz w:val="24"/>
          <w:szCs w:val="24"/>
        </w:rPr>
        <w:t>d</w:t>
      </w:r>
      <w:r w:rsidR="00F17233">
        <w:rPr>
          <w:rFonts w:ascii="Times New Roman" w:hAnsi="Times New Roman"/>
          <w:sz w:val="24"/>
          <w:szCs w:val="24"/>
        </w:rPr>
        <w:t xml:space="preserve"> by </w:t>
      </w:r>
      <w:r w:rsidR="00AD392D">
        <w:rPr>
          <w:rFonts w:ascii="Times New Roman" w:hAnsi="Times New Roman"/>
          <w:sz w:val="24"/>
          <w:szCs w:val="24"/>
        </w:rPr>
        <w:t xml:space="preserve">the </w:t>
      </w:r>
      <w:r w:rsidR="00F17233">
        <w:rPr>
          <w:rFonts w:ascii="Times New Roman" w:hAnsi="Times New Roman"/>
          <w:sz w:val="24"/>
          <w:szCs w:val="24"/>
        </w:rPr>
        <w:t xml:space="preserve">mayflies and </w:t>
      </w:r>
      <w:ins w:id="107" w:author="Andrea Adams" w:date="2020-05-15T14:25:00Z">
        <w:r w:rsidR="00CD1423">
          <w:rPr>
            <w:rFonts w:ascii="Times New Roman" w:hAnsi="Times New Roman"/>
            <w:sz w:val="24"/>
            <w:szCs w:val="24"/>
          </w:rPr>
          <w:t xml:space="preserve">MYLF </w:t>
        </w:r>
      </w:ins>
      <w:r w:rsidR="00F17233">
        <w:rPr>
          <w:rFonts w:ascii="Times New Roman" w:hAnsi="Times New Roman"/>
          <w:sz w:val="24"/>
          <w:szCs w:val="24"/>
        </w:rPr>
        <w:t xml:space="preserve">tadpoles </w:t>
      </w:r>
      <w:r w:rsidR="00AD392D">
        <w:rPr>
          <w:rFonts w:ascii="Times New Roman" w:hAnsi="Times New Roman"/>
          <w:sz w:val="24"/>
          <w:szCs w:val="24"/>
        </w:rPr>
        <w:t>inhabiting those</w:t>
      </w:r>
      <w:r w:rsidR="00F17233">
        <w:rPr>
          <w:rFonts w:ascii="Times New Roman" w:hAnsi="Times New Roman"/>
          <w:sz w:val="24"/>
          <w:szCs w:val="24"/>
        </w:rPr>
        <w:t xml:space="preserve"> lakes</w:t>
      </w:r>
      <w:r w:rsidR="00645471">
        <w:rPr>
          <w:rFonts w:ascii="Times New Roman" w:hAnsi="Times New Roman"/>
          <w:sz w:val="24"/>
          <w:szCs w:val="24"/>
        </w:rPr>
        <w:t xml:space="preserve"> </w:t>
      </w:r>
      <w:r w:rsidR="00F17233" w:rsidRPr="00436B9D">
        <w:rPr>
          <w:rFonts w:ascii="Times New Roman" w:hAnsi="Times New Roman"/>
          <w:noProof/>
          <w:sz w:val="24"/>
          <w:szCs w:val="24"/>
        </w:rPr>
        <w:t>(</w:t>
      </w:r>
      <w:r w:rsidR="00F17233">
        <w:rPr>
          <w:rFonts w:ascii="Times New Roman" w:hAnsi="Times New Roman"/>
          <w:noProof/>
          <w:sz w:val="24"/>
          <w:szCs w:val="24"/>
        </w:rPr>
        <w:t>pH 6.5 - 8.5</w:t>
      </w:r>
      <w:r w:rsidR="00150F86">
        <w:rPr>
          <w:rFonts w:ascii="Times New Roman" w:hAnsi="Times New Roman"/>
          <w:noProof/>
          <w:sz w:val="24"/>
          <w:szCs w:val="24"/>
        </w:rPr>
        <w:t>)</w:t>
      </w:r>
      <w:r w:rsidR="002C27DD">
        <w:rPr>
          <w:rFonts w:ascii="Times New Roman" w:hAnsi="Times New Roman"/>
          <w:noProof/>
          <w:sz w:val="24"/>
          <w:szCs w:val="24"/>
        </w:rPr>
        <w:fldChar w:fldCharType="begin" w:fldLock="1"/>
      </w:r>
      <w:r w:rsidR="002C27DD">
        <w:rPr>
          <w:rFonts w:ascii="Times New Roman" w:hAnsi="Times New Roman"/>
          <w:noProof/>
          <w:sz w:val="24"/>
          <w:szCs w:val="24"/>
        </w:rPr>
        <w:instrText>ADDIN CSL_CITATION {"citationItems":[{"id":"ITEM-1","itemData":{"author":[{"dropping-particle":"","family":"Bradford","given":"D. F.","non-dropping-particle":"","parse-names":false,"suffix":""},{"dropping-particle":"","family":"Cooper","given":"S. D.","non-dropping-particle":"","parse-names":false,"suffix":""},{"dropping-particle":"","family":"Jenkins Jr","given":"T. M.","non-dropping-particle":"","parse-names":false,"suffix":""},{"dropping-particle":"","family":"Kratz","given":"K.","non-dropping-particle":"","parse-names":false,"suffix":""},{"dropping-particle":"","family":"Sarnelle","given":"O.","non-dropping-particle":"","parse-names":false,"suffix":""},{"dropping-particle":"","family":"Brown","given":"A. D.","non-dropping-particle":"","parse-names":false,"suffix":""}],"container-title":"Canadian Journal of Fisheries and Aquatic Sciences","id":"ITEM-1","issue":"11","issued":{"date-parts":[["1998"]]},"page":"2478-2491","title":"Influences of natural acidity and introduced fish on faunal assemblages in California alpine lakes","type":"article-journal","volume":"55"},"uris":["http://www.mendeley.com/documents/?uuid=31ed756a-d2a4-400d-b51d-c6b7689f3456"]}],"mendeley":{"formattedCitation":"(Bradford et al. 1998)","plainTextFormattedCitation":"(Bradford et al. 1998)","previouslyFormattedCitation":"(Bradford et al. 1998)"},"properties":{"noteIndex":0},"schema":"https://github.com/citation-style-language/schema/raw/master/csl-citation.json"}</w:instrText>
      </w:r>
      <w:r w:rsidR="002C27DD">
        <w:rPr>
          <w:rFonts w:ascii="Times New Roman" w:hAnsi="Times New Roman"/>
          <w:noProof/>
          <w:sz w:val="24"/>
          <w:szCs w:val="24"/>
        </w:rPr>
        <w:fldChar w:fldCharType="separate"/>
      </w:r>
      <w:r w:rsidR="002C27DD" w:rsidRPr="00522633">
        <w:rPr>
          <w:rFonts w:ascii="Times New Roman" w:hAnsi="Times New Roman"/>
          <w:noProof/>
          <w:sz w:val="24"/>
          <w:szCs w:val="24"/>
        </w:rPr>
        <w:t>(Bradford et al. 1998)</w:t>
      </w:r>
      <w:r w:rsidR="002C27DD">
        <w:rPr>
          <w:rFonts w:ascii="Times New Roman" w:hAnsi="Times New Roman"/>
          <w:noProof/>
          <w:sz w:val="24"/>
          <w:szCs w:val="24"/>
        </w:rPr>
        <w:fldChar w:fldCharType="end"/>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Each mesocosm contained thirty sets of twelve porcelain tiles (</w:t>
      </w:r>
      <w:r w:rsidR="00150F86">
        <w:rPr>
          <w:rFonts w:ascii="Times New Roman" w:hAnsi="Times New Roman"/>
          <w:sz w:val="24"/>
          <w:szCs w:val="24"/>
        </w:rPr>
        <w:t>Fig. 1e,f</w:t>
      </w:r>
      <w:r w:rsidR="000554D4">
        <w:rPr>
          <w:rFonts w:ascii="Times New Roman" w:hAnsi="Times New Roman"/>
          <w:sz w:val="24"/>
          <w:szCs w:val="24"/>
        </w:rPr>
        <w:t>)</w:t>
      </w:r>
      <w:r w:rsidR="00150F86">
        <w:rPr>
          <w:rFonts w:ascii="Times New Roman" w:hAnsi="Times New Roman"/>
          <w:sz w:val="24"/>
          <w:szCs w:val="24"/>
        </w:rPr>
        <w:t xml:space="preserve">; </w:t>
      </w:r>
      <w:r w:rsidR="00F17233">
        <w:rPr>
          <w:rFonts w:ascii="Times New Roman" w:hAnsi="Times New Roman"/>
          <w:sz w:val="24"/>
          <w:szCs w:val="24"/>
        </w:rPr>
        <w:t>identical to those used in the field enclosures, each tile was 2.4 cm x 2.4 cm, total area of 12 tiles x 30 sets of tiles: 2074 cm</w:t>
      </w:r>
      <w:r w:rsidR="00F17233" w:rsidRPr="00EA0087">
        <w:rPr>
          <w:rFonts w:ascii="Times New Roman" w:hAnsi="Times New Roman"/>
          <w:sz w:val="24"/>
          <w:szCs w:val="24"/>
          <w:vertAlign w:val="superscript"/>
        </w:rPr>
        <w:t>2</w:t>
      </w:r>
      <w:r w:rsidR="000554D4">
        <w:rPr>
          <w:rFonts w:ascii="Times New Roman" w:hAnsi="Times New Roman"/>
          <w:sz w:val="24"/>
          <w:szCs w:val="24"/>
        </w:rPr>
        <w:t xml:space="preserve">. </w:t>
      </w:r>
      <w:ins w:id="108" w:author="Andrea Adams" w:date="2020-05-15T14:26:00Z">
        <w:r w:rsidR="00CD1423">
          <w:rPr>
            <w:rFonts w:ascii="Times New Roman" w:hAnsi="Times New Roman"/>
            <w:sz w:val="24"/>
            <w:szCs w:val="24"/>
          </w:rPr>
          <w:t>As with the field enclosures, t</w:t>
        </w:r>
      </w:ins>
      <w:del w:id="109" w:author="Andrea Adams" w:date="2020-05-15T14:26:00Z">
        <w:r w:rsidR="000554D4" w:rsidDel="00CD1423">
          <w:rPr>
            <w:rFonts w:ascii="Times New Roman" w:hAnsi="Times New Roman"/>
            <w:sz w:val="24"/>
            <w:szCs w:val="24"/>
          </w:rPr>
          <w:delText>T</w:delText>
        </w:r>
      </w:del>
      <w:r w:rsidR="000554D4">
        <w:rPr>
          <w:rFonts w:ascii="Times New Roman" w:hAnsi="Times New Roman"/>
          <w:sz w:val="24"/>
          <w:szCs w:val="24"/>
        </w:rPr>
        <w:t xml:space="preserve">iles </w:t>
      </w:r>
      <w:r w:rsidR="00F17233">
        <w:rPr>
          <w:rFonts w:ascii="Times New Roman" w:hAnsi="Times New Roman"/>
          <w:sz w:val="24"/>
          <w:szCs w:val="24"/>
        </w:rPr>
        <w:t>provide</w:t>
      </w:r>
      <w:r w:rsidR="000554D4">
        <w:rPr>
          <w:rFonts w:ascii="Times New Roman" w:hAnsi="Times New Roman"/>
          <w:sz w:val="24"/>
          <w:szCs w:val="24"/>
        </w:rPr>
        <w:t>d a</w:t>
      </w:r>
      <w:r w:rsidR="00F17233">
        <w:rPr>
          <w:rFonts w:ascii="Times New Roman" w:hAnsi="Times New Roman"/>
          <w:sz w:val="24"/>
          <w:szCs w:val="24"/>
        </w:rPr>
        <w:t xml:space="preserve"> standard surface on which we could measure algal abundance; </w:t>
      </w:r>
      <w:del w:id="110" w:author="Andrea Adams" w:date="2020-05-15T14:26:00Z">
        <w:r w:rsidR="00F17233" w:rsidDel="00CD1423">
          <w:rPr>
            <w:rFonts w:ascii="Times New Roman" w:hAnsi="Times New Roman"/>
            <w:sz w:val="24"/>
            <w:szCs w:val="24"/>
          </w:rPr>
          <w:delText>twenty five</w:delText>
        </w:r>
      </w:del>
      <w:ins w:id="111" w:author="Andrea Adams" w:date="2020-05-15T14:26:00Z">
        <w:r w:rsidR="00CD1423">
          <w:rPr>
            <w:rFonts w:ascii="Times New Roman" w:hAnsi="Times New Roman"/>
            <w:sz w:val="24"/>
            <w:szCs w:val="24"/>
          </w:rPr>
          <w:t>25</w:t>
        </w:r>
      </w:ins>
      <w:r w:rsidR="00F17233">
        <w:rPr>
          <w:rFonts w:ascii="Times New Roman" w:hAnsi="Times New Roman"/>
          <w:sz w:val="24"/>
          <w:szCs w:val="24"/>
        </w:rPr>
        <w:t xml:space="preserve"> </w:t>
      </w:r>
      <w:proofErr w:type="gramStart"/>
      <w:r w:rsidR="00F17233">
        <w:rPr>
          <w:rFonts w:ascii="Times New Roman" w:hAnsi="Times New Roman"/>
          <w:sz w:val="24"/>
          <w:szCs w:val="24"/>
        </w:rPr>
        <w:t>were</w:t>
      </w:r>
      <w:proofErr w:type="gramEnd"/>
      <w:r w:rsidR="00F17233">
        <w:rPr>
          <w:rFonts w:ascii="Times New Roman" w:hAnsi="Times New Roman"/>
          <w:sz w:val="24"/>
          <w:szCs w:val="24"/>
        </w:rPr>
        <w:t xml:space="preserve"> placed on the bottom of each mesocosm, and five were placed on each shelf (Fig. 1</w:t>
      </w:r>
      <w:r w:rsidR="000554D4">
        <w:rPr>
          <w:rFonts w:ascii="Times New Roman" w:hAnsi="Times New Roman"/>
          <w:sz w:val="24"/>
          <w:szCs w:val="24"/>
        </w:rPr>
        <w:t>e,f</w:t>
      </w:r>
      <w:r w:rsidR="00F17233">
        <w:rPr>
          <w:rFonts w:ascii="Times New Roman" w:hAnsi="Times New Roman"/>
          <w:sz w:val="24"/>
          <w:szCs w:val="24"/>
        </w:rPr>
        <w:t>).</w:t>
      </w:r>
    </w:p>
    <w:p w14:paraId="56AB3A5D" w14:textId="1639B2B4" w:rsidR="0046180E" w:rsidRDefault="0046180E" w:rsidP="0046180E">
      <w:pPr>
        <w:spacing w:line="480" w:lineRule="auto"/>
        <w:ind w:right="360"/>
        <w:rPr>
          <w:rFonts w:ascii="Times New Roman" w:hAnsi="Times New Roman"/>
          <w:sz w:val="24"/>
          <w:szCs w:val="24"/>
        </w:rPr>
      </w:pPr>
      <w:r w:rsidRPr="00A45FC1">
        <w:rPr>
          <w:rFonts w:ascii="Times New Roman" w:hAnsi="Times New Roman"/>
          <w:i/>
          <w:sz w:val="24"/>
          <w:szCs w:val="24"/>
        </w:rPr>
        <w:t xml:space="preserve">Tadpoles and mayflies.- </w:t>
      </w:r>
      <w:r w:rsidR="00F17233">
        <w:rPr>
          <w:rFonts w:ascii="Times New Roman" w:hAnsi="Times New Roman"/>
          <w:sz w:val="24"/>
          <w:szCs w:val="24"/>
        </w:rPr>
        <w:t xml:space="preserve">We collected 160 </w:t>
      </w:r>
      <w:r w:rsidR="00F17233" w:rsidRPr="00AB258D">
        <w:rPr>
          <w:rFonts w:ascii="Times New Roman" w:hAnsi="Times New Roman"/>
          <w:i/>
          <w:sz w:val="24"/>
          <w:szCs w:val="24"/>
        </w:rPr>
        <w:t>Rana sierrae</w:t>
      </w:r>
      <w:r w:rsidR="00F17233">
        <w:rPr>
          <w:rFonts w:ascii="Times New Roman" w:hAnsi="Times New Roman"/>
          <w:sz w:val="24"/>
          <w:szCs w:val="24"/>
        </w:rPr>
        <w:t xml:space="preserve"> tadpoles (Gosner stages 34-39) from </w:t>
      </w:r>
      <w:r w:rsidR="002C27DD">
        <w:rPr>
          <w:rFonts w:ascii="Times New Roman" w:hAnsi="Times New Roman"/>
          <w:sz w:val="24"/>
          <w:szCs w:val="24"/>
        </w:rPr>
        <w:t xml:space="preserve">a non-study lake in the </w:t>
      </w:r>
      <w:r w:rsidR="00F17233">
        <w:rPr>
          <w:rFonts w:ascii="Times New Roman" w:hAnsi="Times New Roman"/>
          <w:sz w:val="24"/>
          <w:szCs w:val="24"/>
        </w:rPr>
        <w:t xml:space="preserve">John Muir Wilderness and transported them in </w:t>
      </w:r>
      <w:proofErr w:type="gramStart"/>
      <w:r w:rsidR="00F17233">
        <w:rPr>
          <w:rFonts w:ascii="Times New Roman" w:hAnsi="Times New Roman"/>
          <w:sz w:val="24"/>
          <w:szCs w:val="24"/>
        </w:rPr>
        <w:t>one gallon</w:t>
      </w:r>
      <w:proofErr w:type="gramEnd"/>
      <w:r w:rsidR="00F17233">
        <w:rPr>
          <w:rFonts w:ascii="Times New Roman" w:hAnsi="Times New Roman"/>
          <w:sz w:val="24"/>
          <w:szCs w:val="24"/>
        </w:rPr>
        <w:t xml:space="preserve"> containers with portable aerators </w:t>
      </w:r>
      <w:del w:id="112" w:author="Andrea Adams" w:date="2020-05-15T14:27:00Z">
        <w:r w:rsidR="00F17233" w:rsidDel="00CD1423">
          <w:rPr>
            <w:rFonts w:ascii="Times New Roman" w:hAnsi="Times New Roman"/>
            <w:sz w:val="24"/>
            <w:szCs w:val="24"/>
          </w:rPr>
          <w:delText xml:space="preserve">and </w:delText>
        </w:r>
      </w:del>
      <w:ins w:id="113" w:author="Andrea Adams" w:date="2020-05-15T14:27:00Z">
        <w:r w:rsidR="00CD1423">
          <w:rPr>
            <w:rFonts w:ascii="Times New Roman" w:hAnsi="Times New Roman"/>
            <w:sz w:val="24"/>
            <w:szCs w:val="24"/>
          </w:rPr>
          <w:t xml:space="preserve"> </w:t>
        </w:r>
      </w:ins>
      <w:r w:rsidR="00F17233">
        <w:rPr>
          <w:rFonts w:ascii="Times New Roman" w:hAnsi="Times New Roman"/>
          <w:sz w:val="24"/>
          <w:szCs w:val="24"/>
        </w:rPr>
        <w:t>surrounded by blocks of snow.</w:t>
      </w:r>
      <w:r w:rsidR="00645471">
        <w:rPr>
          <w:rFonts w:ascii="Times New Roman" w:hAnsi="Times New Roman"/>
          <w:sz w:val="24"/>
          <w:szCs w:val="24"/>
        </w:rPr>
        <w:t xml:space="preserve"> </w:t>
      </w:r>
      <w:r w:rsidR="00AD392D">
        <w:rPr>
          <w:rFonts w:ascii="Times New Roman" w:hAnsi="Times New Roman"/>
          <w:sz w:val="24"/>
          <w:szCs w:val="24"/>
        </w:rPr>
        <w:t xml:space="preserve">We collected </w:t>
      </w:r>
      <w:r w:rsidR="00063C4A">
        <w:rPr>
          <w:rFonts w:ascii="Times New Roman" w:hAnsi="Times New Roman"/>
          <w:sz w:val="24"/>
          <w:szCs w:val="24"/>
        </w:rPr>
        <w:t xml:space="preserve">about </w:t>
      </w:r>
      <w:r w:rsidR="00F17233">
        <w:rPr>
          <w:rFonts w:ascii="Times New Roman" w:hAnsi="Times New Roman"/>
          <w:sz w:val="24"/>
          <w:szCs w:val="24"/>
        </w:rPr>
        <w:t>3000 mayfl</w:t>
      </w:r>
      <w:r w:rsidR="00AD392D">
        <w:rPr>
          <w:rFonts w:ascii="Times New Roman" w:hAnsi="Times New Roman"/>
          <w:sz w:val="24"/>
          <w:szCs w:val="24"/>
        </w:rPr>
        <w:t>y nymphs</w:t>
      </w:r>
      <w:r w:rsidR="00F17233">
        <w:rPr>
          <w:rFonts w:ascii="Times New Roman" w:hAnsi="Times New Roman"/>
          <w:sz w:val="24"/>
          <w:szCs w:val="24"/>
        </w:rPr>
        <w:t xml:space="preserve"> (</w:t>
      </w:r>
      <w:r w:rsidR="00F17233" w:rsidRPr="00AB258D">
        <w:rPr>
          <w:rFonts w:ascii="Times New Roman" w:hAnsi="Times New Roman"/>
          <w:i/>
          <w:sz w:val="24"/>
          <w:szCs w:val="24"/>
        </w:rPr>
        <w:t>Callibaetis ferrugineus</w:t>
      </w:r>
      <w:r w:rsidR="00F17233">
        <w:rPr>
          <w:rFonts w:ascii="Times New Roman" w:hAnsi="Times New Roman"/>
          <w:sz w:val="24"/>
          <w:szCs w:val="24"/>
        </w:rPr>
        <w:t>) from a small pond in Yosemite National Park</w:t>
      </w:r>
      <w:r w:rsidR="00AD392D">
        <w:rPr>
          <w:rFonts w:ascii="Times New Roman" w:hAnsi="Times New Roman"/>
          <w:sz w:val="24"/>
          <w:szCs w:val="24"/>
        </w:rPr>
        <w:t xml:space="preserve">; we </w:t>
      </w:r>
      <w:r w:rsidR="00F17233">
        <w:rPr>
          <w:rFonts w:ascii="Times New Roman" w:hAnsi="Times New Roman"/>
          <w:sz w:val="24"/>
          <w:szCs w:val="24"/>
        </w:rPr>
        <w:t>us</w:t>
      </w:r>
      <w:r w:rsidR="00AD392D">
        <w:rPr>
          <w:rFonts w:ascii="Times New Roman" w:hAnsi="Times New Roman"/>
          <w:sz w:val="24"/>
          <w:szCs w:val="24"/>
        </w:rPr>
        <w:t>ed</w:t>
      </w:r>
      <w:r w:rsidR="00F17233">
        <w:rPr>
          <w:rFonts w:ascii="Times New Roman" w:hAnsi="Times New Roman"/>
          <w:sz w:val="24"/>
          <w:szCs w:val="24"/>
        </w:rPr>
        <w:t xml:space="preserve"> a D-net with 250 </w:t>
      </w:r>
      <w:r w:rsidR="00F17233">
        <w:rPr>
          <w:sz w:val="24"/>
          <w:szCs w:val="24"/>
        </w:rPr>
        <w:t>μ</w:t>
      </w:r>
      <w:r w:rsidR="00F17233">
        <w:rPr>
          <w:rFonts w:ascii="Times New Roman" w:hAnsi="Times New Roman"/>
          <w:sz w:val="24"/>
          <w:szCs w:val="24"/>
        </w:rPr>
        <w:t>m mesh size</w:t>
      </w:r>
      <w:r w:rsidR="00AD392D">
        <w:rPr>
          <w:rFonts w:ascii="Times New Roman" w:hAnsi="Times New Roman"/>
          <w:sz w:val="24"/>
          <w:szCs w:val="24"/>
        </w:rPr>
        <w:t xml:space="preserve"> to capture nymphs</w:t>
      </w:r>
      <w:r w:rsidR="00F17233">
        <w:rPr>
          <w:rFonts w:ascii="Times New Roman" w:hAnsi="Times New Roman"/>
          <w:sz w:val="24"/>
          <w:szCs w:val="24"/>
        </w:rPr>
        <w:t xml:space="preserve">, </w:t>
      </w:r>
      <w:r w:rsidR="00AD392D">
        <w:rPr>
          <w:rFonts w:ascii="Times New Roman" w:hAnsi="Times New Roman"/>
          <w:sz w:val="24"/>
          <w:szCs w:val="24"/>
        </w:rPr>
        <w:t>and we separated them from benthic material and other benthic macroinvertebrates</w:t>
      </w:r>
      <w:r w:rsidR="00F17233">
        <w:rPr>
          <w:rFonts w:ascii="Times New Roman" w:hAnsi="Times New Roman"/>
          <w:sz w:val="24"/>
          <w:szCs w:val="24"/>
        </w:rPr>
        <w:t xml:space="preserve"> using 250 </w:t>
      </w:r>
      <w:r w:rsidR="00F17233">
        <w:rPr>
          <w:sz w:val="24"/>
          <w:szCs w:val="24"/>
        </w:rPr>
        <w:t>μ</w:t>
      </w:r>
      <w:r w:rsidR="00F17233">
        <w:rPr>
          <w:rFonts w:ascii="Times New Roman" w:hAnsi="Times New Roman"/>
          <w:sz w:val="24"/>
          <w:szCs w:val="24"/>
        </w:rPr>
        <w:t xml:space="preserve">m sieves, pipettes, and turkey basters, and transported </w:t>
      </w:r>
      <w:r w:rsidR="00AD392D">
        <w:rPr>
          <w:rFonts w:ascii="Times New Roman" w:hAnsi="Times New Roman"/>
          <w:sz w:val="24"/>
          <w:szCs w:val="24"/>
        </w:rPr>
        <w:t xml:space="preserve">them </w:t>
      </w:r>
      <w:r w:rsidR="00F17233">
        <w:rPr>
          <w:rFonts w:ascii="Times New Roman" w:hAnsi="Times New Roman"/>
          <w:sz w:val="24"/>
          <w:szCs w:val="24"/>
        </w:rPr>
        <w:t>similarly to tadpoles.</w:t>
      </w:r>
      <w:r w:rsidR="00645471">
        <w:rPr>
          <w:rFonts w:ascii="Times New Roman" w:hAnsi="Times New Roman"/>
          <w:sz w:val="24"/>
          <w:szCs w:val="24"/>
        </w:rPr>
        <w:t xml:space="preserve"> </w:t>
      </w:r>
    </w:p>
    <w:p w14:paraId="413B133B" w14:textId="59BB94A3" w:rsidR="00F17233" w:rsidRDefault="0046180E" w:rsidP="00063C4A">
      <w:pPr>
        <w:spacing w:line="480" w:lineRule="auto"/>
        <w:ind w:right="360"/>
        <w:rPr>
          <w:rFonts w:ascii="Times New Roman" w:hAnsi="Times New Roman"/>
          <w:sz w:val="24"/>
          <w:szCs w:val="24"/>
        </w:rPr>
      </w:pPr>
      <w:r w:rsidRPr="00063C4A">
        <w:rPr>
          <w:rFonts w:ascii="Times New Roman" w:hAnsi="Times New Roman"/>
          <w:i/>
          <w:sz w:val="24"/>
          <w:szCs w:val="24"/>
        </w:rPr>
        <w:lastRenderedPageBreak/>
        <w:t xml:space="preserve">Algae.- </w:t>
      </w:r>
      <w:r>
        <w:rPr>
          <w:rFonts w:ascii="Times New Roman" w:hAnsi="Times New Roman"/>
          <w:sz w:val="24"/>
          <w:szCs w:val="24"/>
        </w:rPr>
        <w:t xml:space="preserve">Creek water was the source for algae, and mesocosms were filled in April 2010 to allow algae communities to develop prior to the introduction of consumers. </w:t>
      </w:r>
      <w:r w:rsidR="00F24399">
        <w:rPr>
          <w:rFonts w:ascii="Times New Roman" w:hAnsi="Times New Roman"/>
          <w:sz w:val="24"/>
          <w:szCs w:val="24"/>
        </w:rPr>
        <w:t>Rocks were removed from the creek, scrubbed into small buckets of creek water, mixed in a large barrel, then aliquoted evenly to each mesocosm, and left undisturbed, covered by screen, until late July (~3 months).</w:t>
      </w:r>
    </w:p>
    <w:p w14:paraId="05FBAAC1" w14:textId="641D36D7" w:rsidR="00D710F4" w:rsidRDefault="0046180E" w:rsidP="00063C4A">
      <w:pPr>
        <w:spacing w:line="480" w:lineRule="auto"/>
        <w:ind w:right="360"/>
        <w:rPr>
          <w:rFonts w:ascii="Times New Roman" w:hAnsi="Times New Roman"/>
          <w:sz w:val="24"/>
          <w:szCs w:val="24"/>
        </w:rPr>
      </w:pPr>
      <w:r w:rsidRPr="00063C4A">
        <w:rPr>
          <w:rFonts w:ascii="Times New Roman" w:hAnsi="Times New Roman"/>
          <w:i/>
          <w:sz w:val="24"/>
          <w:szCs w:val="24"/>
        </w:rPr>
        <w:t xml:space="preserve">Experimental timeline.- </w:t>
      </w:r>
      <w:r w:rsidR="00AD392D">
        <w:rPr>
          <w:rFonts w:ascii="Times New Roman" w:hAnsi="Times New Roman"/>
          <w:sz w:val="24"/>
          <w:szCs w:val="24"/>
        </w:rPr>
        <w:t>We began t</w:t>
      </w:r>
      <w:r w:rsidR="00F17233">
        <w:rPr>
          <w:rFonts w:ascii="Times New Roman" w:hAnsi="Times New Roman"/>
          <w:sz w:val="24"/>
          <w:szCs w:val="24"/>
        </w:rPr>
        <w:t>he experiment in late July 2010</w:t>
      </w:r>
      <w:r w:rsidR="00AD392D">
        <w:rPr>
          <w:rFonts w:ascii="Times New Roman" w:hAnsi="Times New Roman"/>
          <w:sz w:val="24"/>
          <w:szCs w:val="24"/>
        </w:rPr>
        <w:t>,</w:t>
      </w:r>
      <w:r w:rsidR="00F17233">
        <w:rPr>
          <w:rFonts w:ascii="Times New Roman" w:hAnsi="Times New Roman"/>
          <w:sz w:val="24"/>
          <w:szCs w:val="24"/>
        </w:rPr>
        <w:t xml:space="preserve"> when we added consumers to the mesocosms</w:t>
      </w:r>
      <w:r w:rsidR="00AD392D">
        <w:rPr>
          <w:rFonts w:ascii="Times New Roman" w:hAnsi="Times New Roman"/>
          <w:sz w:val="24"/>
          <w:szCs w:val="24"/>
        </w:rPr>
        <w:t>. The experiment lasted</w:t>
      </w:r>
      <w:r w:rsidR="00F17233">
        <w:rPr>
          <w:rFonts w:ascii="Times New Roman" w:hAnsi="Times New Roman"/>
          <w:sz w:val="24"/>
          <w:szCs w:val="24"/>
        </w:rPr>
        <w:t xml:space="preserve"> 21 days.</w:t>
      </w:r>
      <w:r w:rsidR="002C27DD">
        <w:rPr>
          <w:rFonts w:ascii="Times New Roman" w:hAnsi="Times New Roman"/>
          <w:sz w:val="24"/>
          <w:szCs w:val="24"/>
        </w:rPr>
        <w:t xml:space="preserve"> </w:t>
      </w:r>
      <w:r w:rsidR="000554D4">
        <w:rPr>
          <w:rFonts w:ascii="Times New Roman" w:hAnsi="Times New Roman"/>
          <w:sz w:val="24"/>
          <w:szCs w:val="24"/>
        </w:rPr>
        <w:t xml:space="preserve">We sampled several variables on four occasions: at the start of the experiment on July 26, on two intermediate occasions in August 2010, and at the conclusion of the experiment. On each occasion, we sampled algae on experimental tiles, measured tadpoles, and attempted to count mayflies. </w:t>
      </w:r>
      <w:r w:rsidR="00207DE2">
        <w:rPr>
          <w:rFonts w:ascii="Times New Roman" w:hAnsi="Times New Roman"/>
          <w:sz w:val="24"/>
          <w:szCs w:val="24"/>
        </w:rPr>
        <w:t>We ended the experiment when we could no longer maintain tadpole densities</w:t>
      </w:r>
      <w:r w:rsidR="000554D4">
        <w:rPr>
          <w:rFonts w:ascii="Times New Roman" w:hAnsi="Times New Roman"/>
          <w:sz w:val="24"/>
          <w:szCs w:val="24"/>
        </w:rPr>
        <w:t xml:space="preserve"> due to metamorphosis and eventual lack of younger, replacement tadpoles</w:t>
      </w:r>
      <w:r w:rsidR="00207DE2">
        <w:rPr>
          <w:rFonts w:ascii="Times New Roman" w:hAnsi="Times New Roman"/>
          <w:sz w:val="24"/>
          <w:szCs w:val="24"/>
        </w:rPr>
        <w:t xml:space="preserve">. Initially we </w:t>
      </w:r>
      <w:r w:rsidR="00F17233">
        <w:rPr>
          <w:rFonts w:ascii="Times New Roman" w:hAnsi="Times New Roman"/>
          <w:sz w:val="24"/>
          <w:szCs w:val="24"/>
        </w:rPr>
        <w:t>add</w:t>
      </w:r>
      <w:r w:rsidR="00207DE2">
        <w:rPr>
          <w:rFonts w:ascii="Times New Roman" w:hAnsi="Times New Roman"/>
          <w:sz w:val="24"/>
          <w:szCs w:val="24"/>
        </w:rPr>
        <w:t>ed</w:t>
      </w:r>
      <w:r w:rsidR="00F17233">
        <w:rPr>
          <w:rFonts w:ascii="Times New Roman" w:hAnsi="Times New Roman"/>
          <w:sz w:val="24"/>
          <w:szCs w:val="24"/>
        </w:rPr>
        <w:t xml:space="preserve"> younger tadpoles to replace individuals </w:t>
      </w:r>
      <w:r w:rsidR="00207DE2">
        <w:rPr>
          <w:rFonts w:ascii="Times New Roman" w:hAnsi="Times New Roman"/>
          <w:sz w:val="24"/>
          <w:szCs w:val="24"/>
        </w:rPr>
        <w:t xml:space="preserve">that </w:t>
      </w:r>
      <w:r w:rsidR="00F17233">
        <w:rPr>
          <w:rFonts w:ascii="Times New Roman" w:hAnsi="Times New Roman"/>
          <w:sz w:val="24"/>
          <w:szCs w:val="24"/>
        </w:rPr>
        <w:t>metamorphosed</w:t>
      </w:r>
      <w:r w:rsidR="00207DE2">
        <w:rPr>
          <w:rFonts w:ascii="Times New Roman" w:hAnsi="Times New Roman"/>
          <w:sz w:val="24"/>
          <w:szCs w:val="24"/>
        </w:rPr>
        <w:t>, which we removed from the mesocosms</w:t>
      </w:r>
      <w:r w:rsidR="00F17233">
        <w:rPr>
          <w:rFonts w:ascii="Times New Roman" w:hAnsi="Times New Roman"/>
          <w:sz w:val="24"/>
          <w:szCs w:val="24"/>
        </w:rPr>
        <w:t>.</w:t>
      </w:r>
      <w:r w:rsidR="00645471">
        <w:rPr>
          <w:rFonts w:ascii="Times New Roman" w:hAnsi="Times New Roman"/>
          <w:sz w:val="24"/>
          <w:szCs w:val="24"/>
        </w:rPr>
        <w:t xml:space="preserve"> </w:t>
      </w:r>
      <w:r w:rsidR="00207DE2">
        <w:rPr>
          <w:rFonts w:ascii="Times New Roman" w:hAnsi="Times New Roman"/>
          <w:sz w:val="24"/>
          <w:szCs w:val="24"/>
        </w:rPr>
        <w:t xml:space="preserve">We had a limited - and continually developing – cohort of ‘extra’ tadpoles, which was the main limit on duration of the experiment. </w:t>
      </w:r>
    </w:p>
    <w:p w14:paraId="320081DF" w14:textId="5883237F" w:rsidR="00F24399" w:rsidRDefault="00F24399" w:rsidP="00F24399">
      <w:pPr>
        <w:spacing w:line="480" w:lineRule="auto"/>
        <w:ind w:right="360"/>
        <w:rPr>
          <w:rFonts w:ascii="Times New Roman" w:hAnsi="Times New Roman"/>
          <w:i/>
          <w:sz w:val="24"/>
          <w:szCs w:val="24"/>
        </w:rPr>
      </w:pPr>
      <w:r w:rsidRPr="007A3A53">
        <w:rPr>
          <w:rFonts w:ascii="Times New Roman" w:hAnsi="Times New Roman"/>
          <w:i/>
          <w:sz w:val="24"/>
          <w:szCs w:val="24"/>
        </w:rPr>
        <w:t xml:space="preserve">Quantifying consumers.- </w:t>
      </w:r>
      <w:r>
        <w:rPr>
          <w:rFonts w:ascii="Times New Roman" w:hAnsi="Times New Roman"/>
          <w:sz w:val="24"/>
          <w:szCs w:val="24"/>
        </w:rPr>
        <w:t>On each sampling occasion, we measured tadpole size (tail muscle height and width, body length not including tail, and wet weight) and developmental stage (Gosner stage) of all tadpoles. We sampled each mesocosm for mayflies using the same D-net used to collect them, sampling until 20 consecutive sweeps collected no more mayfly nymphs, then counted individual nymphs.</w:t>
      </w:r>
    </w:p>
    <w:p w14:paraId="5F1BCDD2" w14:textId="7BD5ADCD" w:rsidR="00F24399" w:rsidRDefault="00F24399" w:rsidP="00063C4A">
      <w:pPr>
        <w:spacing w:line="480" w:lineRule="auto"/>
        <w:ind w:right="360"/>
        <w:rPr>
          <w:rFonts w:ascii="Times New Roman" w:hAnsi="Times New Roman"/>
          <w:sz w:val="24"/>
          <w:szCs w:val="24"/>
        </w:rPr>
      </w:pPr>
      <w:r w:rsidRPr="00063C4A">
        <w:rPr>
          <w:rFonts w:ascii="Times New Roman" w:hAnsi="Times New Roman"/>
          <w:i/>
          <w:sz w:val="24"/>
          <w:szCs w:val="24"/>
        </w:rPr>
        <w:t>Qua</w:t>
      </w:r>
      <w:r w:rsidR="00A45FC1">
        <w:rPr>
          <w:rFonts w:ascii="Times New Roman" w:hAnsi="Times New Roman"/>
          <w:i/>
          <w:sz w:val="24"/>
          <w:szCs w:val="24"/>
        </w:rPr>
        <w:t>n</w:t>
      </w:r>
      <w:r w:rsidRPr="00063C4A">
        <w:rPr>
          <w:rFonts w:ascii="Times New Roman" w:hAnsi="Times New Roman"/>
          <w:i/>
          <w:sz w:val="24"/>
          <w:szCs w:val="24"/>
        </w:rPr>
        <w:t xml:space="preserve">tifying algal abundance.- </w:t>
      </w:r>
      <w:r w:rsidR="000C4CE1">
        <w:rPr>
          <w:rFonts w:ascii="Times New Roman" w:hAnsi="Times New Roman"/>
          <w:sz w:val="24"/>
          <w:szCs w:val="24"/>
        </w:rPr>
        <w:t xml:space="preserve">To quantify algal abundance, we exposed </w:t>
      </w:r>
      <w:r w:rsidR="00E754C1">
        <w:rPr>
          <w:rFonts w:ascii="Times New Roman" w:hAnsi="Times New Roman"/>
          <w:sz w:val="24"/>
          <w:szCs w:val="24"/>
        </w:rPr>
        <w:t>pre-conditioned</w:t>
      </w:r>
      <w:r w:rsidR="00A45FC1">
        <w:rPr>
          <w:rFonts w:ascii="Times New Roman" w:hAnsi="Times New Roman"/>
          <w:sz w:val="24"/>
          <w:szCs w:val="24"/>
        </w:rPr>
        <w:t xml:space="preserve"> </w:t>
      </w:r>
      <w:r w:rsidR="000C4CE1">
        <w:rPr>
          <w:rFonts w:ascii="Times New Roman" w:hAnsi="Times New Roman"/>
          <w:sz w:val="24"/>
          <w:szCs w:val="24"/>
        </w:rPr>
        <w:t>t</w:t>
      </w:r>
      <w:r w:rsidR="00F17233">
        <w:rPr>
          <w:rFonts w:ascii="Times New Roman" w:hAnsi="Times New Roman"/>
          <w:sz w:val="24"/>
          <w:szCs w:val="24"/>
        </w:rPr>
        <w:t xml:space="preserve">iles on the bottoms </w:t>
      </w:r>
      <w:del w:id="114" w:author="Thomas Smith" w:date="2020-12-10T16:37:00Z">
        <w:r w:rsidR="00F17233" w:rsidRPr="00BC5564" w:rsidDel="00023F46">
          <w:rPr>
            <w:rFonts w:ascii="Times New Roman" w:hAnsi="Times New Roman"/>
            <w:sz w:val="24"/>
            <w:szCs w:val="24"/>
            <w:highlight w:val="yellow"/>
            <w:rPrChange w:id="115" w:author="Andrea Adams" w:date="2020-05-15T14:31:00Z">
              <w:rPr>
                <w:rFonts w:ascii="Times New Roman" w:hAnsi="Times New Roman"/>
                <w:sz w:val="24"/>
                <w:szCs w:val="24"/>
              </w:rPr>
            </w:rPrChange>
          </w:rPr>
          <w:delText xml:space="preserve">of </w:delText>
        </w:r>
      </w:del>
      <w:r w:rsidR="00F17233" w:rsidRPr="00BC5564">
        <w:rPr>
          <w:rFonts w:ascii="Times New Roman" w:hAnsi="Times New Roman"/>
          <w:sz w:val="24"/>
          <w:szCs w:val="24"/>
          <w:highlight w:val="yellow"/>
          <w:rPrChange w:id="116" w:author="Andrea Adams" w:date="2020-05-15T14:31:00Z">
            <w:rPr>
              <w:rFonts w:ascii="Times New Roman" w:hAnsi="Times New Roman"/>
              <w:sz w:val="24"/>
              <w:szCs w:val="24"/>
            </w:rPr>
          </w:rPrChange>
        </w:rPr>
        <w:t>to grazing</w:t>
      </w:r>
      <w:r w:rsidR="00F17233">
        <w:rPr>
          <w:rFonts w:ascii="Times New Roman" w:hAnsi="Times New Roman"/>
          <w:sz w:val="24"/>
          <w:szCs w:val="24"/>
        </w:rPr>
        <w:t xml:space="preserve"> for one, two, and three weeks</w:t>
      </w:r>
      <w:r w:rsidR="000C4CE1">
        <w:rPr>
          <w:rFonts w:ascii="Times New Roman" w:hAnsi="Times New Roman"/>
          <w:sz w:val="24"/>
          <w:szCs w:val="24"/>
        </w:rPr>
        <w:t>. I</w:t>
      </w:r>
      <w:r w:rsidR="00F17233">
        <w:rPr>
          <w:rFonts w:ascii="Times New Roman" w:hAnsi="Times New Roman"/>
          <w:sz w:val="24"/>
          <w:szCs w:val="24"/>
        </w:rPr>
        <w:t xml:space="preserve">n week 1, </w:t>
      </w:r>
      <w:r w:rsidR="000C4CE1">
        <w:rPr>
          <w:rFonts w:ascii="Times New Roman" w:hAnsi="Times New Roman"/>
          <w:sz w:val="24"/>
          <w:szCs w:val="24"/>
        </w:rPr>
        <w:t xml:space="preserve">we removed </w:t>
      </w:r>
      <w:r w:rsidR="00F17233">
        <w:rPr>
          <w:rFonts w:ascii="Times New Roman" w:hAnsi="Times New Roman"/>
          <w:sz w:val="24"/>
          <w:szCs w:val="24"/>
        </w:rPr>
        <w:t xml:space="preserve">15 </w:t>
      </w:r>
      <w:r w:rsidR="00F17233">
        <w:rPr>
          <w:rFonts w:ascii="Times New Roman" w:hAnsi="Times New Roman"/>
          <w:sz w:val="24"/>
          <w:szCs w:val="24"/>
        </w:rPr>
        <w:lastRenderedPageBreak/>
        <w:t xml:space="preserve">tiles from </w:t>
      </w:r>
      <w:r w:rsidR="000C4CE1">
        <w:rPr>
          <w:rFonts w:ascii="Times New Roman" w:hAnsi="Times New Roman"/>
          <w:sz w:val="24"/>
          <w:szCs w:val="24"/>
        </w:rPr>
        <w:t xml:space="preserve">each </w:t>
      </w:r>
      <w:r w:rsidR="00F17233">
        <w:rPr>
          <w:rFonts w:ascii="Times New Roman" w:hAnsi="Times New Roman"/>
          <w:sz w:val="24"/>
          <w:szCs w:val="24"/>
        </w:rPr>
        <w:t>mesocosm</w:t>
      </w:r>
      <w:del w:id="117" w:author="Andrea Adams" w:date="2020-05-15T14:32:00Z">
        <w:r w:rsidR="00F17233" w:rsidDel="00AC5C4F">
          <w:rPr>
            <w:rFonts w:ascii="Times New Roman" w:hAnsi="Times New Roman"/>
            <w:sz w:val="24"/>
            <w:szCs w:val="24"/>
          </w:rPr>
          <w:delText>s</w:delText>
        </w:r>
      </w:del>
      <w:r w:rsidR="00F17233">
        <w:rPr>
          <w:rFonts w:ascii="Times New Roman" w:hAnsi="Times New Roman"/>
          <w:sz w:val="24"/>
          <w:szCs w:val="24"/>
        </w:rPr>
        <w:t>, sampled algae, and replaced</w:t>
      </w:r>
      <w:r w:rsidR="00C11517">
        <w:rPr>
          <w:rFonts w:ascii="Times New Roman" w:hAnsi="Times New Roman"/>
          <w:sz w:val="24"/>
          <w:szCs w:val="24"/>
        </w:rPr>
        <w:t xml:space="preserve"> </w:t>
      </w:r>
      <w:r w:rsidR="00E754C1">
        <w:rPr>
          <w:rFonts w:ascii="Times New Roman" w:hAnsi="Times New Roman"/>
          <w:sz w:val="24"/>
          <w:szCs w:val="24"/>
        </w:rPr>
        <w:t>them</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In week 2, five </w:t>
      </w:r>
      <w:r w:rsidR="00C11517">
        <w:rPr>
          <w:rFonts w:ascii="Times New Roman" w:hAnsi="Times New Roman"/>
          <w:sz w:val="24"/>
          <w:szCs w:val="24"/>
        </w:rPr>
        <w:t xml:space="preserve">of the </w:t>
      </w:r>
      <w:r w:rsidR="00F17233">
        <w:rPr>
          <w:rFonts w:ascii="Times New Roman" w:hAnsi="Times New Roman"/>
          <w:sz w:val="24"/>
          <w:szCs w:val="24"/>
        </w:rPr>
        <w:t>previously sampled tiles were removed, sampled again, and replaced.</w:t>
      </w:r>
      <w:r w:rsidR="00645471">
        <w:rPr>
          <w:rFonts w:ascii="Times New Roman" w:hAnsi="Times New Roman"/>
          <w:sz w:val="24"/>
          <w:szCs w:val="24"/>
        </w:rPr>
        <w:t xml:space="preserve"> </w:t>
      </w:r>
      <w:r w:rsidR="00F17233">
        <w:rPr>
          <w:rFonts w:ascii="Times New Roman" w:hAnsi="Times New Roman"/>
          <w:sz w:val="24"/>
          <w:szCs w:val="24"/>
        </w:rPr>
        <w:t xml:space="preserve">In week 3, </w:t>
      </w:r>
      <w:ins w:id="118" w:author="Andrea Adams" w:date="2020-05-15T14:32:00Z">
        <w:r w:rsidR="00AC5C4F">
          <w:rPr>
            <w:rFonts w:ascii="Times New Roman" w:hAnsi="Times New Roman"/>
            <w:sz w:val="24"/>
            <w:szCs w:val="24"/>
          </w:rPr>
          <w:t xml:space="preserve">at </w:t>
        </w:r>
      </w:ins>
      <w:r w:rsidR="00F17233">
        <w:rPr>
          <w:rFonts w:ascii="Times New Roman" w:hAnsi="Times New Roman"/>
          <w:sz w:val="24"/>
          <w:szCs w:val="24"/>
        </w:rPr>
        <w:t xml:space="preserve">the </w:t>
      </w:r>
      <w:r w:rsidR="00E754C1">
        <w:rPr>
          <w:rFonts w:ascii="Times New Roman" w:hAnsi="Times New Roman"/>
          <w:sz w:val="24"/>
          <w:szCs w:val="24"/>
        </w:rPr>
        <w:t xml:space="preserve">conclusion </w:t>
      </w:r>
      <w:r w:rsidR="00F17233">
        <w:rPr>
          <w:rFonts w:ascii="Times New Roman" w:hAnsi="Times New Roman"/>
          <w:sz w:val="24"/>
          <w:szCs w:val="24"/>
        </w:rPr>
        <w:t xml:space="preserve">of the experiment, </w:t>
      </w:r>
      <w:r w:rsidR="00C11517">
        <w:rPr>
          <w:rFonts w:ascii="Times New Roman" w:hAnsi="Times New Roman"/>
          <w:sz w:val="24"/>
          <w:szCs w:val="24"/>
        </w:rPr>
        <w:t xml:space="preserve">we removed </w:t>
      </w:r>
      <w:r w:rsidR="00F17233">
        <w:rPr>
          <w:rFonts w:ascii="Times New Roman" w:hAnsi="Times New Roman"/>
          <w:sz w:val="24"/>
          <w:szCs w:val="24"/>
        </w:rPr>
        <w:t>all remaining tiles.</w:t>
      </w:r>
      <w:r w:rsidR="00645471">
        <w:rPr>
          <w:rFonts w:ascii="Times New Roman" w:hAnsi="Times New Roman"/>
          <w:sz w:val="24"/>
          <w:szCs w:val="24"/>
        </w:rPr>
        <w:t xml:space="preserve"> </w:t>
      </w:r>
      <w:r w:rsidR="00E754C1">
        <w:rPr>
          <w:rFonts w:ascii="Times New Roman" w:hAnsi="Times New Roman"/>
          <w:sz w:val="24"/>
          <w:szCs w:val="24"/>
        </w:rPr>
        <w:t>To sample algae, w</w:t>
      </w:r>
      <w:r w:rsidR="00F17233">
        <w:rPr>
          <w:rFonts w:ascii="Times New Roman" w:hAnsi="Times New Roman"/>
          <w:sz w:val="24"/>
          <w:szCs w:val="24"/>
        </w:rPr>
        <w:t>e scrubbed algae from each tile</w:t>
      </w:r>
      <w:r w:rsidR="00E754C1">
        <w:rPr>
          <w:rFonts w:ascii="Times New Roman" w:hAnsi="Times New Roman"/>
          <w:sz w:val="24"/>
          <w:szCs w:val="24"/>
        </w:rPr>
        <w:t xml:space="preserve"> with a soft toothbrush</w:t>
      </w:r>
      <w:r w:rsidR="00F17233">
        <w:rPr>
          <w:rFonts w:ascii="Times New Roman" w:hAnsi="Times New Roman"/>
          <w:sz w:val="24"/>
          <w:szCs w:val="24"/>
        </w:rPr>
        <w:t>, suspended it in 60 mL of water, and filtered the suspension onto a glass fiber filter, using an electric vacuum pump.</w:t>
      </w:r>
      <w:r w:rsidR="00645471">
        <w:rPr>
          <w:rFonts w:ascii="Times New Roman" w:hAnsi="Times New Roman"/>
          <w:sz w:val="24"/>
          <w:szCs w:val="24"/>
        </w:rPr>
        <w:t xml:space="preserve"> </w:t>
      </w:r>
      <w:r w:rsidR="00F17233">
        <w:rPr>
          <w:rFonts w:ascii="Times New Roman" w:hAnsi="Times New Roman"/>
          <w:sz w:val="24"/>
          <w:szCs w:val="24"/>
        </w:rPr>
        <w:t>These samples were frozen immediately</w:t>
      </w:r>
      <w:r w:rsidR="00E754C1">
        <w:rPr>
          <w:rFonts w:ascii="Times New Roman" w:hAnsi="Times New Roman"/>
          <w:sz w:val="24"/>
          <w:szCs w:val="24"/>
        </w:rPr>
        <w:t xml:space="preserve">. We </w:t>
      </w:r>
      <w:r w:rsidR="00F17233">
        <w:rPr>
          <w:rFonts w:ascii="Times New Roman" w:hAnsi="Times New Roman"/>
          <w:sz w:val="24"/>
          <w:szCs w:val="24"/>
        </w:rPr>
        <w:t xml:space="preserve">later </w:t>
      </w:r>
      <w:r w:rsidR="00E754C1">
        <w:rPr>
          <w:rFonts w:ascii="Times New Roman" w:hAnsi="Times New Roman"/>
          <w:sz w:val="24"/>
          <w:szCs w:val="24"/>
        </w:rPr>
        <w:t xml:space="preserve">measured </w:t>
      </w:r>
      <w:r w:rsidR="00F17233">
        <w:rPr>
          <w:rFonts w:ascii="Times New Roman" w:hAnsi="Times New Roman"/>
          <w:sz w:val="24"/>
          <w:szCs w:val="24"/>
        </w:rPr>
        <w:t xml:space="preserve">AFDM </w:t>
      </w:r>
      <w:r w:rsidR="00E754C1">
        <w:rPr>
          <w:rFonts w:ascii="Times New Roman" w:hAnsi="Times New Roman"/>
          <w:sz w:val="24"/>
          <w:szCs w:val="24"/>
        </w:rPr>
        <w:t xml:space="preserve">of algae on filters </w:t>
      </w:r>
      <w:r w:rsidR="00F17233">
        <w:rPr>
          <w:rFonts w:ascii="Times New Roman" w:hAnsi="Times New Roman"/>
          <w:sz w:val="24"/>
          <w:szCs w:val="24"/>
        </w:rPr>
        <w:t>as described above.</w:t>
      </w:r>
      <w:r w:rsidR="00645471">
        <w:rPr>
          <w:rFonts w:ascii="Times New Roman" w:hAnsi="Times New Roman"/>
          <w:sz w:val="24"/>
          <w:szCs w:val="24"/>
        </w:rPr>
        <w:t xml:space="preserve"> </w:t>
      </w:r>
    </w:p>
    <w:p w14:paraId="70AF48B0" w14:textId="77777777" w:rsidR="00F17233" w:rsidRPr="00AF721D" w:rsidRDefault="00F17233" w:rsidP="00F17233">
      <w:pPr>
        <w:spacing w:line="480" w:lineRule="auto"/>
        <w:ind w:right="360"/>
        <w:jc w:val="center"/>
        <w:rPr>
          <w:rFonts w:ascii="Times New Roman" w:hAnsi="Times New Roman"/>
          <w:i/>
          <w:sz w:val="24"/>
          <w:szCs w:val="24"/>
        </w:rPr>
      </w:pPr>
      <w:r w:rsidRPr="00AF721D">
        <w:rPr>
          <w:rFonts w:ascii="Times New Roman" w:hAnsi="Times New Roman"/>
          <w:i/>
          <w:sz w:val="24"/>
          <w:szCs w:val="24"/>
        </w:rPr>
        <w:t>Analytical methods</w:t>
      </w:r>
    </w:p>
    <w:p w14:paraId="0F84848C" w14:textId="4CE07FF1" w:rsidR="00F17233" w:rsidRPr="00F51734"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For both experiments, we performed analyses to relate algal abundance to consumer abundance.</w:t>
      </w:r>
      <w:r w:rsidR="008238B4">
        <w:rPr>
          <w:rFonts w:ascii="Times New Roman" w:hAnsi="Times New Roman"/>
          <w:sz w:val="24"/>
          <w:szCs w:val="24"/>
        </w:rPr>
        <w:t xml:space="preserve"> We constructed, assessed, and compared linear models using a step-down approach, comparison using AIC, and visual inspection of model residuals as outlined in </w:t>
      </w:r>
      <w:proofErr w:type="spellStart"/>
      <w:r w:rsidR="008238B4">
        <w:rPr>
          <w:rFonts w:ascii="Times New Roman" w:hAnsi="Times New Roman"/>
          <w:sz w:val="24"/>
          <w:szCs w:val="24"/>
        </w:rPr>
        <w:t>Zuur</w:t>
      </w:r>
      <w:proofErr w:type="spellEnd"/>
      <w:r w:rsidR="008238B4">
        <w:rPr>
          <w:rFonts w:ascii="Times New Roman" w:hAnsi="Times New Roman"/>
          <w:sz w:val="24"/>
          <w:szCs w:val="24"/>
        </w:rPr>
        <w:t xml:space="preserve"> et al. </w:t>
      </w:r>
      <w:r w:rsidR="00D118D1">
        <w:rPr>
          <w:rFonts w:ascii="Times New Roman" w:hAnsi="Times New Roman"/>
          <w:sz w:val="24"/>
          <w:szCs w:val="24"/>
        </w:rPr>
        <w:fldChar w:fldCharType="begin" w:fldLock="1"/>
      </w:r>
      <w:r w:rsidR="00B61059">
        <w:rPr>
          <w:rFonts w:ascii="Times New Roman" w:hAnsi="Times New Roman"/>
          <w:sz w:val="24"/>
          <w:szCs w:val="24"/>
        </w:rPr>
        <w:instrText>ADDIN CSL_CITATION {"citationItems":[{"id":"ITEM-1","itemData":{"author":[{"dropping-particle":"","family":"Zuur","given":"A. F.","non-dropping-particle":"","parse-names":false,"suffix":""},{"dropping-particle":"","family":"Ieno","given":"E.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M.","non-dropping-particle":"","parse-names":false,"suffix":""}],"id":"ITEM-1","issued":{"date-parts":[["2009"]]},"publisher":"Springer","publisher-place":"New York","title":"Mixed effects models and extensions in ecology with R","type":"book"},"uris":["http://www.mendeley.com/documents/?uuid=ec7dc72a-5816-4def-99aa-13a6c542b1d8"]}],"mendeley":{"formattedCitation":"(Zuur et al. 2009)","manualFormatting":"(2009)","plainTextFormattedCitation":"(Zuur et al. 2009)","previouslyFormattedCitation":"(Zuur et al. 2009)"},"properties":{"noteIndex":0},"schema":"https://github.com/citation-style-language/schema/raw/master/csl-citation.json"}</w:instrText>
      </w:r>
      <w:r w:rsidR="00D118D1">
        <w:rPr>
          <w:rFonts w:ascii="Times New Roman" w:hAnsi="Times New Roman"/>
          <w:sz w:val="24"/>
          <w:szCs w:val="24"/>
        </w:rPr>
        <w:fldChar w:fldCharType="separate"/>
      </w:r>
      <w:r w:rsidR="00D118D1" w:rsidRPr="00D118D1">
        <w:rPr>
          <w:rFonts w:ascii="Times New Roman" w:hAnsi="Times New Roman"/>
          <w:noProof/>
          <w:sz w:val="24"/>
          <w:szCs w:val="24"/>
        </w:rPr>
        <w:t>(2009)</w:t>
      </w:r>
      <w:r w:rsidR="00D118D1">
        <w:rPr>
          <w:rFonts w:ascii="Times New Roman" w:hAnsi="Times New Roman"/>
          <w:sz w:val="24"/>
          <w:szCs w:val="24"/>
        </w:rPr>
        <w:fldChar w:fldCharType="end"/>
      </w:r>
      <w:r w:rsidR="008238B4">
        <w:rPr>
          <w:rFonts w:ascii="Times New Roman" w:hAnsi="Times New Roman"/>
          <w:sz w:val="24"/>
          <w:szCs w:val="24"/>
        </w:rPr>
        <w:t xml:space="preserve">. All analyses were performed and graphics were made using R </w:t>
      </w:r>
      <w:r w:rsidR="000554D4">
        <w:rPr>
          <w:rFonts w:ascii="Times New Roman" w:hAnsi="Times New Roman"/>
          <w:sz w:val="24"/>
          <w:szCs w:val="24"/>
        </w:rPr>
        <w:fldChar w:fldCharType="begin" w:fldLock="1"/>
      </w:r>
      <w:r w:rsidR="00D118D1">
        <w:rPr>
          <w:rFonts w:ascii="Times New Roman" w:hAnsi="Times New Roman"/>
          <w:sz w:val="24"/>
          <w:szCs w:val="24"/>
        </w:rPr>
        <w:instrText>ADDIN CSL_CITATION {"citationItems":[{"id":"ITEM-1","itemData":{"author":[{"dropping-particle":"","family":"R Core Team","given":"","non-dropping-particle":"","parse-names":false,"suffix":""}],"id":"ITEM-1","issued":{"date-parts":[["2015"]]},"number":"3.1.3","publisher":"R Foundation for Statistical Computing","publisher-place":"Vienna, Austria","title":"R: A language and environment for statistical computing.","type":"article"},"uris":["http://www.mendeley.com/documents/?uuid=8a6cc094-1513-4887-9c8d-7dcc737cb7ac"]}],"mendeley":{"formattedCitation":"(R Core Team 2015)","plainTextFormattedCitation":"(R Core Team 2015)","previouslyFormattedCitation":"(R Core Team 2015)"},"properties":{"noteIndex":0},"schema":"https://github.com/citation-style-language/schema/raw/master/csl-citation.json"}</w:instrText>
      </w:r>
      <w:r w:rsidR="000554D4">
        <w:rPr>
          <w:rFonts w:ascii="Times New Roman" w:hAnsi="Times New Roman"/>
          <w:sz w:val="24"/>
          <w:szCs w:val="24"/>
        </w:rPr>
        <w:fldChar w:fldCharType="separate"/>
      </w:r>
      <w:r w:rsidR="000554D4" w:rsidRPr="000554D4">
        <w:rPr>
          <w:rFonts w:ascii="Times New Roman" w:hAnsi="Times New Roman"/>
          <w:noProof/>
          <w:sz w:val="24"/>
          <w:szCs w:val="24"/>
        </w:rPr>
        <w:t>(R Core Team 2015)</w:t>
      </w:r>
      <w:r w:rsidR="000554D4">
        <w:rPr>
          <w:rFonts w:ascii="Times New Roman" w:hAnsi="Times New Roman"/>
          <w:sz w:val="24"/>
          <w:szCs w:val="24"/>
        </w:rPr>
        <w:fldChar w:fldCharType="end"/>
      </w:r>
      <w:r w:rsidR="008238B4">
        <w:rPr>
          <w:rFonts w:ascii="Times New Roman" w:hAnsi="Times New Roman"/>
          <w:sz w:val="24"/>
          <w:szCs w:val="24"/>
        </w:rPr>
        <w:t>.</w:t>
      </w:r>
    </w:p>
    <w:p w14:paraId="3C5B8BB5" w14:textId="11434922" w:rsidR="006A2A2A" w:rsidRDefault="00F24399" w:rsidP="00F17233">
      <w:pPr>
        <w:spacing w:line="480" w:lineRule="auto"/>
        <w:ind w:right="360" w:firstLine="720"/>
        <w:rPr>
          <w:rFonts w:ascii="Times New Roman" w:hAnsi="Times New Roman"/>
          <w:sz w:val="24"/>
          <w:szCs w:val="24"/>
        </w:rPr>
      </w:pPr>
      <w:r>
        <w:rPr>
          <w:rFonts w:ascii="Times New Roman" w:hAnsi="Times New Roman"/>
          <w:i/>
          <w:sz w:val="24"/>
          <w:szCs w:val="24"/>
        </w:rPr>
        <w:t>F</w:t>
      </w:r>
      <w:r w:rsidR="00F17233">
        <w:rPr>
          <w:rFonts w:ascii="Times New Roman" w:hAnsi="Times New Roman"/>
          <w:i/>
          <w:sz w:val="24"/>
          <w:szCs w:val="24"/>
        </w:rPr>
        <w:t>ield experiment</w:t>
      </w:r>
      <w:r>
        <w:rPr>
          <w:rFonts w:ascii="Times New Roman" w:hAnsi="Times New Roman"/>
          <w:i/>
          <w:sz w:val="24"/>
          <w:szCs w:val="24"/>
        </w:rPr>
        <w:t xml:space="preserve"> analysis</w:t>
      </w:r>
      <w:r w:rsidR="00F17233" w:rsidRPr="008F14E5">
        <w:rPr>
          <w:rFonts w:ascii="Times New Roman" w:hAnsi="Times New Roman"/>
          <w:i/>
          <w:sz w:val="24"/>
          <w:szCs w:val="24"/>
        </w:rPr>
        <w:t xml:space="preserve">. – </w:t>
      </w:r>
      <w:r w:rsidR="00F17233">
        <w:rPr>
          <w:rFonts w:ascii="Times New Roman" w:hAnsi="Times New Roman"/>
          <w:sz w:val="24"/>
          <w:szCs w:val="24"/>
        </w:rPr>
        <w:t xml:space="preserve">For our analysis of field enclosure algal abundance data, </w:t>
      </w:r>
      <w:r w:rsidR="004A3B30">
        <w:rPr>
          <w:rFonts w:ascii="Times New Roman" w:hAnsi="Times New Roman"/>
          <w:sz w:val="24"/>
          <w:szCs w:val="24"/>
        </w:rPr>
        <w:t>our</w:t>
      </w:r>
      <w:r w:rsidR="00F17233">
        <w:rPr>
          <w:rFonts w:ascii="Times New Roman" w:hAnsi="Times New Roman"/>
          <w:sz w:val="24"/>
          <w:szCs w:val="24"/>
        </w:rPr>
        <w:t xml:space="preserve"> independent variables</w:t>
      </w:r>
      <w:r w:rsidR="00785359">
        <w:rPr>
          <w:rFonts w:ascii="Times New Roman" w:hAnsi="Times New Roman"/>
          <w:sz w:val="24"/>
          <w:szCs w:val="24"/>
        </w:rPr>
        <w:t xml:space="preserve"> </w:t>
      </w:r>
      <w:r w:rsidR="004A3B30">
        <w:rPr>
          <w:rFonts w:ascii="Times New Roman" w:hAnsi="Times New Roman"/>
          <w:sz w:val="24"/>
          <w:szCs w:val="24"/>
        </w:rPr>
        <w:t xml:space="preserve">were tadpole abundance and </w:t>
      </w:r>
      <w:r w:rsidR="00F17233">
        <w:rPr>
          <w:rFonts w:ascii="Times New Roman" w:hAnsi="Times New Roman"/>
          <w:sz w:val="24"/>
          <w:szCs w:val="24"/>
        </w:rPr>
        <w:t xml:space="preserve">mayfly abundance, with four </w:t>
      </w:r>
      <w:r w:rsidR="00785359">
        <w:rPr>
          <w:rFonts w:ascii="Times New Roman" w:hAnsi="Times New Roman"/>
          <w:sz w:val="24"/>
          <w:szCs w:val="24"/>
        </w:rPr>
        <w:t xml:space="preserve">categorical </w:t>
      </w:r>
      <w:r w:rsidR="00F17233">
        <w:rPr>
          <w:rFonts w:ascii="Times New Roman" w:hAnsi="Times New Roman"/>
          <w:sz w:val="24"/>
          <w:szCs w:val="24"/>
        </w:rPr>
        <w:t>levels for each abundance treatment of each consumer.</w:t>
      </w:r>
      <w:r w:rsidR="00063C4A">
        <w:rPr>
          <w:rFonts w:ascii="Times New Roman" w:hAnsi="Times New Roman"/>
          <w:sz w:val="24"/>
          <w:szCs w:val="24"/>
        </w:rPr>
        <w:t xml:space="preserve"> </w:t>
      </w:r>
      <w:r w:rsidR="00785359">
        <w:rPr>
          <w:rFonts w:ascii="Times New Roman" w:hAnsi="Times New Roman"/>
          <w:sz w:val="24"/>
          <w:szCs w:val="24"/>
        </w:rPr>
        <w:t>W</w:t>
      </w:r>
      <w:r w:rsidR="00F17233">
        <w:rPr>
          <w:rFonts w:ascii="Times New Roman" w:hAnsi="Times New Roman"/>
          <w:sz w:val="24"/>
          <w:szCs w:val="24"/>
        </w:rPr>
        <w:t>e included categorical covariates for experimental block, with three levels, and for lake, with two levels (LeConte and Spur).</w:t>
      </w:r>
      <w:r w:rsidR="00645471">
        <w:rPr>
          <w:rFonts w:ascii="Times New Roman" w:hAnsi="Times New Roman"/>
          <w:sz w:val="24"/>
          <w:szCs w:val="24"/>
        </w:rPr>
        <w:t xml:space="preserve"> </w:t>
      </w:r>
      <w:r w:rsidR="00F17233">
        <w:rPr>
          <w:rFonts w:ascii="Times New Roman" w:hAnsi="Times New Roman"/>
          <w:sz w:val="24"/>
          <w:szCs w:val="24"/>
        </w:rPr>
        <w:t xml:space="preserve">The lake covariate accounted for differences </w:t>
      </w:r>
      <w:r w:rsidR="00785359">
        <w:rPr>
          <w:rFonts w:ascii="Times New Roman" w:hAnsi="Times New Roman"/>
          <w:sz w:val="24"/>
          <w:szCs w:val="24"/>
        </w:rPr>
        <w:t xml:space="preserve">in </w:t>
      </w:r>
      <w:r w:rsidR="00F17233">
        <w:rPr>
          <w:rFonts w:ascii="Times New Roman" w:hAnsi="Times New Roman"/>
          <w:sz w:val="24"/>
          <w:szCs w:val="24"/>
        </w:rPr>
        <w:t>lake elevation, temperature, size</w:t>
      </w:r>
      <w:r w:rsidR="00785359">
        <w:rPr>
          <w:rFonts w:ascii="Times New Roman" w:hAnsi="Times New Roman"/>
          <w:sz w:val="24"/>
          <w:szCs w:val="24"/>
        </w:rPr>
        <w:t>, and drainage basin characteristics</w:t>
      </w:r>
      <w:r w:rsidR="008275C3">
        <w:rPr>
          <w:rFonts w:ascii="Times New Roman" w:hAnsi="Times New Roman"/>
          <w:sz w:val="24"/>
          <w:szCs w:val="24"/>
        </w:rPr>
        <w:t>.</w:t>
      </w:r>
      <w:ins w:id="119" w:author="Andrea Adams" w:date="2020-05-15T14:36:00Z">
        <w:r w:rsidR="00330C6D">
          <w:rPr>
            <w:rFonts w:ascii="Times New Roman" w:hAnsi="Times New Roman"/>
            <w:sz w:val="24"/>
            <w:szCs w:val="24"/>
          </w:rPr>
          <w:t xml:space="preserve"> </w:t>
        </w:r>
      </w:ins>
      <w:r w:rsidR="00F17233">
        <w:rPr>
          <w:rFonts w:ascii="Times New Roman" w:hAnsi="Times New Roman"/>
          <w:sz w:val="24"/>
          <w:szCs w:val="24"/>
        </w:rPr>
        <w:t>Our response variable was algal abundance (a</w:t>
      </w:r>
      <w:r w:rsidR="00F17233" w:rsidRPr="00C80538">
        <w:rPr>
          <w:rFonts w:ascii="Times New Roman" w:hAnsi="Times New Roman"/>
          <w:sz w:val="24"/>
          <w:szCs w:val="24"/>
        </w:rPr>
        <w:t>lga</w:t>
      </w:r>
      <w:r w:rsidR="00F17233">
        <w:rPr>
          <w:rFonts w:ascii="Times New Roman" w:hAnsi="Times New Roman"/>
          <w:sz w:val="24"/>
          <w:szCs w:val="24"/>
        </w:rPr>
        <w:t>l</w:t>
      </w:r>
      <w:r w:rsidR="00F17233" w:rsidRPr="00C80538">
        <w:rPr>
          <w:rFonts w:ascii="Times New Roman" w:hAnsi="Times New Roman"/>
          <w:sz w:val="24"/>
          <w:szCs w:val="24"/>
        </w:rPr>
        <w:t xml:space="preserve"> </w:t>
      </w:r>
      <w:r w:rsidR="00F17233">
        <w:rPr>
          <w:rFonts w:ascii="Times New Roman" w:hAnsi="Times New Roman"/>
          <w:sz w:val="24"/>
          <w:szCs w:val="24"/>
        </w:rPr>
        <w:t xml:space="preserve">biomass, </w:t>
      </w:r>
      <w:r w:rsidR="00F17233" w:rsidRPr="00C80538">
        <w:rPr>
          <w:rFonts w:ascii="Times New Roman" w:hAnsi="Times New Roman"/>
          <w:sz w:val="24"/>
          <w:szCs w:val="24"/>
        </w:rPr>
        <w:t>AFDM</w:t>
      </w:r>
      <w:r w:rsidR="00F17233">
        <w:rPr>
          <w:rFonts w:ascii="Times New Roman" w:hAnsi="Times New Roman"/>
          <w:sz w:val="24"/>
          <w:szCs w:val="24"/>
        </w:rPr>
        <w:t xml:space="preserve"> </w:t>
      </w:r>
      <w:r w:rsidR="00F17233" w:rsidRPr="003C2950">
        <w:rPr>
          <w:rFonts w:ascii="Times New Roman" w:hAnsi="Times New Roman"/>
          <w:sz w:val="24"/>
          <w:szCs w:val="24"/>
        </w:rPr>
        <w:t>m</w:t>
      </w:r>
      <w:r w:rsidR="00F17233">
        <w:rPr>
          <w:rFonts w:ascii="Times New Roman" w:hAnsi="Times New Roman"/>
          <w:sz w:val="24"/>
          <w:szCs w:val="24"/>
          <w:vertAlign w:val="superscript"/>
        </w:rPr>
        <w:t>-</w:t>
      </w:r>
      <w:r w:rsidR="00F17233" w:rsidRPr="003C2950">
        <w:rPr>
          <w:rFonts w:ascii="Times New Roman" w:hAnsi="Times New Roman"/>
          <w:sz w:val="24"/>
          <w:szCs w:val="24"/>
          <w:vertAlign w:val="superscript"/>
        </w:rPr>
        <w:t>2</w:t>
      </w:r>
      <w:r w:rsidR="00F17233" w:rsidRPr="008E0C7C">
        <w:rPr>
          <w:rFonts w:ascii="Times New Roman" w:hAnsi="Times New Roman"/>
          <w:sz w:val="24"/>
          <w:szCs w:val="24"/>
        </w:rPr>
        <w:t>)</w:t>
      </w:r>
      <w:r w:rsidR="00F17233">
        <w:rPr>
          <w:rFonts w:ascii="Times New Roman" w:hAnsi="Times New Roman"/>
          <w:sz w:val="24"/>
          <w:szCs w:val="24"/>
        </w:rPr>
        <w:t>, measured at the conclusion of each block.</w:t>
      </w:r>
      <w:r w:rsidR="00645471">
        <w:rPr>
          <w:rFonts w:ascii="Times New Roman" w:hAnsi="Times New Roman"/>
          <w:sz w:val="24"/>
          <w:szCs w:val="24"/>
        </w:rPr>
        <w:t xml:space="preserve"> </w:t>
      </w:r>
      <w:r w:rsidR="00F17233">
        <w:rPr>
          <w:rFonts w:ascii="Times New Roman" w:hAnsi="Times New Roman"/>
          <w:sz w:val="24"/>
          <w:szCs w:val="24"/>
        </w:rPr>
        <w:t xml:space="preserve">We used linear mixed effects models </w:t>
      </w:r>
      <w:r w:rsidR="00522633">
        <w:rPr>
          <w:rFonts w:ascii="Times New Roman" w:hAnsi="Times New Roman"/>
          <w:sz w:val="24"/>
          <w:szCs w:val="24"/>
        </w:rPr>
        <w:fldChar w:fldCharType="begin" w:fldLock="1"/>
      </w:r>
      <w:r w:rsidR="00522633">
        <w:rPr>
          <w:rFonts w:ascii="Times New Roman" w:hAnsi="Times New Roman"/>
          <w:sz w:val="24"/>
          <w:szCs w:val="24"/>
        </w:rPr>
        <w:instrText>ADDIN CSL_CITATION {"citationItems":[{"id":"ITEM-1","itemData":{"author":[{"dropping-particle":"","family":"Zuur","given":"A. F.","non-dropping-particle":"","parse-names":false,"suffix":""},{"dropping-particle":"","family":"Ieno","given":"E.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M.","non-dropping-particle":"","parse-names":false,"suffix":""}],"id":"ITEM-1","issued":{"date-parts":[["2009"]]},"publisher":"Springer","publisher-place":"New York","title":"Mixed effects models and extensions in ecology with R","type":"book"},"uris":["http://www.mendeley.com/documents/?uuid=ec7dc72a-5816-4def-99aa-13a6c542b1d8"]}],"mendeley":{"formattedCitation":"(Zuur et al. 2009)","plainTextFormattedCitation":"(Zuur et al. 2009)","previouslyFormattedCitation":"(Zuur et al. 2009)"},"properties":{"noteIndex":0},"schema":"https://github.com/citation-style-language/schema/raw/master/csl-citation.json"}</w:instrText>
      </w:r>
      <w:r w:rsidR="00522633">
        <w:rPr>
          <w:rFonts w:ascii="Times New Roman" w:hAnsi="Times New Roman"/>
          <w:sz w:val="24"/>
          <w:szCs w:val="24"/>
        </w:rPr>
        <w:fldChar w:fldCharType="separate"/>
      </w:r>
      <w:r w:rsidR="00522633" w:rsidRPr="00522633">
        <w:rPr>
          <w:rFonts w:ascii="Times New Roman" w:hAnsi="Times New Roman"/>
          <w:noProof/>
          <w:sz w:val="24"/>
          <w:szCs w:val="24"/>
        </w:rPr>
        <w:t>(Zuur et al. 2009)</w:t>
      </w:r>
      <w:r w:rsidR="00522633">
        <w:rPr>
          <w:rFonts w:ascii="Times New Roman" w:hAnsi="Times New Roman"/>
          <w:sz w:val="24"/>
          <w:szCs w:val="24"/>
        </w:rPr>
        <w:fldChar w:fldCharType="end"/>
      </w:r>
      <w:r w:rsidR="002C27DD">
        <w:rPr>
          <w:rFonts w:ascii="Times New Roman" w:hAnsi="Times New Roman"/>
          <w:sz w:val="24"/>
          <w:szCs w:val="24"/>
        </w:rPr>
        <w:t xml:space="preserve"> </w:t>
      </w:r>
      <w:r w:rsidR="00F17233">
        <w:rPr>
          <w:rFonts w:ascii="Times New Roman" w:hAnsi="Times New Roman"/>
          <w:sz w:val="24"/>
          <w:szCs w:val="24"/>
        </w:rPr>
        <w:t>to test the response of algal abundance to variation in consumer abundance.</w:t>
      </w:r>
      <w:r w:rsidR="00645471">
        <w:rPr>
          <w:rFonts w:ascii="Times New Roman" w:hAnsi="Times New Roman"/>
          <w:sz w:val="24"/>
          <w:szCs w:val="24"/>
        </w:rPr>
        <w:t xml:space="preserve"> </w:t>
      </w:r>
      <w:r w:rsidR="00F17233">
        <w:rPr>
          <w:rFonts w:ascii="Times New Roman" w:hAnsi="Times New Roman"/>
          <w:sz w:val="24"/>
          <w:szCs w:val="24"/>
        </w:rPr>
        <w:t>Using a step-down model fitting procedure</w:t>
      </w:r>
      <w:r w:rsidR="00785359">
        <w:rPr>
          <w:rFonts w:ascii="Times New Roman" w:hAnsi="Times New Roman"/>
          <w:sz w:val="24"/>
          <w:szCs w:val="24"/>
        </w:rPr>
        <w:t>, starting from a model which included all independent variables and covariates</w:t>
      </w:r>
      <w:r w:rsidR="00F17233">
        <w:rPr>
          <w:rFonts w:ascii="Times New Roman" w:hAnsi="Times New Roman"/>
          <w:sz w:val="24"/>
          <w:szCs w:val="24"/>
        </w:rPr>
        <w:t xml:space="preserve">, we selected the best-fit model based </w:t>
      </w:r>
      <w:r w:rsidR="00F17233">
        <w:rPr>
          <w:rFonts w:ascii="Times New Roman" w:hAnsi="Times New Roman"/>
          <w:sz w:val="24"/>
          <w:szCs w:val="24"/>
        </w:rPr>
        <w:lastRenderedPageBreak/>
        <w:t xml:space="preserve">on Akaike Information Criteria (AIC) and visual inspection of model residuals </w:t>
      </w:r>
      <w:r w:rsidR="00F17233" w:rsidRPr="00951AFD">
        <w:rPr>
          <w:rFonts w:ascii="Times New Roman" w:hAnsi="Times New Roman"/>
          <w:noProof/>
          <w:sz w:val="24"/>
          <w:szCs w:val="24"/>
        </w:rPr>
        <w:t>(Zuur et al. 2009)</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Our initial models included the response variable algal abundance, the predictor variables tadpole and mayfly abundance, and covariates for enclosure siltiness, light intensity, duration of experimental block, lake, and block number.</w:t>
      </w:r>
      <w:r w:rsidR="00645471">
        <w:rPr>
          <w:rFonts w:ascii="Times New Roman" w:hAnsi="Times New Roman"/>
          <w:sz w:val="24"/>
          <w:szCs w:val="24"/>
        </w:rPr>
        <w:t xml:space="preserve"> </w:t>
      </w:r>
      <w:r w:rsidR="00F17233">
        <w:rPr>
          <w:rFonts w:ascii="Times New Roman" w:hAnsi="Times New Roman"/>
          <w:sz w:val="24"/>
          <w:szCs w:val="24"/>
        </w:rPr>
        <w:t>We included an interaction term between consumers, because of the potential for tadpoles to either facilitate or interfere with mayfly grazing.</w:t>
      </w:r>
      <w:r w:rsidR="00053D93">
        <w:rPr>
          <w:rFonts w:ascii="Times New Roman" w:hAnsi="Times New Roman"/>
          <w:sz w:val="24"/>
          <w:szCs w:val="24"/>
        </w:rPr>
        <w:t xml:space="preserve"> We also tested models that included interaction between consumers and lake, based on </w:t>
      </w:r>
      <w:r w:rsidR="00F53773">
        <w:rPr>
          <w:rFonts w:ascii="Times New Roman" w:hAnsi="Times New Roman"/>
          <w:sz w:val="24"/>
          <w:szCs w:val="24"/>
        </w:rPr>
        <w:t xml:space="preserve">trends we observed in </w:t>
      </w:r>
      <w:r w:rsidR="00053D93">
        <w:rPr>
          <w:rFonts w:ascii="Times New Roman" w:hAnsi="Times New Roman"/>
          <w:sz w:val="24"/>
          <w:szCs w:val="24"/>
        </w:rPr>
        <w:t>preliminary plot</w:t>
      </w:r>
      <w:r w:rsidR="00F53773">
        <w:rPr>
          <w:rFonts w:ascii="Times New Roman" w:hAnsi="Times New Roman"/>
          <w:sz w:val="24"/>
          <w:szCs w:val="24"/>
        </w:rPr>
        <w:t>s</w:t>
      </w:r>
      <w:r w:rsidR="00053D9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 xml:space="preserve">To meet the assumption of normality of residuals, we </w:t>
      </w:r>
      <w:r w:rsidR="00CE13DE">
        <w:rPr>
          <w:rFonts w:ascii="Times New Roman" w:hAnsi="Times New Roman"/>
          <w:sz w:val="24"/>
          <w:szCs w:val="24"/>
        </w:rPr>
        <w:t>log-</w:t>
      </w:r>
      <w:r w:rsidR="00F17233">
        <w:rPr>
          <w:rFonts w:ascii="Times New Roman" w:hAnsi="Times New Roman"/>
          <w:sz w:val="24"/>
          <w:szCs w:val="24"/>
        </w:rPr>
        <w:t>transformed algal biomass.</w:t>
      </w:r>
      <w:r w:rsidR="00645471">
        <w:rPr>
          <w:rFonts w:ascii="Times New Roman" w:hAnsi="Times New Roman"/>
          <w:sz w:val="24"/>
          <w:szCs w:val="24"/>
        </w:rPr>
        <w:t xml:space="preserve"> </w:t>
      </w:r>
      <w:r w:rsidR="00F17233">
        <w:rPr>
          <w:rFonts w:ascii="Times New Roman" w:hAnsi="Times New Roman"/>
          <w:sz w:val="24"/>
          <w:szCs w:val="24"/>
        </w:rPr>
        <w:t>We compared models that included random intercepts (for block</w:t>
      </w:r>
      <w:r w:rsidR="00063C4A">
        <w:rPr>
          <w:rFonts w:ascii="Times New Roman" w:hAnsi="Times New Roman"/>
          <w:sz w:val="24"/>
          <w:szCs w:val="24"/>
        </w:rPr>
        <w:t xml:space="preserve"> or lake</w:t>
      </w:r>
      <w:r w:rsidR="00F17233">
        <w:rPr>
          <w:rFonts w:ascii="Times New Roman" w:hAnsi="Times New Roman"/>
          <w:sz w:val="24"/>
          <w:szCs w:val="24"/>
        </w:rPr>
        <w:t>), random slopes for consumer effects in different lakes, and allowed variance to differ among experimental blocks, lakes, and levels of mayfly and tadpole abundance.</w:t>
      </w:r>
    </w:p>
    <w:p w14:paraId="59F1DEA7" w14:textId="6E1A9FCE" w:rsidR="00F17233" w:rsidRDefault="00F17233" w:rsidP="0014554B">
      <w:pPr>
        <w:spacing w:line="480" w:lineRule="auto"/>
        <w:ind w:right="360" w:firstLine="720"/>
        <w:rPr>
          <w:rFonts w:ascii="Times New Roman" w:hAnsi="Times New Roman"/>
          <w:sz w:val="24"/>
          <w:szCs w:val="24"/>
        </w:rPr>
      </w:pPr>
      <w:r>
        <w:rPr>
          <w:rFonts w:ascii="Times New Roman" w:hAnsi="Times New Roman"/>
          <w:sz w:val="24"/>
          <w:szCs w:val="24"/>
        </w:rPr>
        <w:t xml:space="preserve">To account for within-lake </w:t>
      </w:r>
      <w:r w:rsidR="00C82FEE">
        <w:rPr>
          <w:rFonts w:ascii="Times New Roman" w:hAnsi="Times New Roman"/>
          <w:sz w:val="24"/>
          <w:szCs w:val="24"/>
        </w:rPr>
        <w:t xml:space="preserve">heterogeneity </w:t>
      </w:r>
      <w:r w:rsidR="00F53773">
        <w:rPr>
          <w:rFonts w:ascii="Times New Roman" w:hAnsi="Times New Roman"/>
          <w:sz w:val="24"/>
          <w:szCs w:val="24"/>
        </w:rPr>
        <w:t>in</w:t>
      </w:r>
      <w:r>
        <w:rPr>
          <w:rFonts w:ascii="Times New Roman" w:hAnsi="Times New Roman"/>
          <w:sz w:val="24"/>
          <w:szCs w:val="24"/>
        </w:rPr>
        <w:t xml:space="preserve"> algal abundance, we calculated a second response variable “location-controlled algal abundance” </w:t>
      </w:r>
      <w:r w:rsidR="00FF31A7">
        <w:rPr>
          <w:rFonts w:ascii="Times New Roman" w:hAnsi="Times New Roman"/>
          <w:sz w:val="24"/>
          <w:szCs w:val="24"/>
        </w:rPr>
        <w:t xml:space="preserve">using a log ratio of the </w:t>
      </w:r>
      <w:r>
        <w:rPr>
          <w:rFonts w:ascii="Times New Roman" w:hAnsi="Times New Roman"/>
          <w:sz w:val="24"/>
          <w:szCs w:val="24"/>
        </w:rPr>
        <w:t xml:space="preserve">algal abundance in enclosures </w:t>
      </w:r>
      <w:r w:rsidR="00FF31A7">
        <w:rPr>
          <w:rFonts w:ascii="Times New Roman" w:hAnsi="Times New Roman"/>
          <w:sz w:val="24"/>
          <w:szCs w:val="24"/>
        </w:rPr>
        <w:t xml:space="preserve">relative to </w:t>
      </w:r>
      <w:r>
        <w:rPr>
          <w:rFonts w:ascii="Times New Roman" w:hAnsi="Times New Roman"/>
          <w:sz w:val="24"/>
          <w:szCs w:val="24"/>
        </w:rPr>
        <w:t>the algal abundance on control tiles</w:t>
      </w:r>
      <w:r w:rsidR="00FF31A7">
        <w:rPr>
          <w:rFonts w:ascii="Times New Roman" w:hAnsi="Times New Roman"/>
          <w:sz w:val="24"/>
          <w:szCs w:val="24"/>
        </w:rPr>
        <w:t>:</w:t>
      </w:r>
      <w:r>
        <w:rPr>
          <w:rFonts w:ascii="Times New Roman" w:hAnsi="Times New Roman"/>
          <w:sz w:val="24"/>
          <w:szCs w:val="24"/>
        </w:rPr>
        <w:t xml:space="preserve"> </w:t>
      </w:r>
      <w:r w:rsidR="00FF31A7">
        <w:rPr>
          <w:rFonts w:ascii="Times New Roman" w:hAnsi="Times New Roman"/>
          <w:sz w:val="24"/>
          <w:szCs w:val="24"/>
        </w:rPr>
        <w:t>log</w:t>
      </w:r>
      <w:r>
        <w:rPr>
          <w:rFonts w:ascii="Times New Roman" w:hAnsi="Times New Roman"/>
          <w:sz w:val="24"/>
          <w:szCs w:val="24"/>
        </w:rPr>
        <w:t>(</w:t>
      </w:r>
      <w:proofErr w:type="spellStart"/>
      <w:r>
        <w:rPr>
          <w:rFonts w:ascii="Times New Roman" w:hAnsi="Times New Roman"/>
          <w:sz w:val="24"/>
          <w:szCs w:val="24"/>
        </w:rPr>
        <w:t>AFDM</w:t>
      </w:r>
      <w:r w:rsidR="00FF31A7">
        <w:rPr>
          <w:rFonts w:ascii="Times New Roman" w:hAnsi="Times New Roman"/>
          <w:sz w:val="24"/>
          <w:szCs w:val="24"/>
          <w:vertAlign w:val="subscript"/>
        </w:rPr>
        <w:t>experimental</w:t>
      </w:r>
      <w:proofErr w:type="spellEnd"/>
      <w:r>
        <w:rPr>
          <w:rFonts w:ascii="Times New Roman" w:hAnsi="Times New Roman"/>
          <w:sz w:val="24"/>
          <w:szCs w:val="24"/>
        </w:rPr>
        <w:t xml:space="preserve"> </w:t>
      </w:r>
      <w:r w:rsidR="00FF31A7">
        <w:rPr>
          <w:rFonts w:ascii="Times New Roman" w:hAnsi="Times New Roman"/>
          <w:sz w:val="24"/>
          <w:szCs w:val="24"/>
        </w:rPr>
        <w:t>/</w:t>
      </w:r>
      <w:proofErr w:type="spellStart"/>
      <w:r w:rsidR="00FF31A7">
        <w:rPr>
          <w:rFonts w:ascii="Times New Roman" w:hAnsi="Times New Roman"/>
          <w:sz w:val="24"/>
          <w:szCs w:val="24"/>
        </w:rPr>
        <w:t>AFDM</w:t>
      </w:r>
      <w:r w:rsidR="00FF31A7">
        <w:rPr>
          <w:rFonts w:ascii="Times New Roman" w:hAnsi="Times New Roman"/>
          <w:sz w:val="24"/>
          <w:szCs w:val="24"/>
          <w:vertAlign w:val="subscript"/>
        </w:rPr>
        <w:t>control</w:t>
      </w:r>
      <w:proofErr w:type="spellEnd"/>
      <w:r>
        <w:rPr>
          <w:rFonts w:ascii="Times New Roman" w:hAnsi="Times New Roman"/>
          <w:sz w:val="24"/>
          <w:szCs w:val="24"/>
        </w:rPr>
        <w:t>)</w:t>
      </w:r>
      <w:r w:rsidR="00FF31A7">
        <w:rPr>
          <w:rFonts w:ascii="Times New Roman" w:hAnsi="Times New Roman"/>
          <w:sz w:val="24"/>
          <w:szCs w:val="24"/>
        </w:rPr>
        <w:t>. This metric is less than one when algae was less abundant in the enclosures; the log transform helped models meet the assumption of normality of residuals.</w:t>
      </w:r>
      <w:r>
        <w:rPr>
          <w:rFonts w:ascii="Times New Roman" w:hAnsi="Times New Roman"/>
          <w:sz w:val="24"/>
          <w:szCs w:val="24"/>
        </w:rPr>
        <w:t xml:space="preserve"> </w:t>
      </w:r>
      <w:r w:rsidR="00FF31A7">
        <w:rPr>
          <w:rFonts w:ascii="Times New Roman" w:hAnsi="Times New Roman"/>
          <w:sz w:val="24"/>
          <w:szCs w:val="24"/>
        </w:rPr>
        <w:t>Using this alternate response variable, w</w:t>
      </w:r>
      <w:r>
        <w:rPr>
          <w:rFonts w:ascii="Times New Roman" w:hAnsi="Times New Roman"/>
          <w:sz w:val="24"/>
          <w:szCs w:val="24"/>
        </w:rPr>
        <w:t>e repeated the analyses</w:t>
      </w:r>
      <w:r w:rsidR="00053D93">
        <w:rPr>
          <w:rFonts w:ascii="Times New Roman" w:hAnsi="Times New Roman"/>
          <w:sz w:val="24"/>
          <w:szCs w:val="24"/>
        </w:rPr>
        <w:t xml:space="preserve"> as described above</w:t>
      </w:r>
      <w:r>
        <w:rPr>
          <w:rFonts w:ascii="Times New Roman" w:hAnsi="Times New Roman"/>
          <w:sz w:val="24"/>
          <w:szCs w:val="24"/>
        </w:rPr>
        <w:t>.</w:t>
      </w:r>
      <w:r w:rsidR="00E037FF">
        <w:rPr>
          <w:rFonts w:ascii="Times New Roman" w:hAnsi="Times New Roman"/>
          <w:sz w:val="24"/>
          <w:szCs w:val="24"/>
        </w:rPr>
        <w:t xml:space="preserve"> This </w:t>
      </w:r>
      <w:r w:rsidR="00F53773">
        <w:rPr>
          <w:rFonts w:ascii="Times New Roman" w:hAnsi="Times New Roman"/>
          <w:sz w:val="24"/>
          <w:szCs w:val="24"/>
        </w:rPr>
        <w:t xml:space="preserve">metric </w:t>
      </w:r>
      <w:r w:rsidR="00E037FF">
        <w:rPr>
          <w:rFonts w:ascii="Times New Roman" w:hAnsi="Times New Roman"/>
          <w:sz w:val="24"/>
          <w:szCs w:val="24"/>
        </w:rPr>
        <w:t xml:space="preserve">is </w:t>
      </w:r>
      <w:r w:rsidR="00F53773">
        <w:rPr>
          <w:rFonts w:ascii="Times New Roman" w:hAnsi="Times New Roman"/>
          <w:sz w:val="24"/>
          <w:szCs w:val="24"/>
        </w:rPr>
        <w:t xml:space="preserve">also </w:t>
      </w:r>
      <w:r w:rsidR="00E037FF">
        <w:rPr>
          <w:rFonts w:ascii="Times New Roman" w:hAnsi="Times New Roman"/>
          <w:sz w:val="24"/>
          <w:szCs w:val="24"/>
        </w:rPr>
        <w:t xml:space="preserve">essentially an effect size metric </w:t>
      </w:r>
      <w:r w:rsidR="00D82925">
        <w:rPr>
          <w:rFonts w:ascii="Times New Roman" w:hAnsi="Times New Roman"/>
          <w:sz w:val="24"/>
          <w:szCs w:val="24"/>
        </w:rPr>
        <w:fldChar w:fldCharType="begin" w:fldLock="1"/>
      </w:r>
      <w:r w:rsidR="003179AB">
        <w:rPr>
          <w:rFonts w:ascii="Times New Roman" w:hAnsi="Times New Roman"/>
          <w:sz w:val="24"/>
          <w:szCs w:val="24"/>
        </w:rPr>
        <w:instrText>ADDIN CSL_CITATION {"citationItems":[{"id":"ITEM-1","itemData":{"ISSN":"00030147","author":[{"dropping-particle":"","family":"Osenberg","given":"Craig W.","non-dropping-particle":"","parse-names":false,"suffix":""},{"dropping-particle":"","family":"Sarnelle","given":"Orlando","non-dropping-particle":"","parse-names":false,"suffix":""},{"dropping-particle":"","family":"Cooper","given":"Scott D.","non-dropping-particle":"","parse-names":false,"suffix":""}],"container-title":"The American Naturalist","id":"ITEM-1","issue":"6","issued":{"date-parts":[["1997","12"]]},"page":"798-812","title":"Effect Size in Ecological Experiments: The Application of Biological Models in Meta-Analysis","type":"article-journal","volume":"150"},"uris":["http://www.mendeley.com/documents/?uuid=9c1e2d6e-4fe1-49d8-958e-39f2b05481e1"]}],"mendeley":{"formattedCitation":"(Osenberg et al. 1997)","plainTextFormattedCitation":"(Osenberg et al. 1997)","previouslyFormattedCitation":"(Osenberg et al. 1997)"},"properties":{"noteIndex":0},"schema":"https://github.com/citation-style-language/schema/raw/master/csl-citation.json"}</w:instrText>
      </w:r>
      <w:r w:rsidR="00D82925">
        <w:rPr>
          <w:rFonts w:ascii="Times New Roman" w:hAnsi="Times New Roman"/>
          <w:sz w:val="24"/>
          <w:szCs w:val="24"/>
        </w:rPr>
        <w:fldChar w:fldCharType="separate"/>
      </w:r>
      <w:r w:rsidR="00D82925" w:rsidRPr="00D82925">
        <w:rPr>
          <w:rFonts w:ascii="Times New Roman" w:hAnsi="Times New Roman"/>
          <w:noProof/>
          <w:sz w:val="24"/>
          <w:szCs w:val="24"/>
        </w:rPr>
        <w:t>(Osenberg et al. 1997)</w:t>
      </w:r>
      <w:r w:rsidR="00D82925">
        <w:rPr>
          <w:rFonts w:ascii="Times New Roman" w:hAnsi="Times New Roman"/>
          <w:sz w:val="24"/>
          <w:szCs w:val="24"/>
        </w:rPr>
        <w:fldChar w:fldCharType="end"/>
      </w:r>
      <w:r w:rsidR="00E037FF">
        <w:rPr>
          <w:rFonts w:ascii="Times New Roman" w:hAnsi="Times New Roman"/>
          <w:sz w:val="24"/>
          <w:szCs w:val="24"/>
        </w:rPr>
        <w:t xml:space="preserve"> applied to each enclosure.</w:t>
      </w:r>
    </w:p>
    <w:p w14:paraId="6176BC04" w14:textId="3CDC5328" w:rsidR="006E2DF4" w:rsidRDefault="006E2DF4" w:rsidP="00F17233">
      <w:pPr>
        <w:spacing w:line="480" w:lineRule="auto"/>
        <w:ind w:right="360" w:firstLine="720"/>
        <w:rPr>
          <w:rFonts w:ascii="Times New Roman" w:hAnsi="Times New Roman"/>
          <w:sz w:val="24"/>
          <w:szCs w:val="24"/>
        </w:rPr>
      </w:pPr>
      <w:r>
        <w:rPr>
          <w:rFonts w:ascii="Times New Roman" w:hAnsi="Times New Roman"/>
          <w:sz w:val="24"/>
          <w:szCs w:val="24"/>
        </w:rPr>
        <w:t>To examine potential effects of intraspecific or interspecific competition on tadpole body size, we compared tadpole weights at the end of the first block</w:t>
      </w:r>
      <w:r w:rsidR="00E754C1">
        <w:rPr>
          <w:rFonts w:ascii="Times New Roman" w:hAnsi="Times New Roman"/>
          <w:sz w:val="24"/>
          <w:szCs w:val="24"/>
        </w:rPr>
        <w:t xml:space="preserve"> relative to the density of tadpoles. We included only tadpoles from the first block because many individuals were reused in later blocks</w:t>
      </w:r>
      <w:r>
        <w:rPr>
          <w:rFonts w:ascii="Times New Roman" w:hAnsi="Times New Roman"/>
          <w:sz w:val="24"/>
          <w:szCs w:val="24"/>
        </w:rPr>
        <w:t xml:space="preserve">. Preliminary analysis (visual, and </w:t>
      </w:r>
      <w:r w:rsidR="00CF057D">
        <w:rPr>
          <w:rFonts w:ascii="Times New Roman" w:hAnsi="Times New Roman"/>
          <w:sz w:val="24"/>
          <w:szCs w:val="24"/>
        </w:rPr>
        <w:t xml:space="preserve">with general additive mixed effects </w:t>
      </w:r>
      <w:r>
        <w:rPr>
          <w:rFonts w:ascii="Times New Roman" w:hAnsi="Times New Roman"/>
          <w:sz w:val="24"/>
          <w:szCs w:val="24"/>
        </w:rPr>
        <w:t xml:space="preserve">models) indicated that neither tadpole density, mayfly density, nor algal biomass in each </w:t>
      </w:r>
      <w:r>
        <w:rPr>
          <w:rFonts w:ascii="Times New Roman" w:hAnsi="Times New Roman"/>
          <w:sz w:val="24"/>
          <w:szCs w:val="24"/>
        </w:rPr>
        <w:lastRenderedPageBreak/>
        <w:t xml:space="preserve">enclosure </w:t>
      </w:r>
      <w:proofErr w:type="gramStart"/>
      <w:r>
        <w:rPr>
          <w:rFonts w:ascii="Times New Roman" w:hAnsi="Times New Roman"/>
          <w:sz w:val="24"/>
          <w:szCs w:val="24"/>
        </w:rPr>
        <w:t>had an effect on</w:t>
      </w:r>
      <w:proofErr w:type="gramEnd"/>
      <w:r>
        <w:rPr>
          <w:rFonts w:ascii="Times New Roman" w:hAnsi="Times New Roman"/>
          <w:sz w:val="24"/>
          <w:szCs w:val="24"/>
        </w:rPr>
        <w:t xml:space="preserve"> tadpole weights, </w:t>
      </w:r>
      <w:r w:rsidR="0014554B">
        <w:rPr>
          <w:rFonts w:ascii="Times New Roman" w:hAnsi="Times New Roman"/>
          <w:sz w:val="24"/>
          <w:szCs w:val="24"/>
        </w:rPr>
        <w:t xml:space="preserve">so we did not pursue </w:t>
      </w:r>
      <w:r>
        <w:rPr>
          <w:rFonts w:ascii="Times New Roman" w:hAnsi="Times New Roman"/>
          <w:sz w:val="24"/>
          <w:szCs w:val="24"/>
        </w:rPr>
        <w:t>further analysis.</w:t>
      </w:r>
      <w:r w:rsidR="00785359">
        <w:rPr>
          <w:rFonts w:ascii="Times New Roman" w:hAnsi="Times New Roman"/>
          <w:sz w:val="24"/>
          <w:szCs w:val="24"/>
        </w:rPr>
        <w:t xml:space="preserve"> </w:t>
      </w:r>
      <w:r w:rsidR="00CF057D">
        <w:rPr>
          <w:rFonts w:ascii="Times New Roman" w:hAnsi="Times New Roman"/>
          <w:sz w:val="24"/>
          <w:szCs w:val="24"/>
        </w:rPr>
        <w:t>E</w:t>
      </w:r>
      <w:r w:rsidR="00785359">
        <w:rPr>
          <w:rFonts w:ascii="Times New Roman" w:hAnsi="Times New Roman"/>
          <w:sz w:val="24"/>
          <w:szCs w:val="24"/>
        </w:rPr>
        <w:t xml:space="preserve">xperimental tadpole weights </w:t>
      </w:r>
      <w:r w:rsidR="00CF057D">
        <w:rPr>
          <w:rFonts w:ascii="Times New Roman" w:hAnsi="Times New Roman"/>
          <w:sz w:val="24"/>
          <w:szCs w:val="24"/>
        </w:rPr>
        <w:t xml:space="preserve">were lighter </w:t>
      </w:r>
      <w:r w:rsidR="00785359">
        <w:rPr>
          <w:rFonts w:ascii="Times New Roman" w:hAnsi="Times New Roman"/>
          <w:sz w:val="24"/>
          <w:szCs w:val="24"/>
        </w:rPr>
        <w:t>relative to</w:t>
      </w:r>
      <w:r w:rsidR="00CF057D">
        <w:rPr>
          <w:rFonts w:ascii="Times New Roman" w:hAnsi="Times New Roman"/>
          <w:sz w:val="24"/>
          <w:szCs w:val="24"/>
        </w:rPr>
        <w:t xml:space="preserve"> a sample of similarly staged</w:t>
      </w:r>
      <w:r w:rsidR="00785359">
        <w:rPr>
          <w:rFonts w:ascii="Times New Roman" w:hAnsi="Times New Roman"/>
          <w:sz w:val="24"/>
          <w:szCs w:val="24"/>
        </w:rPr>
        <w:t xml:space="preserve"> wild tadpoles (experimental tadpoles were approximately 2 g, or 33%, lighter; ANOVA, F</w:t>
      </w:r>
      <w:r w:rsidR="00785359" w:rsidRPr="00785359">
        <w:rPr>
          <w:rFonts w:ascii="Times New Roman" w:hAnsi="Times New Roman"/>
          <w:sz w:val="24"/>
          <w:szCs w:val="24"/>
          <w:vertAlign w:val="subscript"/>
        </w:rPr>
        <w:t>1,70</w:t>
      </w:r>
      <w:r w:rsidR="00785359">
        <w:rPr>
          <w:rFonts w:ascii="Times New Roman" w:hAnsi="Times New Roman"/>
          <w:sz w:val="24"/>
          <w:szCs w:val="24"/>
        </w:rPr>
        <w:t>=41, p&lt;0.001), but that difference did not affect our between-treatment comparisons</w:t>
      </w:r>
      <w:del w:id="120" w:author="Andrea Adams" w:date="2020-05-21T14:27:00Z">
        <w:r w:rsidR="00785359" w:rsidDel="00B469EB">
          <w:rPr>
            <w:rFonts w:ascii="Times New Roman" w:hAnsi="Times New Roman"/>
            <w:sz w:val="24"/>
            <w:szCs w:val="24"/>
          </w:rPr>
          <w:delText xml:space="preserve"> </w:delText>
        </w:r>
        <w:r w:rsidR="00CF057D" w:rsidDel="00B469EB">
          <w:rPr>
            <w:rFonts w:ascii="Times New Roman" w:hAnsi="Times New Roman"/>
            <w:sz w:val="24"/>
            <w:szCs w:val="24"/>
          </w:rPr>
          <w:delText>and</w:delText>
        </w:r>
        <w:r w:rsidR="00785359" w:rsidDel="00B469EB">
          <w:rPr>
            <w:rFonts w:ascii="Times New Roman" w:hAnsi="Times New Roman"/>
            <w:sz w:val="24"/>
            <w:szCs w:val="24"/>
          </w:rPr>
          <w:delText xml:space="preserve"> we ignored it</w:delText>
        </w:r>
      </w:del>
      <w:r w:rsidR="00785359">
        <w:rPr>
          <w:rFonts w:ascii="Times New Roman" w:hAnsi="Times New Roman"/>
          <w:sz w:val="24"/>
          <w:szCs w:val="24"/>
        </w:rPr>
        <w:t>.</w:t>
      </w:r>
    </w:p>
    <w:p w14:paraId="2CEF016F" w14:textId="18ABDE3E" w:rsidR="00BC27DC" w:rsidRPr="003179AB" w:rsidRDefault="00EF2E6B" w:rsidP="008275C3">
      <w:pPr>
        <w:spacing w:line="480" w:lineRule="auto"/>
        <w:rPr>
          <w:rFonts w:ascii="Times New Roman" w:hAnsi="Times New Roman"/>
          <w:sz w:val="24"/>
        </w:rPr>
      </w:pPr>
      <w:r>
        <w:rPr>
          <w:rFonts w:ascii="Times New Roman" w:hAnsi="Times New Roman"/>
          <w:sz w:val="24"/>
          <w:szCs w:val="24"/>
        </w:rPr>
        <w:t xml:space="preserve">We calculated effect sizes for the results of the field enclosure experiments, using the log-response ratio, defined as: </w:t>
      </w:r>
      <m:oMath>
        <m:func>
          <m:funcPr>
            <m:ctrlPr>
              <w:rPr>
                <w:rFonts w:ascii="Cambria Math" w:hAnsi="Cambria Math"/>
                <w:i/>
                <w:sz w:val="24"/>
                <w:szCs w:val="24"/>
              </w:rPr>
            </m:ctrlPr>
          </m:funcPr>
          <m:fName>
            <m:r>
              <m:rPr>
                <m:sty m:val="p"/>
              </m:rPr>
              <w:rPr>
                <w:rFonts w:ascii="Cambria Math" w:hAnsi="Cambria Math"/>
                <w:sz w:val="24"/>
                <w:szCs w:val="24"/>
              </w:rPr>
              <m:t>LRR= ln</m:t>
            </m:r>
          </m:fName>
          <m:e>
            <m:d>
              <m:dPr>
                <m:ctrlPr>
                  <w:rPr>
                    <w:rFonts w:ascii="Cambria Math" w:hAnsi="Cambria Math"/>
                    <w:i/>
                    <w:sz w:val="24"/>
                    <w:szCs w:val="24"/>
                  </w:rPr>
                </m:ctrlPr>
              </m:dPr>
              <m:e>
                <m:f>
                  <m:fPr>
                    <m:type m:val="lin"/>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experimental</m:t>
                        </m:r>
                      </m:sub>
                    </m:sSub>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control</m:t>
                        </m:r>
                      </m:sub>
                    </m:sSub>
                  </m:den>
                </m:f>
              </m:e>
            </m:d>
          </m:e>
        </m:func>
      </m:oMath>
      <w:r>
        <w:rPr>
          <w:rFonts w:ascii="Times New Roman" w:hAnsi="Times New Roman"/>
          <w:sz w:val="24"/>
          <w:szCs w:val="24"/>
        </w:rPr>
        <w:t xml:space="preserve"> </w:t>
      </w:r>
      <w:r w:rsidR="00BC27DC">
        <w:rPr>
          <w:rFonts w:ascii="Times New Roman" w:hAnsi="Times New Roman"/>
          <w:sz w:val="24"/>
          <w:szCs w:val="24"/>
        </w:rPr>
        <w:t>with</w:t>
      </w:r>
      <w:r>
        <w:rPr>
          <w:rFonts w:ascii="Times New Roman" w:hAnsi="Times New Roman"/>
          <w:sz w:val="24"/>
          <w:szCs w:val="24"/>
        </w:rPr>
        <w:t xml:space="preserve"> 95% confidence intervals for the </w:t>
      </w:r>
      <w:r w:rsidR="00BC27DC">
        <w:rPr>
          <w:rFonts w:ascii="Times New Roman" w:hAnsi="Times New Roman"/>
          <w:sz w:val="24"/>
          <w:szCs w:val="24"/>
        </w:rPr>
        <w:t xml:space="preserve">LRR = </w:t>
      </w:r>
      <m:oMath>
        <m:r>
          <m:rPr>
            <m:sty m:val="p"/>
          </m:rPr>
          <w:rPr>
            <w:rFonts w:ascii="Cambria Math" w:hAnsi="Cambria Math"/>
            <w:sz w:val="24"/>
          </w:rPr>
          <w:br/>
        </m:r>
        <m:r>
          <w:rPr>
            <w:rFonts w:ascii="Cambria Math" w:hAnsi="Cambria Math"/>
            <w:sz w:val="24"/>
          </w:rPr>
          <m:t xml:space="preserve">LRR ±0.975 × </m:t>
        </m:r>
        <m:rad>
          <m:radPr>
            <m:degHide m:val="1"/>
            <m:ctrlPr>
              <w:rPr>
                <w:rFonts w:ascii="Cambria Math" w:hAnsi="Cambria Math"/>
                <w:i/>
                <w:sz w:val="24"/>
              </w:rPr>
            </m:ctrlPr>
          </m:radPr>
          <m:deg/>
          <m:e>
            <m:d>
              <m:dPr>
                <m:ctrlPr>
                  <w:rPr>
                    <w:rFonts w:ascii="Cambria Math" w:hAnsi="Cambria Math"/>
                    <w:i/>
                    <w:sz w:val="24"/>
                  </w:rPr>
                </m:ctrlPr>
              </m:dPr>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σ</m:t>
                        </m:r>
                      </m:e>
                      <m:sub>
                        <m:r>
                          <w:rPr>
                            <w:rFonts w:ascii="Cambria Math" w:hAnsi="Cambria Math"/>
                            <w:sz w:val="24"/>
                          </w:rPr>
                          <m:t>treatment</m:t>
                        </m:r>
                      </m:sub>
                    </m:sSub>
                  </m:num>
                  <m:den>
                    <m:d>
                      <m:dPr>
                        <m:ctrlPr>
                          <w:rPr>
                            <w:rFonts w:ascii="Cambria Math" w:eastAsiaTheme="minorHAnsi"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Treatment</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treatment</m:t>
                            </m:r>
                          </m:sub>
                          <m:sup>
                            <m:r>
                              <w:rPr>
                                <w:rFonts w:ascii="Cambria Math" w:hAnsi="Cambria Math"/>
                                <w:sz w:val="24"/>
                              </w:rPr>
                              <m:t>2</m:t>
                            </m:r>
                          </m:sup>
                        </m:sSubSup>
                      </m:e>
                    </m:d>
                  </m:den>
                </m:f>
              </m:e>
            </m:d>
            <m:r>
              <w:rPr>
                <w:rFonts w:ascii="Cambria Math" w:hAnsi="Cambria Math"/>
                <w:sz w:val="24"/>
              </w:rPr>
              <m:t>+</m:t>
            </m:r>
            <m:d>
              <m:dPr>
                <m:ctrlPr>
                  <w:rPr>
                    <w:rFonts w:ascii="Cambria Math" w:hAnsi="Cambria Math"/>
                    <w:i/>
                    <w:sz w:val="24"/>
                  </w:rPr>
                </m:ctrlPr>
              </m:dPr>
              <m:e>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σ</m:t>
                        </m:r>
                      </m:e>
                      <m:sub>
                        <m:r>
                          <w:rPr>
                            <w:rFonts w:ascii="Cambria Math" w:hAnsi="Cambria Math"/>
                            <w:sz w:val="24"/>
                          </w:rPr>
                          <m:t>control</m:t>
                        </m:r>
                      </m:sub>
                    </m:sSub>
                  </m:num>
                  <m:den>
                    <m:d>
                      <m:dPr>
                        <m:ctrlPr>
                          <w:rPr>
                            <w:rFonts w:ascii="Cambria Math" w:eastAsiaTheme="minorHAnsi"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control</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control</m:t>
                            </m:r>
                          </m:sub>
                          <m:sup>
                            <m:r>
                              <w:rPr>
                                <w:rFonts w:ascii="Cambria Math" w:hAnsi="Cambria Math"/>
                                <w:sz w:val="24"/>
                              </w:rPr>
                              <m:t>2</m:t>
                            </m:r>
                          </m:sup>
                        </m:sSubSup>
                      </m:e>
                    </m:d>
                  </m:den>
                </m:f>
              </m:e>
            </m:d>
          </m:e>
        </m:rad>
      </m:oMath>
      <w:r>
        <w:rPr>
          <w:rFonts w:ascii="Times New Roman" w:hAnsi="Times New Roman"/>
          <w:sz w:val="24"/>
          <w:szCs w:val="24"/>
        </w:rPr>
        <w:t>; for interpretation and comparison, we back-transformed the LRR</w:t>
      </w:r>
      <w:r w:rsidR="00BC27DC">
        <w:rPr>
          <w:rFonts w:ascii="Times New Roman" w:hAnsi="Times New Roman"/>
          <w:sz w:val="24"/>
          <w:szCs w:val="24"/>
        </w:rPr>
        <w:t xml:space="preserve"> as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LRR</m:t>
            </m:r>
          </m:sup>
        </m:sSup>
      </m:oMath>
      <w:r w:rsidR="00273556">
        <w:rPr>
          <w:rFonts w:ascii="Times New Roman" w:hAnsi="Times New Roman"/>
          <w:sz w:val="24"/>
          <w:szCs w:val="24"/>
        </w:rPr>
        <w:t xml:space="preserve"> </w:t>
      </w:r>
      <w:r w:rsidR="00273556">
        <w:rPr>
          <w:rFonts w:ascii="Times New Roman" w:hAnsi="Times New Roman"/>
          <w:sz w:val="24"/>
          <w:szCs w:val="24"/>
        </w:rPr>
        <w:fldChar w:fldCharType="begin" w:fldLock="1"/>
      </w:r>
      <w:r w:rsidR="00395098">
        <w:rPr>
          <w:rFonts w:ascii="Times New Roman" w:hAnsi="Times New Roman"/>
          <w:sz w:val="24"/>
          <w:szCs w:val="24"/>
        </w:rPr>
        <w:instrText>ADDIN CSL_CITATION {"citationItems":[{"id":"ITEM-1","itemData":{"DOI":"10.1890/0012-9658(1999)080[1150:TMAORR]2.0.CO;2","ISSN":"1939-9170","author":[{"dropping-particle":"V.","family":"Hedges","given":"Larry","non-dropping-particle":"","parse-names":false,"suffix":""},{"dropping-particle":"","family":"Gurevitch","given":"Jessica","non-dropping-particle":"","parse-names":false,"suffix":""},{"dropping-particle":"","family":"Curtis","given":"Peter S.","non-dropping-particle":"","parse-names":false,"suffix":""}],"container-title":"Ecology","id":"ITEM-1","issue":"4","issued":{"date-parts":[["1999","6","1"]]},"page":"1150-1156","publisher":"John Wiley &amp; Sons, Ltd","title":"THE META‐ANALYSIS OF RESPONSE RATIOS IN EXPERIMENTAL ECOLOGY","type":"article-journal","volume":"80"},"uris":["http://www.mendeley.com/documents/?uuid=bd2d90c6-ed3c-38fa-8d22-bb14c7b77c5e"]}],"mendeley":{"formattedCitation":"(Hedges et al. 1999)","plainTextFormattedCitation":"(Hedges et al. 1999)","previouslyFormattedCitation":"(Hedges et al. 1999)"},"properties":{"noteIndex":0},"schema":"https://github.com/citation-style-language/schema/raw/master/csl-citation.json"}</w:instrText>
      </w:r>
      <w:r w:rsidR="00273556">
        <w:rPr>
          <w:rFonts w:ascii="Times New Roman" w:hAnsi="Times New Roman"/>
          <w:sz w:val="24"/>
          <w:szCs w:val="24"/>
        </w:rPr>
        <w:fldChar w:fldCharType="separate"/>
      </w:r>
      <w:r w:rsidR="00273556" w:rsidRPr="00273556">
        <w:rPr>
          <w:rFonts w:ascii="Times New Roman" w:hAnsi="Times New Roman"/>
          <w:noProof/>
          <w:sz w:val="24"/>
          <w:szCs w:val="24"/>
        </w:rPr>
        <w:t>(Hedges et al. 1999)</w:t>
      </w:r>
      <w:r w:rsidR="00273556">
        <w:rPr>
          <w:rFonts w:ascii="Times New Roman" w:hAnsi="Times New Roman"/>
          <w:sz w:val="24"/>
          <w:szCs w:val="24"/>
        </w:rPr>
        <w:fldChar w:fldCharType="end"/>
      </w:r>
      <w:r w:rsidR="00273556">
        <w:rPr>
          <w:rFonts w:ascii="Times New Roman" w:hAnsi="Times New Roman"/>
          <w:sz w:val="24"/>
          <w:szCs w:val="20"/>
        </w:rPr>
        <w:t>.</w:t>
      </w:r>
    </w:p>
    <w:p w14:paraId="6BDE3924" w14:textId="054DA508" w:rsidR="00F17233" w:rsidRDefault="00F24399" w:rsidP="00063C4A">
      <w:pPr>
        <w:spacing w:line="480" w:lineRule="auto"/>
        <w:ind w:right="360"/>
        <w:rPr>
          <w:rFonts w:ascii="Times New Roman" w:hAnsi="Times New Roman"/>
          <w:sz w:val="24"/>
          <w:szCs w:val="24"/>
        </w:rPr>
      </w:pPr>
      <w:r>
        <w:rPr>
          <w:rFonts w:ascii="Times New Roman" w:hAnsi="Times New Roman"/>
          <w:i/>
          <w:sz w:val="24"/>
          <w:szCs w:val="24"/>
        </w:rPr>
        <w:t>M</w:t>
      </w:r>
      <w:r w:rsidR="00F17233">
        <w:rPr>
          <w:rFonts w:ascii="Times New Roman" w:hAnsi="Times New Roman"/>
          <w:i/>
          <w:sz w:val="24"/>
          <w:szCs w:val="24"/>
        </w:rPr>
        <w:t>esocosm experiment</w:t>
      </w:r>
      <w:r>
        <w:rPr>
          <w:rFonts w:ascii="Times New Roman" w:hAnsi="Times New Roman"/>
          <w:i/>
          <w:sz w:val="24"/>
          <w:szCs w:val="24"/>
        </w:rPr>
        <w:t xml:space="preserve"> </w:t>
      </w:r>
      <w:r w:rsidR="00AE7402">
        <w:rPr>
          <w:rFonts w:ascii="Times New Roman" w:hAnsi="Times New Roman"/>
          <w:i/>
          <w:sz w:val="24"/>
          <w:szCs w:val="24"/>
        </w:rPr>
        <w:t>a</w:t>
      </w:r>
      <w:r>
        <w:rPr>
          <w:rFonts w:ascii="Times New Roman" w:hAnsi="Times New Roman"/>
          <w:i/>
          <w:sz w:val="24"/>
          <w:szCs w:val="24"/>
        </w:rPr>
        <w:t>nalysis</w:t>
      </w:r>
      <w:r w:rsidR="00F17233" w:rsidRPr="008F14E5">
        <w:rPr>
          <w:rFonts w:ascii="Times New Roman" w:hAnsi="Times New Roman"/>
          <w:i/>
          <w:sz w:val="24"/>
          <w:szCs w:val="24"/>
        </w:rPr>
        <w:t xml:space="preserve">. – </w:t>
      </w:r>
      <w:r w:rsidR="00F17233">
        <w:rPr>
          <w:rFonts w:ascii="Times New Roman" w:hAnsi="Times New Roman"/>
          <w:sz w:val="24"/>
          <w:szCs w:val="24"/>
        </w:rPr>
        <w:t>In our analyses of mesocosm algal abundance, the independent variables were tadpole abundance and mayfly presence</w:t>
      </w:r>
      <w:r w:rsidR="00785359">
        <w:rPr>
          <w:rFonts w:ascii="Times New Roman" w:hAnsi="Times New Roman"/>
          <w:sz w:val="24"/>
          <w:szCs w:val="24"/>
        </w:rPr>
        <w:t>. We were unable to maintain, or count, the number of mayflies during this experiment</w:t>
      </w:r>
      <w:r w:rsidR="00F53773">
        <w:rPr>
          <w:rFonts w:ascii="Times New Roman" w:hAnsi="Times New Roman"/>
          <w:sz w:val="24"/>
          <w:szCs w:val="24"/>
        </w:rPr>
        <w:t xml:space="preserve"> and </w:t>
      </w:r>
      <w:r w:rsidR="00945865">
        <w:rPr>
          <w:rFonts w:ascii="Times New Roman" w:hAnsi="Times New Roman"/>
          <w:sz w:val="24"/>
          <w:szCs w:val="24"/>
        </w:rPr>
        <w:t xml:space="preserve">our final counts indicated large declines in experimental numbers. </w:t>
      </w:r>
      <w:proofErr w:type="gramStart"/>
      <w:r w:rsidR="00945865">
        <w:rPr>
          <w:rFonts w:ascii="Times New Roman" w:hAnsi="Times New Roman"/>
          <w:sz w:val="24"/>
          <w:szCs w:val="24"/>
        </w:rPr>
        <w:t>Thus</w:t>
      </w:r>
      <w:proofErr w:type="gramEnd"/>
      <w:r w:rsidR="00945865">
        <w:rPr>
          <w:rFonts w:ascii="Times New Roman" w:hAnsi="Times New Roman"/>
          <w:sz w:val="24"/>
          <w:szCs w:val="24"/>
        </w:rPr>
        <w:t xml:space="preserve"> we performed </w:t>
      </w:r>
      <w:r w:rsidR="00F53773">
        <w:rPr>
          <w:rFonts w:ascii="Times New Roman" w:hAnsi="Times New Roman"/>
          <w:sz w:val="24"/>
          <w:szCs w:val="24"/>
        </w:rPr>
        <w:t xml:space="preserve">an initial </w:t>
      </w:r>
      <w:r w:rsidR="00945865">
        <w:rPr>
          <w:rFonts w:ascii="Times New Roman" w:hAnsi="Times New Roman"/>
          <w:sz w:val="24"/>
          <w:szCs w:val="24"/>
        </w:rPr>
        <w:t>analys</w:t>
      </w:r>
      <w:r w:rsidR="00F53773">
        <w:rPr>
          <w:rFonts w:ascii="Times New Roman" w:hAnsi="Times New Roman"/>
          <w:sz w:val="24"/>
          <w:szCs w:val="24"/>
        </w:rPr>
        <w:t>i</w:t>
      </w:r>
      <w:r w:rsidR="00945865">
        <w:rPr>
          <w:rFonts w:ascii="Times New Roman" w:hAnsi="Times New Roman"/>
          <w:sz w:val="24"/>
          <w:szCs w:val="24"/>
        </w:rPr>
        <w:t xml:space="preserve">s </w:t>
      </w:r>
      <w:r w:rsidR="00F53773">
        <w:rPr>
          <w:rFonts w:ascii="Times New Roman" w:hAnsi="Times New Roman"/>
          <w:sz w:val="24"/>
          <w:szCs w:val="24"/>
        </w:rPr>
        <w:t xml:space="preserve">based on our experimental design, using </w:t>
      </w:r>
      <w:r w:rsidR="00945865">
        <w:rPr>
          <w:rFonts w:ascii="Times New Roman" w:hAnsi="Times New Roman"/>
          <w:sz w:val="24"/>
          <w:szCs w:val="24"/>
        </w:rPr>
        <w:t xml:space="preserve">mayfly presence </w:t>
      </w:r>
      <w:r w:rsidR="00F53773">
        <w:rPr>
          <w:rFonts w:ascii="Times New Roman" w:hAnsi="Times New Roman"/>
          <w:sz w:val="24"/>
          <w:szCs w:val="24"/>
        </w:rPr>
        <w:t xml:space="preserve">as an independent variable, </w:t>
      </w:r>
      <w:r w:rsidR="00945865">
        <w:rPr>
          <w:rFonts w:ascii="Times New Roman" w:hAnsi="Times New Roman"/>
          <w:sz w:val="24"/>
          <w:szCs w:val="24"/>
        </w:rPr>
        <w:t xml:space="preserve">and </w:t>
      </w:r>
      <w:r w:rsidR="00F53773">
        <w:rPr>
          <w:rFonts w:ascii="Times New Roman" w:hAnsi="Times New Roman"/>
          <w:sz w:val="24"/>
          <w:szCs w:val="24"/>
        </w:rPr>
        <w:t xml:space="preserve">a second analysis using </w:t>
      </w:r>
      <w:r w:rsidR="00945865">
        <w:rPr>
          <w:rFonts w:ascii="Times New Roman" w:hAnsi="Times New Roman"/>
          <w:sz w:val="24"/>
          <w:szCs w:val="24"/>
        </w:rPr>
        <w:t>final mayfly abundance</w:t>
      </w:r>
      <w:r w:rsidR="00F17233">
        <w:rPr>
          <w:rFonts w:ascii="Times New Roman" w:hAnsi="Times New Roman"/>
          <w:sz w:val="24"/>
          <w:szCs w:val="24"/>
        </w:rPr>
        <w:t>.</w:t>
      </w:r>
      <w:r w:rsidR="00645471">
        <w:rPr>
          <w:rFonts w:ascii="Times New Roman" w:hAnsi="Times New Roman"/>
          <w:sz w:val="24"/>
          <w:szCs w:val="24"/>
        </w:rPr>
        <w:t xml:space="preserve"> </w:t>
      </w:r>
      <w:r w:rsidR="00F17233">
        <w:rPr>
          <w:rFonts w:ascii="Times New Roman" w:hAnsi="Times New Roman"/>
          <w:sz w:val="24"/>
          <w:szCs w:val="24"/>
        </w:rPr>
        <w:t>We included an interaction term between consumers, because of the potential for tadpoles to either facilitate or interfere with mayfly grazing.</w:t>
      </w:r>
      <w:r w:rsidR="00645471">
        <w:rPr>
          <w:rFonts w:ascii="Times New Roman" w:hAnsi="Times New Roman"/>
          <w:sz w:val="24"/>
          <w:szCs w:val="24"/>
        </w:rPr>
        <w:t xml:space="preserve">  </w:t>
      </w:r>
      <w:r w:rsidR="00F17233">
        <w:rPr>
          <w:rFonts w:ascii="Times New Roman" w:hAnsi="Times New Roman"/>
          <w:sz w:val="24"/>
          <w:szCs w:val="24"/>
        </w:rPr>
        <w:t>We included covariates for duration of algal growth (days) and for the initial abundance of algae</w:t>
      </w:r>
      <w:r w:rsidR="00645471">
        <w:rPr>
          <w:rFonts w:ascii="Times New Roman" w:hAnsi="Times New Roman"/>
          <w:sz w:val="24"/>
          <w:szCs w:val="24"/>
        </w:rPr>
        <w:t xml:space="preserve"> </w:t>
      </w:r>
      <w:r w:rsidR="00F17233">
        <w:rPr>
          <w:rFonts w:ascii="Times New Roman" w:hAnsi="Times New Roman"/>
          <w:sz w:val="24"/>
          <w:szCs w:val="24"/>
        </w:rPr>
        <w:t>(log AFDM)</w:t>
      </w:r>
      <w:r w:rsidR="007A2B87">
        <w:rPr>
          <w:rFonts w:ascii="Times New Roman" w:hAnsi="Times New Roman"/>
          <w:sz w:val="24"/>
          <w:szCs w:val="24"/>
        </w:rPr>
        <w:t xml:space="preserve"> on a subset of tiles</w:t>
      </w:r>
      <w:r w:rsidR="00F17233">
        <w:rPr>
          <w:rFonts w:ascii="Times New Roman" w:hAnsi="Times New Roman"/>
          <w:sz w:val="24"/>
          <w:szCs w:val="24"/>
        </w:rPr>
        <w:t xml:space="preserve"> in each mesocosm; we allowed variance to differ with respect to consumer presence-absence or abundance.</w:t>
      </w:r>
      <w:r w:rsidR="00645471">
        <w:rPr>
          <w:rFonts w:ascii="Times New Roman" w:hAnsi="Times New Roman"/>
          <w:sz w:val="24"/>
          <w:szCs w:val="24"/>
        </w:rPr>
        <w:t xml:space="preserve"> </w:t>
      </w:r>
      <w:r w:rsidR="00C82FEE">
        <w:rPr>
          <w:rFonts w:ascii="Times New Roman" w:hAnsi="Times New Roman"/>
          <w:sz w:val="24"/>
          <w:szCs w:val="24"/>
        </w:rPr>
        <w:t>We used a similar approach to fitting linear models as outlined above.</w:t>
      </w:r>
      <w:r w:rsidR="00645471">
        <w:rPr>
          <w:rFonts w:ascii="Times New Roman" w:hAnsi="Times New Roman"/>
          <w:sz w:val="24"/>
          <w:szCs w:val="24"/>
        </w:rPr>
        <w:t xml:space="preserve"> </w:t>
      </w:r>
    </w:p>
    <w:p w14:paraId="47431868" w14:textId="2C669570" w:rsidR="00F17233"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lastRenderedPageBreak/>
        <w:t>We calculated growth rate</w:t>
      </w:r>
      <w:ins w:id="121" w:author="Andrea Adams" w:date="2020-05-21T14:32:00Z">
        <w:r w:rsidR="0081461E">
          <w:rPr>
            <w:rFonts w:ascii="Times New Roman" w:hAnsi="Times New Roman"/>
            <w:sz w:val="24"/>
            <w:szCs w:val="24"/>
          </w:rPr>
          <w:t xml:space="preserve"> (units? Qty/day?)</w:t>
        </w:r>
      </w:ins>
      <w:r>
        <w:rPr>
          <w:rFonts w:ascii="Times New Roman" w:hAnsi="Times New Roman"/>
          <w:sz w:val="24"/>
          <w:szCs w:val="24"/>
        </w:rPr>
        <w:t xml:space="preserve"> of algae in the experiment, using the </w:t>
      </w:r>
      <w:r w:rsidR="00993A0B">
        <w:rPr>
          <w:rFonts w:ascii="Times New Roman" w:hAnsi="Times New Roman"/>
          <w:sz w:val="24"/>
          <w:szCs w:val="24"/>
        </w:rPr>
        <w:t xml:space="preserve">difference between </w:t>
      </w:r>
      <w:r>
        <w:rPr>
          <w:rFonts w:ascii="Times New Roman" w:hAnsi="Times New Roman"/>
          <w:sz w:val="24"/>
          <w:szCs w:val="24"/>
        </w:rPr>
        <w:t>initial July algal abundance</w:t>
      </w:r>
      <w:r w:rsidR="00993A0B">
        <w:rPr>
          <w:rFonts w:ascii="Times New Roman" w:hAnsi="Times New Roman"/>
          <w:sz w:val="24"/>
          <w:szCs w:val="24"/>
        </w:rPr>
        <w:t xml:space="preserve"> and</w:t>
      </w:r>
      <w:r>
        <w:rPr>
          <w:rFonts w:ascii="Times New Roman" w:hAnsi="Times New Roman"/>
          <w:sz w:val="24"/>
          <w:szCs w:val="24"/>
        </w:rPr>
        <w:t xml:space="preserve"> the measured </w:t>
      </w:r>
      <w:r w:rsidR="00993A0B">
        <w:rPr>
          <w:rFonts w:ascii="Times New Roman" w:hAnsi="Times New Roman"/>
          <w:sz w:val="24"/>
          <w:szCs w:val="24"/>
        </w:rPr>
        <w:t xml:space="preserve">experimental </w:t>
      </w:r>
      <w:r>
        <w:rPr>
          <w:rFonts w:ascii="Times New Roman" w:hAnsi="Times New Roman"/>
          <w:sz w:val="24"/>
          <w:szCs w:val="24"/>
        </w:rPr>
        <w:t xml:space="preserve">algal abundance, and </w:t>
      </w:r>
      <w:r w:rsidR="00993A0B">
        <w:rPr>
          <w:rFonts w:ascii="Times New Roman" w:hAnsi="Times New Roman"/>
          <w:sz w:val="24"/>
          <w:szCs w:val="24"/>
        </w:rPr>
        <w:t>duration between sample occasion on a particular tile</w:t>
      </w:r>
      <w:r>
        <w:rPr>
          <w:rFonts w:ascii="Times New Roman" w:hAnsi="Times New Roman"/>
          <w:sz w:val="24"/>
          <w:szCs w:val="24"/>
        </w:rPr>
        <w:t>.</w:t>
      </w:r>
      <w:r w:rsidR="00645471">
        <w:rPr>
          <w:rFonts w:ascii="Times New Roman" w:hAnsi="Times New Roman"/>
          <w:sz w:val="24"/>
          <w:szCs w:val="24"/>
        </w:rPr>
        <w:t xml:space="preserve"> </w:t>
      </w:r>
      <w:r w:rsidR="00993A0B">
        <w:rPr>
          <w:rFonts w:ascii="Times New Roman" w:hAnsi="Times New Roman"/>
          <w:sz w:val="24"/>
          <w:szCs w:val="24"/>
        </w:rPr>
        <w:t>G</w:t>
      </w:r>
      <w:r>
        <w:rPr>
          <w:rFonts w:ascii="Times New Roman" w:hAnsi="Times New Roman"/>
          <w:sz w:val="24"/>
          <w:szCs w:val="24"/>
        </w:rPr>
        <w:t>rowth rate was analyzed using generalized least squares models</w:t>
      </w:r>
      <w:r w:rsidR="00993A0B">
        <w:rPr>
          <w:rFonts w:ascii="Times New Roman" w:hAnsi="Times New Roman"/>
          <w:sz w:val="24"/>
          <w:szCs w:val="24"/>
        </w:rPr>
        <w:t xml:space="preserve"> and the</w:t>
      </w:r>
      <w:ins w:id="122" w:author="Andrea Adams" w:date="2020-05-21T14:31:00Z">
        <w:r w:rsidR="0081461E">
          <w:rPr>
            <w:rFonts w:ascii="Times New Roman" w:hAnsi="Times New Roman"/>
            <w:sz w:val="24"/>
            <w:szCs w:val="24"/>
          </w:rPr>
          <w:t xml:space="preserve"> selection</w:t>
        </w:r>
      </w:ins>
      <w:r w:rsidR="00993A0B">
        <w:rPr>
          <w:rFonts w:ascii="Times New Roman" w:hAnsi="Times New Roman"/>
          <w:sz w:val="24"/>
          <w:szCs w:val="24"/>
        </w:rPr>
        <w:t xml:space="preserve"> </w:t>
      </w:r>
      <w:r>
        <w:rPr>
          <w:rFonts w:ascii="Times New Roman" w:hAnsi="Times New Roman"/>
          <w:sz w:val="24"/>
          <w:szCs w:val="24"/>
        </w:rPr>
        <w:t>procedure described above.</w:t>
      </w:r>
    </w:p>
    <w:p w14:paraId="50D24EE5" w14:textId="47C7AF83" w:rsidR="0014554B" w:rsidRDefault="00F17233" w:rsidP="00993A0B">
      <w:pPr>
        <w:spacing w:line="480" w:lineRule="auto"/>
        <w:ind w:right="360" w:firstLine="720"/>
        <w:rPr>
          <w:rFonts w:ascii="Times New Roman" w:hAnsi="Times New Roman"/>
          <w:sz w:val="24"/>
          <w:szCs w:val="24"/>
        </w:rPr>
      </w:pPr>
      <w:r>
        <w:rPr>
          <w:rFonts w:ascii="Times New Roman" w:hAnsi="Times New Roman"/>
          <w:sz w:val="24"/>
          <w:szCs w:val="24"/>
        </w:rPr>
        <w:t>For the mesocosm experiment, we analyzed the response of tadpole body sizes to mayfl</w:t>
      </w:r>
      <w:r w:rsidR="00F53773">
        <w:rPr>
          <w:rFonts w:ascii="Times New Roman" w:hAnsi="Times New Roman"/>
          <w:sz w:val="24"/>
          <w:szCs w:val="24"/>
        </w:rPr>
        <w:t>y nymph</w:t>
      </w:r>
      <w:r w:rsidR="003F73C6">
        <w:rPr>
          <w:rFonts w:ascii="Times New Roman" w:hAnsi="Times New Roman"/>
          <w:sz w:val="24"/>
          <w:szCs w:val="24"/>
        </w:rPr>
        <w:t xml:space="preserve"> presence and abundance</w:t>
      </w:r>
      <w:r>
        <w:rPr>
          <w:rFonts w:ascii="Times New Roman" w:hAnsi="Times New Roman"/>
          <w:sz w:val="24"/>
          <w:szCs w:val="24"/>
        </w:rPr>
        <w:t>.</w:t>
      </w:r>
      <w:r w:rsidR="00645471">
        <w:rPr>
          <w:rFonts w:ascii="Times New Roman" w:hAnsi="Times New Roman"/>
          <w:sz w:val="24"/>
          <w:szCs w:val="24"/>
        </w:rPr>
        <w:t xml:space="preserve"> </w:t>
      </w:r>
      <w:r>
        <w:rPr>
          <w:rFonts w:ascii="Times New Roman" w:hAnsi="Times New Roman"/>
          <w:sz w:val="24"/>
          <w:szCs w:val="24"/>
        </w:rPr>
        <w:t>The tadpole body size metrics of length and wet weight were correlated (</w:t>
      </w:r>
      <w:proofErr w:type="gramStart"/>
      <w:r>
        <w:rPr>
          <w:rFonts w:ascii="Times New Roman" w:hAnsi="Times New Roman"/>
          <w:sz w:val="24"/>
          <w:szCs w:val="24"/>
        </w:rPr>
        <w:t>e.g.</w:t>
      </w:r>
      <w:proofErr w:type="gramEnd"/>
      <w:r>
        <w:rPr>
          <w:rFonts w:ascii="Times New Roman" w:hAnsi="Times New Roman"/>
          <w:sz w:val="24"/>
          <w:szCs w:val="24"/>
        </w:rPr>
        <w:t xml:space="preserve"> Spearman’s rank correlation, </w:t>
      </w:r>
      <w:proofErr w:type="spellStart"/>
      <w:r>
        <w:rPr>
          <w:rFonts w:ascii="Cambria Math" w:hAnsi="Cambria Math"/>
          <w:sz w:val="24"/>
          <w:szCs w:val="24"/>
        </w:rPr>
        <w:t>ρ</w:t>
      </w:r>
      <w:r w:rsidRPr="00F11FB2">
        <w:rPr>
          <w:rFonts w:ascii="Times New Roman" w:hAnsi="Times New Roman"/>
          <w:sz w:val="24"/>
          <w:szCs w:val="24"/>
          <w:vertAlign w:val="subscript"/>
        </w:rPr>
        <w:t>body</w:t>
      </w:r>
      <w:proofErr w:type="spellEnd"/>
      <w:r w:rsidRPr="00F11FB2">
        <w:rPr>
          <w:rFonts w:ascii="Times New Roman" w:hAnsi="Times New Roman"/>
          <w:sz w:val="24"/>
          <w:szCs w:val="24"/>
          <w:vertAlign w:val="subscript"/>
        </w:rPr>
        <w:t xml:space="preserve"> length-wet weight</w:t>
      </w:r>
      <w:r>
        <w:rPr>
          <w:rFonts w:ascii="Times New Roman" w:hAnsi="Times New Roman"/>
          <w:sz w:val="24"/>
          <w:szCs w:val="24"/>
        </w:rPr>
        <w:t xml:space="preserve"> = 0.6, p &lt; 0.001), so we analyzed body length alone.</w:t>
      </w:r>
      <w:r w:rsidR="00645471">
        <w:rPr>
          <w:rFonts w:ascii="Times New Roman" w:hAnsi="Times New Roman"/>
          <w:sz w:val="24"/>
          <w:szCs w:val="24"/>
        </w:rPr>
        <w:t xml:space="preserve"> </w:t>
      </w:r>
      <w:r>
        <w:rPr>
          <w:rFonts w:ascii="Times New Roman" w:hAnsi="Times New Roman"/>
          <w:sz w:val="24"/>
          <w:szCs w:val="24"/>
        </w:rPr>
        <w:t>The mean sizes of tadpoles in each mesocosm were compared between the mayfly presence-absence treatment using analysis of variance (ANOVA).</w:t>
      </w:r>
      <w:r w:rsidR="00645471">
        <w:rPr>
          <w:rFonts w:ascii="Times New Roman" w:hAnsi="Times New Roman"/>
          <w:sz w:val="24"/>
          <w:szCs w:val="24"/>
        </w:rPr>
        <w:t xml:space="preserve"> </w:t>
      </w:r>
      <w:r>
        <w:rPr>
          <w:rFonts w:ascii="Times New Roman" w:hAnsi="Times New Roman"/>
          <w:sz w:val="24"/>
          <w:szCs w:val="24"/>
        </w:rPr>
        <w:t>We also analyzed mayfly length as a response to tadpole presence</w:t>
      </w:r>
      <w:r w:rsidR="00DC445B">
        <w:rPr>
          <w:rFonts w:ascii="Times New Roman" w:hAnsi="Times New Roman"/>
          <w:sz w:val="24"/>
          <w:szCs w:val="24"/>
        </w:rPr>
        <w:t>.</w:t>
      </w:r>
      <w:r w:rsidR="00645471">
        <w:rPr>
          <w:rFonts w:ascii="Times New Roman" w:hAnsi="Times New Roman"/>
          <w:sz w:val="24"/>
          <w:szCs w:val="24"/>
        </w:rPr>
        <w:t xml:space="preserve"> </w:t>
      </w:r>
      <w:r>
        <w:rPr>
          <w:rFonts w:ascii="Times New Roman" w:hAnsi="Times New Roman"/>
          <w:sz w:val="24"/>
          <w:szCs w:val="24"/>
        </w:rPr>
        <w:t xml:space="preserve">We </w:t>
      </w:r>
      <w:r w:rsidR="00EE5044">
        <w:rPr>
          <w:rFonts w:ascii="Times New Roman" w:hAnsi="Times New Roman"/>
          <w:sz w:val="24"/>
          <w:szCs w:val="24"/>
        </w:rPr>
        <w:t xml:space="preserve">tested </w:t>
      </w:r>
      <w:r>
        <w:rPr>
          <w:rFonts w:ascii="Times New Roman" w:hAnsi="Times New Roman"/>
          <w:sz w:val="24"/>
          <w:szCs w:val="24"/>
        </w:rPr>
        <w:t>an ANCOVA</w:t>
      </w:r>
      <w:r w:rsidR="00EE5044">
        <w:rPr>
          <w:rFonts w:ascii="Times New Roman" w:hAnsi="Times New Roman"/>
          <w:sz w:val="24"/>
          <w:szCs w:val="24"/>
        </w:rPr>
        <w:t xml:space="preserve"> model</w:t>
      </w:r>
      <w:r>
        <w:rPr>
          <w:rFonts w:ascii="Times New Roman" w:hAnsi="Times New Roman"/>
          <w:sz w:val="24"/>
          <w:szCs w:val="24"/>
        </w:rPr>
        <w:t xml:space="preserve">, </w:t>
      </w:r>
      <w:r w:rsidR="00EE5044">
        <w:rPr>
          <w:rFonts w:ascii="Times New Roman" w:hAnsi="Times New Roman"/>
          <w:sz w:val="24"/>
          <w:szCs w:val="24"/>
        </w:rPr>
        <w:t xml:space="preserve">using </w:t>
      </w:r>
      <w:r>
        <w:rPr>
          <w:rFonts w:ascii="Times New Roman" w:hAnsi="Times New Roman"/>
          <w:sz w:val="24"/>
          <w:szCs w:val="24"/>
        </w:rPr>
        <w:t>tadpole presence as a categorical independent variable and final mayfly abundance as a continuous covariate</w:t>
      </w:r>
      <w:r w:rsidR="00EE5044">
        <w:rPr>
          <w:rFonts w:ascii="Times New Roman" w:hAnsi="Times New Roman"/>
          <w:sz w:val="24"/>
          <w:szCs w:val="24"/>
        </w:rPr>
        <w:t>, and included an interaction between the two independent variables</w:t>
      </w:r>
      <w:r>
        <w:rPr>
          <w:rFonts w:ascii="Times New Roman" w:hAnsi="Times New Roman"/>
          <w:sz w:val="24"/>
          <w:szCs w:val="24"/>
        </w:rPr>
        <w:t>.</w:t>
      </w:r>
      <w:r w:rsidR="003F73C6">
        <w:rPr>
          <w:rFonts w:ascii="Times New Roman" w:hAnsi="Times New Roman"/>
          <w:sz w:val="24"/>
          <w:szCs w:val="24"/>
        </w:rPr>
        <w:t xml:space="preserve"> Due to </w:t>
      </w:r>
      <w:r w:rsidR="00F53773">
        <w:rPr>
          <w:rFonts w:ascii="Times New Roman" w:hAnsi="Times New Roman"/>
          <w:sz w:val="24"/>
          <w:szCs w:val="24"/>
        </w:rPr>
        <w:t xml:space="preserve">the </w:t>
      </w:r>
      <w:r w:rsidR="003F73C6">
        <w:rPr>
          <w:rFonts w:ascii="Times New Roman" w:hAnsi="Times New Roman"/>
          <w:sz w:val="24"/>
          <w:szCs w:val="24"/>
        </w:rPr>
        <w:t>declines in mayfly abundance</w:t>
      </w:r>
      <w:r w:rsidR="00F53773">
        <w:rPr>
          <w:rFonts w:ascii="Times New Roman" w:hAnsi="Times New Roman"/>
          <w:sz w:val="24"/>
          <w:szCs w:val="24"/>
        </w:rPr>
        <w:t xml:space="preserve"> throughout the experiment</w:t>
      </w:r>
      <w:r w:rsidR="003F73C6">
        <w:rPr>
          <w:rFonts w:ascii="Times New Roman" w:hAnsi="Times New Roman"/>
          <w:sz w:val="24"/>
          <w:szCs w:val="24"/>
        </w:rPr>
        <w:t xml:space="preserve">, we also analyzed the effect of tadpole </w:t>
      </w:r>
      <w:r w:rsidR="003F73C6" w:rsidRPr="00BF1D92">
        <w:rPr>
          <w:rFonts w:ascii="Times New Roman" w:hAnsi="Times New Roman"/>
          <w:sz w:val="24"/>
          <w:szCs w:val="24"/>
        </w:rPr>
        <w:t>presence</w:t>
      </w:r>
      <w:r w:rsidR="003F73C6">
        <w:rPr>
          <w:rFonts w:ascii="Times New Roman" w:hAnsi="Times New Roman"/>
          <w:sz w:val="24"/>
          <w:szCs w:val="24"/>
        </w:rPr>
        <w:t xml:space="preserve"> on mayfly abundance using a one-way ANOVA, with tadpole presence as the categorical predictor and mayfly abundance as the continuous response.</w:t>
      </w:r>
      <w:r w:rsidR="00F24399">
        <w:rPr>
          <w:rFonts w:ascii="Times New Roman" w:hAnsi="Times New Roman"/>
          <w:sz w:val="24"/>
          <w:szCs w:val="24"/>
        </w:rPr>
        <w:t xml:space="preserve"> </w:t>
      </w:r>
      <w:del w:id="123" w:author="Andrea Adams" w:date="2020-05-21T14:34:00Z">
        <w:r w:rsidR="00F24399" w:rsidDel="00B4700B">
          <w:rPr>
            <w:rFonts w:ascii="Times New Roman" w:hAnsi="Times New Roman"/>
            <w:sz w:val="24"/>
            <w:szCs w:val="24"/>
          </w:rPr>
          <w:delText>All a</w:delText>
        </w:r>
        <w:r w:rsidR="0014554B" w:rsidDel="00B4700B">
          <w:rPr>
            <w:rFonts w:ascii="Times New Roman" w:hAnsi="Times New Roman"/>
            <w:sz w:val="24"/>
            <w:szCs w:val="24"/>
          </w:rPr>
          <w:delText xml:space="preserve">nalyses were performed and visualized using R </w:delText>
        </w:r>
        <w:r w:rsidR="0014554B" w:rsidDel="00B4700B">
          <w:rPr>
            <w:rFonts w:ascii="Times New Roman" w:hAnsi="Times New Roman"/>
            <w:sz w:val="24"/>
            <w:szCs w:val="24"/>
          </w:rPr>
          <w:fldChar w:fldCharType="begin" w:fldLock="1"/>
        </w:r>
        <w:r w:rsidR="0014554B" w:rsidDel="00B4700B">
          <w:rPr>
            <w:rFonts w:ascii="Times New Roman" w:hAnsi="Times New Roman"/>
            <w:sz w:val="24"/>
            <w:szCs w:val="24"/>
          </w:rPr>
          <w:delInstrText>ADDIN CSL_CITATION {"citationItems":[{"id":"ITEM-1","itemData":{"author":[{"dropping-particle":"","family":"R Core Team","given":"","non-dropping-particle":"","parse-names":false,"suffix":""}],"id":"ITEM-1","issued":{"date-parts":[["2015"]]},"number":"3.1.3","publisher":"R Foundation for Statistical Computing","publisher-place":"Vienna, Austria","title":"R: A language and environment for statistical computing.","type":"article"},"uris":["http://www.mendeley.com/documents/?uuid=8a6cc094-1513-4887-9c8d-7dcc737cb7ac"]}],"mendeley":{"formattedCitation":"(R Core Team 2015)","plainTextFormattedCitation":"(R Core Team 2015)","previouslyFormattedCitation":"(R Core Team 2015)"},"properties":{"noteIndex":0},"schema":"https://github.com/citation-style-language/schema/raw/master/csl-citation.json"}</w:delInstrText>
        </w:r>
        <w:r w:rsidR="0014554B" w:rsidDel="00B4700B">
          <w:rPr>
            <w:rFonts w:ascii="Times New Roman" w:hAnsi="Times New Roman"/>
            <w:sz w:val="24"/>
            <w:szCs w:val="24"/>
          </w:rPr>
          <w:fldChar w:fldCharType="separate"/>
        </w:r>
        <w:r w:rsidR="0014554B" w:rsidRPr="00522633" w:rsidDel="00B4700B">
          <w:rPr>
            <w:rFonts w:ascii="Times New Roman" w:hAnsi="Times New Roman"/>
            <w:noProof/>
            <w:sz w:val="24"/>
            <w:szCs w:val="24"/>
          </w:rPr>
          <w:delText>(R Core Team 2015)</w:delText>
        </w:r>
        <w:r w:rsidR="0014554B" w:rsidDel="00B4700B">
          <w:rPr>
            <w:rFonts w:ascii="Times New Roman" w:hAnsi="Times New Roman"/>
            <w:sz w:val="24"/>
            <w:szCs w:val="24"/>
          </w:rPr>
          <w:fldChar w:fldCharType="end"/>
        </w:r>
      </w:del>
    </w:p>
    <w:p w14:paraId="12C8BFE2" w14:textId="77777777" w:rsidR="00F17233" w:rsidRPr="00C143D2" w:rsidRDefault="00F17233" w:rsidP="00F17233">
      <w:pPr>
        <w:spacing w:line="480" w:lineRule="auto"/>
        <w:ind w:right="360"/>
        <w:rPr>
          <w:rFonts w:ascii="Times New Roman" w:hAnsi="Times New Roman"/>
          <w:sz w:val="24"/>
          <w:szCs w:val="24"/>
        </w:rPr>
      </w:pPr>
    </w:p>
    <w:p w14:paraId="3A75FDDE" w14:textId="77777777" w:rsidR="00F17233" w:rsidRPr="003E2376" w:rsidRDefault="00F17233" w:rsidP="00F17233">
      <w:pPr>
        <w:spacing w:line="480" w:lineRule="auto"/>
        <w:ind w:right="360"/>
        <w:jc w:val="center"/>
        <w:rPr>
          <w:rFonts w:ascii="Times New Roman" w:hAnsi="Times New Roman"/>
          <w:smallCaps/>
          <w:sz w:val="24"/>
          <w:szCs w:val="24"/>
        </w:rPr>
      </w:pPr>
      <w:r>
        <w:rPr>
          <w:rFonts w:ascii="Times New Roman" w:hAnsi="Times New Roman"/>
          <w:smallCaps/>
          <w:sz w:val="24"/>
          <w:szCs w:val="24"/>
        </w:rPr>
        <w:t>Results</w:t>
      </w:r>
    </w:p>
    <w:p w14:paraId="3DECCE08" w14:textId="6742FCD3" w:rsidR="00462273" w:rsidRDefault="00F17233" w:rsidP="00F17233">
      <w:pPr>
        <w:spacing w:line="480" w:lineRule="auto"/>
        <w:ind w:right="360" w:firstLine="720"/>
        <w:rPr>
          <w:rFonts w:ascii="Times New Roman" w:hAnsi="Times New Roman"/>
          <w:sz w:val="24"/>
          <w:szCs w:val="24"/>
        </w:rPr>
      </w:pPr>
      <w:r>
        <w:rPr>
          <w:rFonts w:ascii="Times New Roman" w:hAnsi="Times New Roman"/>
          <w:i/>
          <w:sz w:val="24"/>
          <w:szCs w:val="24"/>
        </w:rPr>
        <w:t xml:space="preserve">Field enclosure experiment. – </w:t>
      </w:r>
      <w:r w:rsidR="00B47BDC" w:rsidRPr="00A45FC1">
        <w:rPr>
          <w:rFonts w:ascii="Times New Roman" w:hAnsi="Times New Roman"/>
          <w:sz w:val="24"/>
          <w:szCs w:val="24"/>
        </w:rPr>
        <w:t>Tadpoles</w:t>
      </w:r>
      <w:r w:rsidR="00B47BDC">
        <w:rPr>
          <w:rFonts w:ascii="Times New Roman" w:hAnsi="Times New Roman"/>
          <w:sz w:val="24"/>
          <w:szCs w:val="24"/>
        </w:rPr>
        <w:t xml:space="preserve"> reduced algal abundance by about 7% per additional tadpole. The effect of mayflies differed by lake, with a 0.4% reduction in algal abundance per additional mayfly in LeConte, and a 0.1% increase in algal abundance per </w:t>
      </w:r>
      <w:r w:rsidR="00B47BDC">
        <w:rPr>
          <w:rFonts w:ascii="Times New Roman" w:hAnsi="Times New Roman"/>
          <w:sz w:val="24"/>
          <w:szCs w:val="24"/>
        </w:rPr>
        <w:lastRenderedPageBreak/>
        <w:t>mayfly in Spur</w:t>
      </w:r>
      <w:r w:rsidR="00B005A7">
        <w:rPr>
          <w:rFonts w:ascii="Times New Roman" w:hAnsi="Times New Roman"/>
          <w:sz w:val="24"/>
          <w:szCs w:val="24"/>
        </w:rPr>
        <w:t xml:space="preserve"> (Table 1, Fig. 2)</w:t>
      </w:r>
      <w:r w:rsidR="00B47BDC">
        <w:rPr>
          <w:rFonts w:ascii="Times New Roman" w:hAnsi="Times New Roman"/>
          <w:sz w:val="24"/>
          <w:szCs w:val="24"/>
        </w:rPr>
        <w:t xml:space="preserve">. </w:t>
      </w:r>
      <w:r w:rsidR="00053D93">
        <w:rPr>
          <w:rFonts w:ascii="Times New Roman" w:hAnsi="Times New Roman"/>
          <w:sz w:val="24"/>
          <w:szCs w:val="24"/>
        </w:rPr>
        <w:t xml:space="preserve">The best-fit model </w:t>
      </w:r>
      <w:r w:rsidR="00375890">
        <w:rPr>
          <w:rFonts w:ascii="Times New Roman" w:hAnsi="Times New Roman"/>
          <w:sz w:val="24"/>
          <w:szCs w:val="24"/>
        </w:rPr>
        <w:t xml:space="preserve">(Table 2) </w:t>
      </w:r>
      <w:r w:rsidR="00053D93">
        <w:rPr>
          <w:rFonts w:ascii="Times New Roman" w:hAnsi="Times New Roman"/>
          <w:sz w:val="24"/>
          <w:szCs w:val="24"/>
        </w:rPr>
        <w:t>of log-transformed algal abundance included tadpole abundance, mayfly abundance, lake, and a mayfly-lake interaction as fixed effects</w:t>
      </w:r>
      <w:r w:rsidR="00375890">
        <w:rPr>
          <w:rFonts w:ascii="Times New Roman" w:hAnsi="Times New Roman"/>
          <w:sz w:val="24"/>
          <w:szCs w:val="24"/>
        </w:rPr>
        <w:t>; there was no interaction between consumers. T</w:t>
      </w:r>
      <w:r w:rsidR="00053D93">
        <w:rPr>
          <w:rFonts w:ascii="Times New Roman" w:hAnsi="Times New Roman"/>
          <w:sz w:val="24"/>
          <w:szCs w:val="24"/>
        </w:rPr>
        <w:t xml:space="preserve">he </w:t>
      </w:r>
      <w:ins w:id="124" w:author="Andrea Adams" w:date="2020-05-21T14:37:00Z">
        <w:r w:rsidR="00805716">
          <w:rPr>
            <w:rFonts w:ascii="Times New Roman" w:hAnsi="Times New Roman"/>
            <w:sz w:val="24"/>
            <w:szCs w:val="24"/>
          </w:rPr>
          <w:t xml:space="preserve">best-fit </w:t>
        </w:r>
      </w:ins>
      <w:r w:rsidR="00053D93">
        <w:rPr>
          <w:rFonts w:ascii="Times New Roman" w:hAnsi="Times New Roman"/>
          <w:sz w:val="24"/>
          <w:szCs w:val="24"/>
        </w:rPr>
        <w:t xml:space="preserve">model also included a random intercept to allow mean </w:t>
      </w:r>
      <w:r w:rsidR="00B47BDC">
        <w:rPr>
          <w:rFonts w:ascii="Times New Roman" w:hAnsi="Times New Roman"/>
          <w:sz w:val="24"/>
          <w:szCs w:val="24"/>
        </w:rPr>
        <w:t xml:space="preserve">log-transformed </w:t>
      </w:r>
      <w:r w:rsidR="00053D93">
        <w:rPr>
          <w:rFonts w:ascii="Times New Roman" w:hAnsi="Times New Roman"/>
          <w:sz w:val="24"/>
          <w:szCs w:val="24"/>
        </w:rPr>
        <w:t xml:space="preserve">algal abundance to differ among blocks, and allowed different variance in the two lakes (Table </w:t>
      </w:r>
      <w:r w:rsidR="00B005A7">
        <w:rPr>
          <w:rFonts w:ascii="Times New Roman" w:hAnsi="Times New Roman"/>
          <w:sz w:val="24"/>
          <w:szCs w:val="24"/>
        </w:rPr>
        <w:t>1</w:t>
      </w:r>
      <w:r w:rsidR="00053D93">
        <w:rPr>
          <w:rFonts w:ascii="Times New Roman" w:hAnsi="Times New Roman"/>
          <w:sz w:val="24"/>
          <w:szCs w:val="24"/>
        </w:rPr>
        <w:t xml:space="preserve">). </w:t>
      </w:r>
      <w:r w:rsidR="00053D93" w:rsidDel="00053D93">
        <w:rPr>
          <w:rFonts w:ascii="Times New Roman" w:hAnsi="Times New Roman"/>
          <w:sz w:val="24"/>
          <w:szCs w:val="24"/>
        </w:rPr>
        <w:t xml:space="preserve"> </w:t>
      </w:r>
      <w:r w:rsidR="007D4480">
        <w:rPr>
          <w:rFonts w:ascii="Times New Roman" w:hAnsi="Times New Roman"/>
          <w:sz w:val="24"/>
          <w:szCs w:val="24"/>
        </w:rPr>
        <w:t>Var</w:t>
      </w:r>
      <w:r w:rsidR="00B61059">
        <w:rPr>
          <w:rFonts w:ascii="Times New Roman" w:hAnsi="Times New Roman"/>
          <w:sz w:val="24"/>
          <w:szCs w:val="24"/>
        </w:rPr>
        <w:t>i</w:t>
      </w:r>
      <w:r w:rsidR="007D4480">
        <w:rPr>
          <w:rFonts w:ascii="Times New Roman" w:hAnsi="Times New Roman"/>
          <w:sz w:val="24"/>
          <w:szCs w:val="24"/>
        </w:rPr>
        <w:t xml:space="preserve">ation in log-transformed algal abundance was twice as great in Spur </w:t>
      </w:r>
      <w:r w:rsidR="00B47BDC">
        <w:rPr>
          <w:rFonts w:ascii="Times New Roman" w:hAnsi="Times New Roman"/>
          <w:sz w:val="24"/>
          <w:szCs w:val="24"/>
        </w:rPr>
        <w:t>as in</w:t>
      </w:r>
      <w:r w:rsidR="007D4480">
        <w:rPr>
          <w:rFonts w:ascii="Times New Roman" w:hAnsi="Times New Roman"/>
          <w:sz w:val="24"/>
          <w:szCs w:val="24"/>
        </w:rPr>
        <w:t xml:space="preserve"> LeConte</w:t>
      </w:r>
      <w:r w:rsidR="00375890">
        <w:rPr>
          <w:rFonts w:ascii="Times New Roman" w:hAnsi="Times New Roman"/>
          <w:sz w:val="24"/>
          <w:szCs w:val="24"/>
        </w:rPr>
        <w:t xml:space="preserve"> (Table </w:t>
      </w:r>
      <w:r w:rsidR="00B005A7">
        <w:rPr>
          <w:rFonts w:ascii="Times New Roman" w:hAnsi="Times New Roman"/>
          <w:sz w:val="24"/>
          <w:szCs w:val="24"/>
        </w:rPr>
        <w:t>1</w:t>
      </w:r>
      <w:r w:rsidR="00375890">
        <w:rPr>
          <w:rFonts w:ascii="Times New Roman" w:hAnsi="Times New Roman"/>
          <w:sz w:val="24"/>
          <w:szCs w:val="24"/>
        </w:rPr>
        <w:t>)</w:t>
      </w:r>
      <w:r w:rsidR="007D4480">
        <w:rPr>
          <w:rFonts w:ascii="Times New Roman" w:hAnsi="Times New Roman"/>
          <w:sz w:val="24"/>
          <w:szCs w:val="24"/>
        </w:rPr>
        <w:t>.</w:t>
      </w:r>
    </w:p>
    <w:p w14:paraId="5A92C8EE" w14:textId="4CBAA9E4" w:rsidR="00EF2E6B" w:rsidRDefault="00B005A7" w:rsidP="00F17233">
      <w:pPr>
        <w:spacing w:line="480" w:lineRule="auto"/>
        <w:ind w:right="360" w:firstLine="720"/>
        <w:rPr>
          <w:rFonts w:ascii="Times New Roman" w:hAnsi="Times New Roman"/>
          <w:sz w:val="24"/>
          <w:szCs w:val="24"/>
        </w:rPr>
      </w:pPr>
      <w:r>
        <w:rPr>
          <w:rFonts w:ascii="Times New Roman" w:hAnsi="Times New Roman"/>
          <w:sz w:val="24"/>
          <w:szCs w:val="24"/>
        </w:rPr>
        <w:t>The impact of tadpoles and mayflies were similar when we used the dependent variable log</w:t>
      </w:r>
      <w:r w:rsidRPr="00B005A7">
        <w:rPr>
          <w:rFonts w:ascii="Times New Roman" w:hAnsi="Times New Roman"/>
          <w:sz w:val="24"/>
          <w:szCs w:val="24"/>
          <w:vertAlign w:val="subscript"/>
        </w:rPr>
        <w:t>10</w:t>
      </w:r>
      <w:r>
        <w:rPr>
          <w:rFonts w:ascii="Times New Roman" w:hAnsi="Times New Roman"/>
          <w:sz w:val="24"/>
          <w:szCs w:val="24"/>
        </w:rPr>
        <w:t xml:space="preserve">(experimental algal abundance/control algal abundance) (Table 3), based on the </w:t>
      </w:r>
      <w:r w:rsidR="00FF31A7">
        <w:rPr>
          <w:rFonts w:ascii="Times New Roman" w:hAnsi="Times New Roman"/>
          <w:sz w:val="24"/>
          <w:szCs w:val="24"/>
        </w:rPr>
        <w:t xml:space="preserve">best-fit model (Table </w:t>
      </w:r>
      <w:r>
        <w:rPr>
          <w:rFonts w:ascii="Times New Roman" w:hAnsi="Times New Roman"/>
          <w:sz w:val="24"/>
          <w:szCs w:val="24"/>
        </w:rPr>
        <w:t>4</w:t>
      </w:r>
      <w:r w:rsidR="00FF31A7">
        <w:rPr>
          <w:rFonts w:ascii="Times New Roman" w:hAnsi="Times New Roman"/>
          <w:sz w:val="24"/>
          <w:szCs w:val="24"/>
        </w:rPr>
        <w:t xml:space="preserve">). </w:t>
      </w:r>
      <w:r>
        <w:rPr>
          <w:rFonts w:ascii="Times New Roman" w:hAnsi="Times New Roman"/>
          <w:sz w:val="24"/>
          <w:szCs w:val="24"/>
        </w:rPr>
        <w:t>B</w:t>
      </w:r>
      <w:r w:rsidR="00FF31A7">
        <w:rPr>
          <w:rFonts w:ascii="Times New Roman" w:hAnsi="Times New Roman"/>
          <w:sz w:val="24"/>
          <w:szCs w:val="24"/>
        </w:rPr>
        <w:t>oth tadpoles and mayflies reduced the experimental to control ratio</w:t>
      </w:r>
      <w:r w:rsidR="00375890">
        <w:rPr>
          <w:rFonts w:ascii="Times New Roman" w:hAnsi="Times New Roman"/>
          <w:sz w:val="24"/>
          <w:szCs w:val="24"/>
        </w:rPr>
        <w:t xml:space="preserve"> – that is, as consumers increased, the ratio became smaller, indicating a decreasing abundance of algae in the enclosures relative to the controls</w:t>
      </w:r>
      <w:r w:rsidR="00FF31A7">
        <w:rPr>
          <w:rFonts w:ascii="Times New Roman" w:hAnsi="Times New Roman"/>
          <w:sz w:val="24"/>
          <w:szCs w:val="24"/>
        </w:rPr>
        <w:t>. Again, an interaction between mayfly abundance and lake meant that the effect of mayflies differed between lakes</w:t>
      </w:r>
      <w:r>
        <w:rPr>
          <w:rFonts w:ascii="Times New Roman" w:hAnsi="Times New Roman"/>
          <w:sz w:val="24"/>
          <w:szCs w:val="24"/>
        </w:rPr>
        <w:t xml:space="preserve"> (Table 3)</w:t>
      </w:r>
      <w:r w:rsidR="00FF31A7">
        <w:rPr>
          <w:rFonts w:ascii="Times New Roman" w:hAnsi="Times New Roman"/>
          <w:sz w:val="24"/>
          <w:szCs w:val="24"/>
        </w:rPr>
        <w:t>. This model also allowed variance to differ among lakes (higher in Spur), and among experimental blocks (highest in mid-summer</w:t>
      </w:r>
      <w:r>
        <w:rPr>
          <w:rFonts w:ascii="Times New Roman" w:hAnsi="Times New Roman"/>
          <w:sz w:val="24"/>
          <w:szCs w:val="24"/>
        </w:rPr>
        <w:t>, Table 3</w:t>
      </w:r>
      <w:r w:rsidR="00FF31A7">
        <w:rPr>
          <w:rFonts w:ascii="Times New Roman" w:hAnsi="Times New Roman"/>
          <w:sz w:val="24"/>
          <w:szCs w:val="24"/>
        </w:rPr>
        <w:t xml:space="preserve">). </w:t>
      </w:r>
    </w:p>
    <w:p w14:paraId="1A8A2386" w14:textId="6370ED04" w:rsidR="00F17233" w:rsidRDefault="00EF2E6B" w:rsidP="00284C96">
      <w:pPr>
        <w:spacing w:line="480" w:lineRule="auto"/>
        <w:ind w:firstLine="720"/>
        <w:rPr>
          <w:rFonts w:ascii="Times New Roman" w:hAnsi="Times New Roman"/>
          <w:sz w:val="24"/>
          <w:szCs w:val="24"/>
        </w:rPr>
      </w:pPr>
      <w:r>
        <w:rPr>
          <w:rFonts w:ascii="Times New Roman" w:hAnsi="Times New Roman"/>
          <w:sz w:val="24"/>
        </w:rPr>
        <w:t xml:space="preserve">The effect sizes of tadpole </w:t>
      </w:r>
      <w:r w:rsidR="008B03C0">
        <w:rPr>
          <w:rFonts w:ascii="Times New Roman" w:hAnsi="Times New Roman"/>
          <w:sz w:val="24"/>
        </w:rPr>
        <w:t xml:space="preserve">and mayfly </w:t>
      </w:r>
      <w:r>
        <w:rPr>
          <w:rFonts w:ascii="Times New Roman" w:hAnsi="Times New Roman"/>
          <w:sz w:val="24"/>
        </w:rPr>
        <w:t xml:space="preserve">presence and density varied throughout our field enclosure experiment (Table </w:t>
      </w:r>
      <w:r w:rsidR="00B005A7">
        <w:rPr>
          <w:rFonts w:ascii="Times New Roman" w:hAnsi="Times New Roman"/>
          <w:sz w:val="24"/>
        </w:rPr>
        <w:t>5</w:t>
      </w:r>
      <w:r>
        <w:rPr>
          <w:rFonts w:ascii="Times New Roman" w:hAnsi="Times New Roman"/>
          <w:sz w:val="24"/>
        </w:rPr>
        <w:t>). In LeConte, the presence of tadpoles reduced algal abundance in tadpole containing enclosures relative to no-tadpole enclosures, by 20-40%. In Spur, algal abundance was reduced at medium and high densities of tadpoles by 40-80%</w:t>
      </w:r>
      <w:ins w:id="125" w:author="Andrea Adams" w:date="2020-05-21T14:43:00Z">
        <w:r w:rsidR="005B3F0C">
          <w:rPr>
            <w:rFonts w:ascii="Times New Roman" w:hAnsi="Times New Roman"/>
            <w:sz w:val="24"/>
          </w:rPr>
          <w:t>,</w:t>
        </w:r>
      </w:ins>
      <w:r>
        <w:rPr>
          <w:rFonts w:ascii="Times New Roman" w:hAnsi="Times New Roman"/>
          <w:sz w:val="24"/>
        </w:rPr>
        <w:t xml:space="preserve"> although variability was high</w:t>
      </w:r>
      <w:r w:rsidR="008B03C0">
        <w:rPr>
          <w:rFonts w:ascii="Times New Roman" w:hAnsi="Times New Roman"/>
          <w:sz w:val="24"/>
        </w:rPr>
        <w:t xml:space="preserve"> and all confidence intervals included zero</w:t>
      </w:r>
      <w:r>
        <w:rPr>
          <w:rFonts w:ascii="Times New Roman" w:hAnsi="Times New Roman"/>
          <w:sz w:val="24"/>
        </w:rPr>
        <w:t>. The effect of mayfly presence varied and was opposite in the study lakes. In LeConte, mayfly presence led to a 20-70% reduction in algal abundance in enclosures relative to the controls</w:t>
      </w:r>
      <w:r w:rsidR="008B03C0">
        <w:rPr>
          <w:rFonts w:ascii="Times New Roman" w:hAnsi="Times New Roman"/>
          <w:sz w:val="24"/>
        </w:rPr>
        <w:t>.</w:t>
      </w:r>
      <w:r>
        <w:rPr>
          <w:rFonts w:ascii="Times New Roman" w:hAnsi="Times New Roman"/>
          <w:sz w:val="24"/>
        </w:rPr>
        <w:t xml:space="preserve"> </w:t>
      </w:r>
      <w:r w:rsidR="008B03C0">
        <w:rPr>
          <w:rFonts w:ascii="Times New Roman" w:hAnsi="Times New Roman"/>
          <w:sz w:val="24"/>
        </w:rPr>
        <w:t>I</w:t>
      </w:r>
      <w:r>
        <w:rPr>
          <w:rFonts w:ascii="Times New Roman" w:hAnsi="Times New Roman"/>
          <w:sz w:val="24"/>
        </w:rPr>
        <w:t xml:space="preserve">n Spur, mayflies reduced algal abundance at low and medium densities by 60-70%, and algal abundance was 20% higher </w:t>
      </w:r>
      <w:r>
        <w:rPr>
          <w:rFonts w:ascii="Times New Roman" w:hAnsi="Times New Roman"/>
          <w:sz w:val="24"/>
        </w:rPr>
        <w:lastRenderedPageBreak/>
        <w:t>in the highest mayfly density enclosures relative to the no-mayfly enclosures</w:t>
      </w:r>
      <w:r w:rsidR="008B03C0">
        <w:rPr>
          <w:rFonts w:ascii="Times New Roman" w:hAnsi="Times New Roman"/>
          <w:sz w:val="24"/>
        </w:rPr>
        <w:t>; but again, confidence intervals included zero</w:t>
      </w:r>
      <w:r>
        <w:rPr>
          <w:rFonts w:ascii="Times New Roman" w:hAnsi="Times New Roman"/>
          <w:sz w:val="24"/>
        </w:rPr>
        <w:t>.</w:t>
      </w:r>
    </w:p>
    <w:p w14:paraId="7E4C7A6A" w14:textId="615AA178" w:rsidR="00F17233" w:rsidRDefault="00F17233" w:rsidP="00F17233">
      <w:pPr>
        <w:spacing w:line="480" w:lineRule="auto"/>
        <w:ind w:right="360" w:firstLine="720"/>
        <w:rPr>
          <w:rFonts w:ascii="Times New Roman" w:hAnsi="Times New Roman"/>
          <w:noProof/>
          <w:sz w:val="24"/>
          <w:szCs w:val="24"/>
        </w:rPr>
      </w:pPr>
      <w:r>
        <w:rPr>
          <w:rFonts w:ascii="Times New Roman" w:hAnsi="Times New Roman"/>
          <w:i/>
          <w:sz w:val="24"/>
          <w:szCs w:val="24"/>
        </w:rPr>
        <w:t xml:space="preserve">Mesocosm experiment. – </w:t>
      </w:r>
      <w:r>
        <w:rPr>
          <w:rFonts w:ascii="Times New Roman" w:hAnsi="Times New Roman"/>
          <w:noProof/>
          <w:sz w:val="24"/>
          <w:szCs w:val="24"/>
        </w:rPr>
        <w:t>In the 2010 mesocosm experiment, tadpole presence reduced algal abundance by 50% (</w:t>
      </w:r>
      <w:r w:rsidR="00B005A7">
        <w:rPr>
          <w:rFonts w:ascii="Times New Roman" w:hAnsi="Times New Roman"/>
          <w:noProof/>
          <w:sz w:val="24"/>
          <w:szCs w:val="24"/>
        </w:rPr>
        <w:t xml:space="preserve">Table 6, </w:t>
      </w:r>
      <w:r>
        <w:rPr>
          <w:rFonts w:ascii="Times New Roman" w:hAnsi="Times New Roman"/>
          <w:noProof/>
          <w:sz w:val="24"/>
          <w:szCs w:val="24"/>
        </w:rPr>
        <w:t xml:space="preserve">Figure </w:t>
      </w:r>
      <w:r w:rsidR="00D0058B">
        <w:rPr>
          <w:rFonts w:ascii="Times New Roman" w:hAnsi="Times New Roman"/>
          <w:noProof/>
          <w:sz w:val="24"/>
          <w:szCs w:val="24"/>
        </w:rPr>
        <w:t>4</w:t>
      </w:r>
      <w:r>
        <w:rPr>
          <w:rFonts w:ascii="Times New Roman" w:hAnsi="Times New Roman"/>
          <w:noProof/>
          <w:sz w:val="24"/>
          <w:szCs w:val="24"/>
        </w:rPr>
        <w:t>).</w:t>
      </w:r>
      <w:r w:rsidR="00645471">
        <w:rPr>
          <w:rFonts w:ascii="Times New Roman" w:hAnsi="Times New Roman"/>
          <w:noProof/>
          <w:sz w:val="24"/>
          <w:szCs w:val="24"/>
        </w:rPr>
        <w:t xml:space="preserve"> </w:t>
      </w:r>
      <w:r>
        <w:rPr>
          <w:rFonts w:ascii="Times New Roman" w:hAnsi="Times New Roman"/>
          <w:noProof/>
          <w:sz w:val="24"/>
          <w:szCs w:val="24"/>
        </w:rPr>
        <w:t>T</w:t>
      </w:r>
      <w:r w:rsidRPr="003E73A3">
        <w:rPr>
          <w:rFonts w:ascii="Times New Roman" w:hAnsi="Times New Roman"/>
          <w:noProof/>
          <w:sz w:val="24"/>
          <w:szCs w:val="24"/>
        </w:rPr>
        <w:t xml:space="preserve">he best-fit model </w:t>
      </w:r>
      <w:r w:rsidR="00653C7A">
        <w:rPr>
          <w:rFonts w:ascii="Times New Roman" w:hAnsi="Times New Roman"/>
          <w:noProof/>
          <w:sz w:val="24"/>
          <w:szCs w:val="24"/>
        </w:rPr>
        <w:t xml:space="preserve">included the response variable log-transformed algal abundance, and </w:t>
      </w:r>
      <w:r>
        <w:rPr>
          <w:rFonts w:ascii="Times New Roman" w:hAnsi="Times New Roman"/>
          <w:noProof/>
          <w:sz w:val="24"/>
          <w:szCs w:val="24"/>
        </w:rPr>
        <w:t xml:space="preserve">included fixed effects for tadpole presence, duration of growth, and the initial abundance of algae, and </w:t>
      </w:r>
      <w:r w:rsidRPr="003E73A3">
        <w:rPr>
          <w:rFonts w:ascii="Times New Roman" w:hAnsi="Times New Roman"/>
          <w:noProof/>
          <w:sz w:val="24"/>
          <w:szCs w:val="24"/>
        </w:rPr>
        <w:t xml:space="preserve">allowed variances to differ </w:t>
      </w:r>
      <w:r>
        <w:rPr>
          <w:rFonts w:ascii="Times New Roman" w:hAnsi="Times New Roman"/>
          <w:noProof/>
          <w:sz w:val="24"/>
          <w:szCs w:val="24"/>
        </w:rPr>
        <w:t xml:space="preserve">between tadpole presence-absence (Table </w:t>
      </w:r>
      <w:r w:rsidR="00D0058B">
        <w:rPr>
          <w:rFonts w:ascii="Times New Roman" w:hAnsi="Times New Roman"/>
          <w:noProof/>
          <w:sz w:val="24"/>
          <w:szCs w:val="24"/>
        </w:rPr>
        <w:t>6</w:t>
      </w:r>
      <w:r>
        <w:rPr>
          <w:rFonts w:ascii="Times New Roman" w:hAnsi="Times New Roman"/>
          <w:noProof/>
          <w:sz w:val="24"/>
          <w:szCs w:val="24"/>
        </w:rPr>
        <w:t>)</w:t>
      </w:r>
      <w:r w:rsidRPr="003E73A3">
        <w:rPr>
          <w:rFonts w:ascii="Times New Roman" w:hAnsi="Times New Roman"/>
          <w:noProof/>
          <w:sz w:val="24"/>
          <w:szCs w:val="24"/>
        </w:rPr>
        <w:t>.</w:t>
      </w:r>
      <w:r w:rsidR="00645471">
        <w:rPr>
          <w:rFonts w:ascii="Times New Roman" w:hAnsi="Times New Roman"/>
          <w:noProof/>
          <w:sz w:val="24"/>
          <w:szCs w:val="24"/>
        </w:rPr>
        <w:t xml:space="preserve"> </w:t>
      </w:r>
      <w:r w:rsidR="00653C7A">
        <w:rPr>
          <w:rFonts w:ascii="Times New Roman" w:hAnsi="Times New Roman"/>
          <w:noProof/>
          <w:sz w:val="24"/>
          <w:szCs w:val="24"/>
        </w:rPr>
        <w:t>Mayfly presence had no effect on algal abundance, and was</w:t>
      </w:r>
      <w:r>
        <w:rPr>
          <w:rFonts w:ascii="Times New Roman" w:hAnsi="Times New Roman"/>
          <w:noProof/>
          <w:sz w:val="24"/>
          <w:szCs w:val="24"/>
        </w:rPr>
        <w:t xml:space="preserve"> not included as a fixed effect in </w:t>
      </w:r>
      <w:r w:rsidR="00653C7A">
        <w:rPr>
          <w:rFonts w:ascii="Times New Roman" w:hAnsi="Times New Roman"/>
          <w:noProof/>
          <w:sz w:val="24"/>
          <w:szCs w:val="24"/>
        </w:rPr>
        <w:t xml:space="preserve">the best </w:t>
      </w:r>
      <w:r>
        <w:rPr>
          <w:rFonts w:ascii="Times New Roman" w:hAnsi="Times New Roman"/>
          <w:noProof/>
          <w:sz w:val="24"/>
          <w:szCs w:val="24"/>
        </w:rPr>
        <w:t>model.</w:t>
      </w:r>
      <w:r w:rsidR="00645471">
        <w:rPr>
          <w:rFonts w:ascii="Times New Roman" w:hAnsi="Times New Roman"/>
          <w:noProof/>
          <w:sz w:val="24"/>
          <w:szCs w:val="24"/>
        </w:rPr>
        <w:t xml:space="preserve"> </w:t>
      </w:r>
      <w:r>
        <w:rPr>
          <w:rFonts w:ascii="Times New Roman" w:hAnsi="Times New Roman"/>
          <w:noProof/>
          <w:sz w:val="24"/>
          <w:szCs w:val="24"/>
        </w:rPr>
        <w:t xml:space="preserve">We found no difference among growth rates of algae among consumer treatments (Figure </w:t>
      </w:r>
      <w:r w:rsidR="00D0058B">
        <w:rPr>
          <w:rFonts w:ascii="Times New Roman" w:hAnsi="Times New Roman"/>
          <w:noProof/>
          <w:sz w:val="24"/>
          <w:szCs w:val="24"/>
        </w:rPr>
        <w:t>5</w:t>
      </w:r>
      <w:r>
        <w:rPr>
          <w:rFonts w:ascii="Times New Roman" w:hAnsi="Times New Roman"/>
          <w:noProof/>
          <w:sz w:val="24"/>
          <w:szCs w:val="24"/>
        </w:rPr>
        <w:t>, ANOVA, F</w:t>
      </w:r>
      <w:r>
        <w:rPr>
          <w:rFonts w:ascii="Times New Roman" w:hAnsi="Times New Roman"/>
          <w:noProof/>
          <w:sz w:val="24"/>
          <w:szCs w:val="24"/>
          <w:vertAlign w:val="subscript"/>
        </w:rPr>
        <w:t>3,28</w:t>
      </w:r>
      <w:r>
        <w:rPr>
          <w:rFonts w:ascii="Times New Roman" w:hAnsi="Times New Roman"/>
          <w:noProof/>
          <w:sz w:val="24"/>
          <w:szCs w:val="24"/>
        </w:rPr>
        <w:t xml:space="preserve"> = 0.0011, p &lt; 1.0).</w:t>
      </w:r>
      <w:r w:rsidR="00645471">
        <w:rPr>
          <w:rFonts w:ascii="Times New Roman" w:hAnsi="Times New Roman"/>
          <w:noProof/>
          <w:sz w:val="24"/>
          <w:szCs w:val="24"/>
        </w:rPr>
        <w:t xml:space="preserve"> </w:t>
      </w:r>
    </w:p>
    <w:p w14:paraId="57013DDA" w14:textId="4B97752E" w:rsidR="00F17233" w:rsidRPr="003E73A3" w:rsidRDefault="00F17233" w:rsidP="00F17233">
      <w:pPr>
        <w:spacing w:line="480" w:lineRule="auto"/>
        <w:ind w:right="360" w:firstLine="720"/>
        <w:rPr>
          <w:rFonts w:ascii="Times New Roman" w:hAnsi="Times New Roman"/>
          <w:sz w:val="24"/>
          <w:szCs w:val="24"/>
        </w:rPr>
      </w:pPr>
      <w:r>
        <w:rPr>
          <w:rFonts w:ascii="Times New Roman" w:hAnsi="Times New Roman"/>
          <w:noProof/>
          <w:sz w:val="24"/>
          <w:szCs w:val="24"/>
        </w:rPr>
        <w:t xml:space="preserve">In the mesocosms, mayfly nymph </w:t>
      </w:r>
      <w:r>
        <w:rPr>
          <w:rFonts w:ascii="Times New Roman" w:hAnsi="Times New Roman"/>
          <w:sz w:val="24"/>
          <w:szCs w:val="24"/>
        </w:rPr>
        <w:t>abundance declined by 48% – 96% during the experiment.</w:t>
      </w:r>
      <w:r w:rsidR="00645471">
        <w:rPr>
          <w:rFonts w:ascii="Times New Roman" w:hAnsi="Times New Roman"/>
          <w:sz w:val="24"/>
          <w:szCs w:val="24"/>
        </w:rPr>
        <w:t xml:space="preserve"> </w:t>
      </w:r>
      <w:r w:rsidR="003F73C6">
        <w:rPr>
          <w:rFonts w:ascii="Times New Roman" w:hAnsi="Times New Roman"/>
          <w:sz w:val="24"/>
          <w:szCs w:val="24"/>
        </w:rPr>
        <w:t>Despite a trend towards larger declines in mayfly abundance in the presence of tadpoles, the difference was not significant (ANOVA, F</w:t>
      </w:r>
      <w:r w:rsidR="003F73C6">
        <w:rPr>
          <w:rFonts w:ascii="Times New Roman" w:hAnsi="Times New Roman"/>
          <w:sz w:val="24"/>
          <w:szCs w:val="24"/>
          <w:vertAlign w:val="subscript"/>
        </w:rPr>
        <w:t>2,6</w:t>
      </w:r>
      <w:r w:rsidR="003F73C6">
        <w:rPr>
          <w:rFonts w:ascii="Times New Roman" w:hAnsi="Times New Roman"/>
          <w:sz w:val="24"/>
          <w:szCs w:val="24"/>
        </w:rPr>
        <w:t xml:space="preserve"> = 0.338, p = 0.58). </w:t>
      </w:r>
      <w:r>
        <w:rPr>
          <w:rFonts w:ascii="Times New Roman" w:hAnsi="Times New Roman"/>
          <w:sz w:val="24"/>
          <w:szCs w:val="24"/>
        </w:rPr>
        <w:t xml:space="preserve">Live mayflies </w:t>
      </w:r>
      <w:r w:rsidR="007F6A6F">
        <w:rPr>
          <w:rFonts w:ascii="Times New Roman" w:hAnsi="Times New Roman"/>
          <w:sz w:val="24"/>
          <w:szCs w:val="24"/>
        </w:rPr>
        <w:t>collecte</w:t>
      </w:r>
      <w:r w:rsidR="008D7240">
        <w:rPr>
          <w:rFonts w:ascii="Times New Roman" w:hAnsi="Times New Roman"/>
          <w:sz w:val="24"/>
          <w:szCs w:val="24"/>
        </w:rPr>
        <w:t>d</w:t>
      </w:r>
      <w:r w:rsidR="007F6A6F">
        <w:rPr>
          <w:rFonts w:ascii="Times New Roman" w:hAnsi="Times New Roman"/>
          <w:sz w:val="24"/>
          <w:szCs w:val="24"/>
        </w:rPr>
        <w:t xml:space="preserve"> </w:t>
      </w:r>
      <w:r>
        <w:rPr>
          <w:rFonts w:ascii="Times New Roman" w:hAnsi="Times New Roman"/>
          <w:sz w:val="24"/>
          <w:szCs w:val="24"/>
        </w:rPr>
        <w:t xml:space="preserve">from mesocosms at the conclusion of the experiment </w:t>
      </w:r>
      <w:r w:rsidR="003F73C6">
        <w:rPr>
          <w:rFonts w:ascii="Times New Roman" w:hAnsi="Times New Roman"/>
          <w:sz w:val="24"/>
          <w:szCs w:val="24"/>
        </w:rPr>
        <w:t xml:space="preserve">did not have wing pads so </w:t>
      </w:r>
      <w:r>
        <w:rPr>
          <w:rFonts w:ascii="Times New Roman" w:hAnsi="Times New Roman"/>
          <w:sz w:val="24"/>
          <w:szCs w:val="24"/>
        </w:rPr>
        <w:t xml:space="preserve">were not near metamorphosis, </w:t>
      </w:r>
      <w:r w:rsidR="003F73C6">
        <w:rPr>
          <w:rFonts w:ascii="Times New Roman" w:hAnsi="Times New Roman"/>
          <w:sz w:val="24"/>
          <w:szCs w:val="24"/>
        </w:rPr>
        <w:t xml:space="preserve">and we did not observe </w:t>
      </w:r>
      <w:proofErr w:type="spellStart"/>
      <w:r>
        <w:rPr>
          <w:rFonts w:ascii="Times New Roman" w:hAnsi="Times New Roman"/>
          <w:sz w:val="24"/>
          <w:szCs w:val="24"/>
        </w:rPr>
        <w:t>exuvia</w:t>
      </w:r>
      <w:proofErr w:type="spellEnd"/>
      <w:r>
        <w:rPr>
          <w:rFonts w:ascii="Times New Roman" w:hAnsi="Times New Roman"/>
          <w:sz w:val="24"/>
          <w:szCs w:val="24"/>
        </w:rPr>
        <w:t xml:space="preserve"> or emerged adults</w:t>
      </w:r>
      <w:r w:rsidR="003F73C6">
        <w:rPr>
          <w:rFonts w:ascii="Times New Roman" w:hAnsi="Times New Roman"/>
          <w:sz w:val="24"/>
          <w:szCs w:val="24"/>
        </w:rPr>
        <w:t xml:space="preserve"> on the water surfaces of mesocosms, which would be typical during </w:t>
      </w:r>
      <w:r w:rsidR="003F73C6" w:rsidRPr="009D793B">
        <w:rPr>
          <w:rFonts w:ascii="Times New Roman" w:hAnsi="Times New Roman"/>
          <w:i/>
          <w:sz w:val="24"/>
          <w:szCs w:val="24"/>
        </w:rPr>
        <w:t>C. ferrugineus</w:t>
      </w:r>
      <w:r w:rsidR="003F73C6">
        <w:rPr>
          <w:rFonts w:ascii="Times New Roman" w:hAnsi="Times New Roman"/>
          <w:sz w:val="24"/>
          <w:szCs w:val="24"/>
        </w:rPr>
        <w:t xml:space="preserve"> emergence</w:t>
      </w:r>
      <w:r w:rsidR="00375890">
        <w:rPr>
          <w:rFonts w:ascii="Times New Roman" w:hAnsi="Times New Roman"/>
          <w:sz w:val="24"/>
          <w:szCs w:val="24"/>
        </w:rPr>
        <w:t>; thus we assume there was mayfly nymph mortality</w:t>
      </w:r>
      <w:r>
        <w:rPr>
          <w:rFonts w:ascii="Times New Roman" w:hAnsi="Times New Roman"/>
          <w:sz w:val="24"/>
          <w:szCs w:val="24"/>
        </w:rPr>
        <w:t>.</w:t>
      </w:r>
      <w:r w:rsidR="00645471">
        <w:rPr>
          <w:rFonts w:ascii="Times New Roman" w:hAnsi="Times New Roman"/>
          <w:sz w:val="24"/>
          <w:szCs w:val="24"/>
        </w:rPr>
        <w:t xml:space="preserve"> </w:t>
      </w:r>
      <w:r w:rsidR="003F73C6">
        <w:rPr>
          <w:rFonts w:ascii="Times New Roman" w:hAnsi="Times New Roman"/>
          <w:sz w:val="24"/>
          <w:szCs w:val="24"/>
        </w:rPr>
        <w:t>Because of this mayfly decline, we repeated our analysis of algal abundance using a continuous variable for mayfly</w:t>
      </w:r>
      <w:r w:rsidR="00613848">
        <w:rPr>
          <w:rFonts w:ascii="Times New Roman" w:hAnsi="Times New Roman"/>
          <w:sz w:val="24"/>
          <w:szCs w:val="24"/>
        </w:rPr>
        <w:t xml:space="preserve"> abundance and categorical variable for tadpole presence.</w:t>
      </w:r>
      <w:r w:rsidR="003F73C6">
        <w:rPr>
          <w:rFonts w:ascii="Times New Roman" w:hAnsi="Times New Roman"/>
          <w:sz w:val="24"/>
          <w:szCs w:val="24"/>
        </w:rPr>
        <w:t xml:space="preserve"> </w:t>
      </w:r>
      <w:r w:rsidR="00613848">
        <w:rPr>
          <w:rFonts w:ascii="Times New Roman" w:hAnsi="Times New Roman"/>
          <w:noProof/>
          <w:sz w:val="24"/>
          <w:szCs w:val="24"/>
        </w:rPr>
        <w:t>T</w:t>
      </w:r>
      <w:r>
        <w:rPr>
          <w:rFonts w:ascii="Times New Roman" w:hAnsi="Times New Roman"/>
          <w:noProof/>
          <w:sz w:val="24"/>
          <w:szCs w:val="24"/>
        </w:rPr>
        <w:t xml:space="preserve">he presence of tadpoles affected the outcome: </w:t>
      </w:r>
      <w:r w:rsidR="00D0058B">
        <w:rPr>
          <w:rFonts w:ascii="Times New Roman" w:hAnsi="Times New Roman"/>
          <w:noProof/>
          <w:sz w:val="24"/>
          <w:szCs w:val="24"/>
        </w:rPr>
        <w:t xml:space="preserve">in the absence of tadpoles </w:t>
      </w:r>
      <w:r>
        <w:rPr>
          <w:rFonts w:ascii="Times New Roman" w:hAnsi="Times New Roman"/>
          <w:noProof/>
          <w:sz w:val="24"/>
          <w:szCs w:val="24"/>
        </w:rPr>
        <w:t xml:space="preserve">algal abundance </w:t>
      </w:r>
      <w:r w:rsidR="00952F1D">
        <w:rPr>
          <w:rFonts w:ascii="Times New Roman" w:hAnsi="Times New Roman"/>
          <w:noProof/>
          <w:sz w:val="24"/>
          <w:szCs w:val="24"/>
        </w:rPr>
        <w:t>was unaffecte</w:t>
      </w:r>
      <w:r w:rsidR="00981D6D">
        <w:rPr>
          <w:rFonts w:ascii="Times New Roman" w:hAnsi="Times New Roman"/>
          <w:noProof/>
          <w:sz w:val="24"/>
          <w:szCs w:val="24"/>
        </w:rPr>
        <w:t>d</w:t>
      </w:r>
      <w:r w:rsidR="00952F1D">
        <w:rPr>
          <w:rFonts w:ascii="Times New Roman" w:hAnsi="Times New Roman"/>
          <w:noProof/>
          <w:sz w:val="24"/>
          <w:szCs w:val="24"/>
        </w:rPr>
        <w:t xml:space="preserve"> by</w:t>
      </w:r>
      <w:r>
        <w:rPr>
          <w:rFonts w:ascii="Times New Roman" w:hAnsi="Times New Roman"/>
          <w:noProof/>
          <w:sz w:val="24"/>
          <w:szCs w:val="24"/>
        </w:rPr>
        <w:t xml:space="preserve"> mayfly</w:t>
      </w:r>
      <w:r w:rsidR="00952F1D">
        <w:rPr>
          <w:rFonts w:ascii="Times New Roman" w:hAnsi="Times New Roman"/>
          <w:noProof/>
          <w:sz w:val="24"/>
          <w:szCs w:val="24"/>
        </w:rPr>
        <w:t xml:space="preserve"> abundance</w:t>
      </w:r>
      <w:r>
        <w:rPr>
          <w:rFonts w:ascii="Times New Roman" w:hAnsi="Times New Roman"/>
          <w:noProof/>
          <w:sz w:val="24"/>
          <w:szCs w:val="24"/>
        </w:rPr>
        <w:t>, but</w:t>
      </w:r>
      <w:r w:rsidR="00375890">
        <w:rPr>
          <w:rFonts w:ascii="Times New Roman" w:hAnsi="Times New Roman"/>
          <w:noProof/>
          <w:sz w:val="24"/>
          <w:szCs w:val="24"/>
        </w:rPr>
        <w:t xml:space="preserve"> </w:t>
      </w:r>
      <w:r w:rsidR="00D0058B">
        <w:rPr>
          <w:rFonts w:ascii="Times New Roman" w:hAnsi="Times New Roman"/>
          <w:noProof/>
          <w:sz w:val="24"/>
          <w:szCs w:val="24"/>
        </w:rPr>
        <w:t xml:space="preserve">in the presence of tadpoles, algal abundance was negatively affected by </w:t>
      </w:r>
      <w:r>
        <w:rPr>
          <w:rFonts w:ascii="Times New Roman" w:hAnsi="Times New Roman"/>
          <w:noProof/>
          <w:sz w:val="24"/>
          <w:szCs w:val="24"/>
        </w:rPr>
        <w:t>mayfly abundance (</w:t>
      </w:r>
      <w:r w:rsidR="00D0058B">
        <w:rPr>
          <w:rFonts w:ascii="Times New Roman" w:hAnsi="Times New Roman"/>
          <w:noProof/>
          <w:sz w:val="24"/>
          <w:szCs w:val="24"/>
        </w:rPr>
        <w:t>Fig. 6</w:t>
      </w:r>
      <w:r>
        <w:rPr>
          <w:rFonts w:ascii="Times New Roman" w:hAnsi="Times New Roman"/>
          <w:noProof/>
          <w:sz w:val="24"/>
          <w:szCs w:val="24"/>
        </w:rPr>
        <w:t>).</w:t>
      </w:r>
      <w:r w:rsidR="00645471">
        <w:rPr>
          <w:rFonts w:ascii="Times New Roman" w:hAnsi="Times New Roman"/>
          <w:noProof/>
          <w:sz w:val="24"/>
          <w:szCs w:val="24"/>
        </w:rPr>
        <w:t xml:space="preserve"> </w:t>
      </w:r>
      <w:r>
        <w:rPr>
          <w:rFonts w:ascii="Times New Roman" w:hAnsi="Times New Roman"/>
          <w:noProof/>
          <w:sz w:val="24"/>
          <w:szCs w:val="24"/>
        </w:rPr>
        <w:t xml:space="preserve">The best fit model of algal abundance, with respect to tadpole presence-absence and mayfly abundance, included fixed effects for </w:t>
      </w:r>
      <w:r w:rsidR="00613848">
        <w:rPr>
          <w:rFonts w:ascii="Times New Roman" w:hAnsi="Times New Roman"/>
          <w:noProof/>
          <w:sz w:val="24"/>
          <w:szCs w:val="24"/>
        </w:rPr>
        <w:t>this</w:t>
      </w:r>
      <w:r>
        <w:rPr>
          <w:rFonts w:ascii="Times New Roman" w:hAnsi="Times New Roman"/>
          <w:noProof/>
          <w:sz w:val="24"/>
          <w:szCs w:val="24"/>
        </w:rPr>
        <w:t xml:space="preserve"> tadpole</w:t>
      </w:r>
      <w:r w:rsidR="00613848">
        <w:rPr>
          <w:rFonts w:ascii="Times New Roman" w:hAnsi="Times New Roman"/>
          <w:noProof/>
          <w:sz w:val="24"/>
          <w:szCs w:val="24"/>
        </w:rPr>
        <w:t xml:space="preserve"> presence</w:t>
      </w:r>
      <w:r>
        <w:rPr>
          <w:rFonts w:ascii="Times New Roman" w:hAnsi="Times New Roman"/>
          <w:noProof/>
          <w:sz w:val="24"/>
          <w:szCs w:val="24"/>
        </w:rPr>
        <w:t xml:space="preserve">-mayfly </w:t>
      </w:r>
      <w:r w:rsidR="00613848">
        <w:rPr>
          <w:rFonts w:ascii="Times New Roman" w:hAnsi="Times New Roman"/>
          <w:noProof/>
          <w:sz w:val="24"/>
          <w:szCs w:val="24"/>
        </w:rPr>
        <w:t xml:space="preserve">abundance </w:t>
      </w:r>
      <w:r>
        <w:rPr>
          <w:rFonts w:ascii="Times New Roman" w:hAnsi="Times New Roman"/>
          <w:noProof/>
          <w:sz w:val="24"/>
          <w:szCs w:val="24"/>
        </w:rPr>
        <w:t xml:space="preserve">interaction, </w:t>
      </w:r>
      <w:r>
        <w:rPr>
          <w:rFonts w:ascii="Times New Roman" w:hAnsi="Times New Roman"/>
          <w:noProof/>
          <w:sz w:val="24"/>
          <w:szCs w:val="24"/>
        </w:rPr>
        <w:lastRenderedPageBreak/>
        <w:t>duration of algal growth, and initial algal abundance, and allowed the variance of algal abundance to differ with tadpole presence-absence (Table</w:t>
      </w:r>
      <w:r w:rsidR="00D0058B">
        <w:rPr>
          <w:rFonts w:ascii="Times New Roman" w:hAnsi="Times New Roman"/>
          <w:noProof/>
          <w:sz w:val="24"/>
          <w:szCs w:val="24"/>
        </w:rPr>
        <w:t xml:space="preserve"> 7</w:t>
      </w:r>
      <w:r>
        <w:rPr>
          <w:rFonts w:ascii="Times New Roman" w:hAnsi="Times New Roman"/>
          <w:noProof/>
          <w:sz w:val="24"/>
          <w:szCs w:val="24"/>
        </w:rPr>
        <w:t>).</w:t>
      </w:r>
      <w:r w:rsidR="00645471">
        <w:rPr>
          <w:rFonts w:ascii="Times New Roman" w:hAnsi="Times New Roman"/>
          <w:noProof/>
          <w:sz w:val="24"/>
          <w:szCs w:val="24"/>
        </w:rPr>
        <w:t xml:space="preserve"> </w:t>
      </w:r>
      <w:r w:rsidR="00613848">
        <w:rPr>
          <w:rFonts w:ascii="Times New Roman" w:hAnsi="Times New Roman"/>
          <w:noProof/>
          <w:sz w:val="24"/>
          <w:szCs w:val="24"/>
        </w:rPr>
        <w:t>In the mesocosm experime</w:t>
      </w:r>
      <w:r w:rsidR="009D793B">
        <w:rPr>
          <w:rFonts w:ascii="Times New Roman" w:hAnsi="Times New Roman"/>
          <w:noProof/>
          <w:sz w:val="24"/>
          <w:szCs w:val="24"/>
        </w:rPr>
        <w:t>n</w:t>
      </w:r>
      <w:r w:rsidR="00613848">
        <w:rPr>
          <w:rFonts w:ascii="Times New Roman" w:hAnsi="Times New Roman"/>
          <w:noProof/>
          <w:sz w:val="24"/>
          <w:szCs w:val="24"/>
        </w:rPr>
        <w:t>t, we found no effect of m</w:t>
      </w:r>
      <w:r>
        <w:rPr>
          <w:rFonts w:ascii="Times New Roman" w:hAnsi="Times New Roman"/>
          <w:noProof/>
          <w:sz w:val="24"/>
          <w:szCs w:val="24"/>
        </w:rPr>
        <w:t>ayfly presence on tadpole body length (ANOVA, F</w:t>
      </w:r>
      <w:r w:rsidRPr="00F11FB2">
        <w:rPr>
          <w:rFonts w:ascii="Times New Roman" w:hAnsi="Times New Roman"/>
          <w:noProof/>
          <w:sz w:val="24"/>
          <w:szCs w:val="24"/>
          <w:vertAlign w:val="subscript"/>
        </w:rPr>
        <w:t>1,6</w:t>
      </w:r>
      <w:r>
        <w:rPr>
          <w:rFonts w:ascii="Times New Roman" w:hAnsi="Times New Roman"/>
          <w:noProof/>
          <w:sz w:val="24"/>
          <w:szCs w:val="24"/>
          <w:vertAlign w:val="subscript"/>
        </w:rPr>
        <w:t xml:space="preserve"> </w:t>
      </w:r>
      <w:r>
        <w:rPr>
          <w:rFonts w:ascii="Times New Roman" w:hAnsi="Times New Roman"/>
          <w:noProof/>
          <w:sz w:val="24"/>
          <w:szCs w:val="24"/>
        </w:rPr>
        <w:t xml:space="preserve">= 0.7, p = 0.4), and </w:t>
      </w:r>
      <w:r w:rsidR="00613848">
        <w:rPr>
          <w:rFonts w:ascii="Times New Roman" w:hAnsi="Times New Roman"/>
          <w:noProof/>
          <w:sz w:val="24"/>
          <w:szCs w:val="24"/>
        </w:rPr>
        <w:t xml:space="preserve">no effect of </w:t>
      </w:r>
      <w:r>
        <w:rPr>
          <w:rFonts w:ascii="Times New Roman" w:hAnsi="Times New Roman"/>
          <w:noProof/>
          <w:sz w:val="24"/>
          <w:szCs w:val="24"/>
        </w:rPr>
        <w:t>tadpole presence on mayfly body length (ANOVA, F</w:t>
      </w:r>
      <w:r w:rsidRPr="00F11FB2">
        <w:rPr>
          <w:rFonts w:ascii="Times New Roman" w:hAnsi="Times New Roman"/>
          <w:noProof/>
          <w:sz w:val="24"/>
          <w:szCs w:val="24"/>
          <w:vertAlign w:val="subscript"/>
        </w:rPr>
        <w:t>1,6</w:t>
      </w:r>
      <w:r>
        <w:rPr>
          <w:rFonts w:ascii="Times New Roman" w:hAnsi="Times New Roman"/>
          <w:noProof/>
          <w:sz w:val="24"/>
          <w:szCs w:val="24"/>
        </w:rPr>
        <w:t xml:space="preserve"> = 0.5, p = 0.5).</w:t>
      </w:r>
      <w:r w:rsidR="005550ED">
        <w:rPr>
          <w:rFonts w:ascii="Times New Roman" w:hAnsi="Times New Roman"/>
          <w:noProof/>
          <w:sz w:val="24"/>
          <w:szCs w:val="24"/>
        </w:rPr>
        <w:t xml:space="preserve"> The final abundance of mayfly nymphs in the mesocosms was positively related to individual mayfly length; </w:t>
      </w:r>
      <w:r w:rsidR="00D0058B">
        <w:rPr>
          <w:rFonts w:ascii="Times New Roman" w:hAnsi="Times New Roman"/>
          <w:noProof/>
          <w:sz w:val="24"/>
          <w:szCs w:val="24"/>
        </w:rPr>
        <w:t xml:space="preserve">because </w:t>
      </w:r>
      <w:r w:rsidR="005550ED">
        <w:rPr>
          <w:rFonts w:ascii="Times New Roman" w:hAnsi="Times New Roman"/>
          <w:noProof/>
          <w:sz w:val="24"/>
          <w:szCs w:val="24"/>
        </w:rPr>
        <w:t>mayfly length</w:t>
      </w:r>
      <w:r w:rsidR="00D0058B">
        <w:rPr>
          <w:rFonts w:ascii="Times New Roman" w:hAnsi="Times New Roman"/>
          <w:noProof/>
          <w:sz w:val="24"/>
          <w:szCs w:val="24"/>
        </w:rPr>
        <w:t xml:space="preserve"> did not differ with respect to tadpole presence</w:t>
      </w:r>
      <w:r w:rsidR="009D793B">
        <w:rPr>
          <w:rFonts w:ascii="Times New Roman" w:hAnsi="Times New Roman"/>
          <w:noProof/>
          <w:sz w:val="24"/>
          <w:szCs w:val="24"/>
        </w:rPr>
        <w:t>, we used a linear regression model with one fixed effect for final mayfly abundance (slope=0.014, R</w:t>
      </w:r>
      <w:r w:rsidR="009D793B" w:rsidRPr="009D793B">
        <w:rPr>
          <w:rFonts w:ascii="Times New Roman" w:hAnsi="Times New Roman"/>
          <w:noProof/>
          <w:sz w:val="24"/>
          <w:szCs w:val="24"/>
          <w:vertAlign w:val="superscript"/>
        </w:rPr>
        <w:t>2</w:t>
      </w:r>
      <w:r w:rsidR="009D793B">
        <w:rPr>
          <w:rFonts w:ascii="Times New Roman" w:hAnsi="Times New Roman"/>
          <w:noProof/>
          <w:sz w:val="24"/>
          <w:szCs w:val="24"/>
        </w:rPr>
        <w:t>=0.7, F</w:t>
      </w:r>
      <w:r w:rsidR="009D793B" w:rsidRPr="009D793B">
        <w:rPr>
          <w:rFonts w:ascii="Times New Roman" w:hAnsi="Times New Roman"/>
          <w:noProof/>
          <w:sz w:val="24"/>
          <w:szCs w:val="24"/>
          <w:vertAlign w:val="subscript"/>
        </w:rPr>
        <w:t>1,6</w:t>
      </w:r>
      <w:r w:rsidR="009D793B">
        <w:rPr>
          <w:rFonts w:ascii="Times New Roman" w:hAnsi="Times New Roman"/>
          <w:noProof/>
          <w:sz w:val="24"/>
          <w:szCs w:val="24"/>
        </w:rPr>
        <w:t>=15.52, p=0.008)</w:t>
      </w:r>
      <w:r w:rsidR="005550ED">
        <w:rPr>
          <w:rFonts w:ascii="Times New Roman" w:hAnsi="Times New Roman"/>
          <w:noProof/>
          <w:sz w:val="24"/>
          <w:szCs w:val="24"/>
        </w:rPr>
        <w:t>.</w:t>
      </w:r>
    </w:p>
    <w:p w14:paraId="0B1678CC" w14:textId="77777777" w:rsidR="00284C96" w:rsidRDefault="00F17233" w:rsidP="00284C96">
      <w:pPr>
        <w:spacing w:line="480" w:lineRule="auto"/>
        <w:ind w:right="360"/>
        <w:jc w:val="center"/>
        <w:rPr>
          <w:rFonts w:ascii="Times New Roman" w:hAnsi="Times New Roman"/>
          <w:smallCaps/>
          <w:sz w:val="24"/>
          <w:szCs w:val="24"/>
        </w:rPr>
      </w:pPr>
      <w:r w:rsidRPr="001B2BF1">
        <w:rPr>
          <w:rFonts w:ascii="Times New Roman" w:hAnsi="Times New Roman"/>
          <w:smallCaps/>
          <w:sz w:val="24"/>
          <w:szCs w:val="24"/>
        </w:rPr>
        <w:t>Discussion</w:t>
      </w:r>
    </w:p>
    <w:p w14:paraId="5741F3AF" w14:textId="764B5690" w:rsidR="00EF2E6B" w:rsidRDefault="00EF2E6B" w:rsidP="00284C96">
      <w:pPr>
        <w:spacing w:line="480" w:lineRule="auto"/>
        <w:ind w:right="360"/>
        <w:rPr>
          <w:rFonts w:ascii="Times New Roman" w:hAnsi="Times New Roman"/>
          <w:sz w:val="24"/>
        </w:rPr>
      </w:pPr>
      <w:r>
        <w:rPr>
          <w:rFonts w:ascii="Times New Roman" w:hAnsi="Times New Roman"/>
          <w:sz w:val="24"/>
        </w:rPr>
        <w:t xml:space="preserve">The Anthropocene era is characterized by unprecedented rates of biodiversity loss, and worldwide amphibian declines are a substantial contributor to the phenomenon </w:t>
      </w:r>
      <w:r w:rsidR="009F762D">
        <w:rPr>
          <w:rFonts w:ascii="Times New Roman" w:hAnsi="Times New Roman"/>
          <w:sz w:val="24"/>
        </w:rPr>
        <w:fldChar w:fldCharType="begin" w:fldLock="1"/>
      </w:r>
      <w:r w:rsidR="009F762D">
        <w:rPr>
          <w:rFonts w:ascii="Times New Roman" w:hAnsi="Times New Roman"/>
          <w:sz w:val="24"/>
        </w:rPr>
        <w:instrText>ADDIN CSL_CITATION {"citationItems":[{"id":"ITEM-1","itemData":{"abstract":"Landmark United Nations-backed report finds that agriculture is one of the biggest threats to Earth’s ecosystems. Landmark United Nations-backed report finds that agriculture is one of the biggest threats to Earth’s ecosystems.","author":[{"dropping-particle":"","family":"Tollefson","given":"Jeff","non-dropping-particle":"","parse-names":false,"suffix":""}],"container-title":"Nature 2019 569:7755","id":"ITEM-1","issued":{"date-parts":[["2019","5","6"]]},"publisher":"Nature Publishing Group","title":"Humans are driving one million species to extinction","type":"article-journal"},"uris":["http://www.mendeley.com/documents/?uuid=e76d547b-5e99-3da2-b24e-287e1f5e70ea"]},{"id":"ITEM-2","itemData":{"DOI":"10.1126/science.aav0379","ISSN":"1095-9203","PMID":"30923224","abstract":"Anthropogenic trade and development have broken down dispersal barriers, facilitating the spread of diseases that threaten Earth's biodiversity. We present a global, quantitative assessment of the amphibian chytridiomycosis panzootic, one of the most impactful examples of disease spread, and demonstrate its role in the decline of at least 501 amphibian species over the past half-century, including 90 presumed extinctions. The effects of chytridiomycosis have been greatest in large-bodied, range-restricted anurans in wet climates in the Americas and Australia. Declines peaked in the 1980s, and only 12% of declined species show signs of recovery, whereas 39% are experiencing ongoing decline. There is risk of further chytridiomycosis outbreaks in new areas. The chytridiomycosis panzootic represents the greatest recorded loss of biodiversity attributable to a disease.","author":[{"dropping-particle":"","family":"Scheele","given":"Ben C","non-dropping-particle":"","parse-names":false,"suffix":""},{"dropping-particle":"","family":"Pasmans","given":"Frank","non-dropping-particle":"","parse-names":false,"suffix":""},{"dropping-particle":"","family":"Skerratt","given":"Lee F","non-dropping-particle":"","parse-names":false,"suffix":""},{"dropping-particle":"","family":"Berger","given":"Lee","non-dropping-particle":"","parse-names":false,"suffix":""},{"dropping-particle":"","family":"Martel","given":"An","non-dropping-particle":"","parse-names":false,"suffix":""},{"dropping-particle":"","family":"Beukema","given":"Wouter","non-dropping-particle":"","parse-names":false,"suffix":""},{"dropping-particle":"","family":"Acevedo","given":"Aldemar A","non-dropping-particle":"","parse-names":false,"suffix":""},{"dropping-particle":"","family":"Burrowes","given":"Patricia A","non-dropping-particle":"","parse-names":false,"suffix":""},{"dropping-particle":"","family":"Carvalho","given":"Tamilie","non-dropping-particle":"","parse-names":false,"suffix":""},{"dropping-particle":"","family":"Catenazzi","given":"Alessandro","non-dropping-particle":"","parse-names":false,"suffix":""},{"dropping-particle":"","family":"la Riva","given":"Ignacio","non-dropping-particle":"De","parse-names":false,"suffix":""},{"dropping-particle":"","family":"Fisher","given":"Matthew C","non-dropping-particle":"","parse-names":false,"suffix":""},{"dropping-particle":"V","family":"Flechas","given":"Sandra","non-dropping-particle":"","parse-names":false,"suffix":""},{"dropping-particle":"","family":"Foster","given":"Claire N","non-dropping-particle":"","parse-names":false,"suffix":""},{"dropping-particle":"","family":"Frías-Álvarez","given":"Patricia","non-dropping-particle":"","parse-names":false,"suffix":""},{"dropping-particle":"","family":"Garner","given":"Trenton W J","non-dropping-particle":"","parse-names":false,"suffix":""},{"dropping-particle":"","family":"Gratwicke","given":"Brian","non-dropping-particle":"","parse-names":false,"suffix":""},{"dropping-particle":"","family":"Guayasamin","given":"Juan M","non-dropping-particle":"","parse-names":false,"suffix":""},{"dropping-particle":"","family":"Hirschfeld","given":"Mareike","non-dropping-particle":"","parse-names":false,"suffix":""},{"dropping-particle":"","family":"Kolby","given":"Jonathan E","non-dropping-particle":"","parse-names":false,"suffix":""},{"dropping-particle":"","family":"Kosch","given":"Tiffany A","non-dropping-particle":"","parse-names":false,"suffix":""},{"dropping-particle":"","family":"Marca","given":"Enrique","non-dropping-particle":"La","parse-names":false,"suffix":""},{"dropping-particle":"","family":"Lindenmayer","given":"David B","non-dropping-particle":"","parse-names":false,"suffix":""},{"dropping-particle":"","family":"Lips","given":"Karen R","non-dropping-particle":"","parse-names":false,"suffix":""},{"dropping-particle":"V","family":"Longo","given":"Ana","non-dropping-particle":"","parse-names":false,"suffix":""},{"dropping-particle":"","family":"Maneyro","given":"Raúl","non-dropping-particle":"","parse-names":false,"suffix":""},{"dropping-particle":"","family":"McDonald","given":"Cait A","non-dropping-particle":"","parse-names":false,"suffix":""},{"dropping-particle":"","family":"Mendelson","given":"Joseph","non-dropping-particle":"","parse-names":false,"suffix":""},{"dropping-particle":"","family":"Palacios-Rodriguez","given":"Pablo","non-dropping-particle":"","parse-names":false,"suffix":""},{"dropping-particle":"","family":"Parra-Olea","given":"Gabriela","non-dropping-particle":"","parse-names":false,"suffix":""},{"dropping-particle":"","family":"Richards-Zawacki","given":"Corinne L","non-dropping-particle":"","parse-names":false,"suffix":""},{"dropping-particle":"","family":"Rödel","given":"Mark-Oliver","non-dropping-particle":"","parse-names":false,"suffix":""},{"dropping-particle":"","family":"Rovito","given":"Sean M","non-dropping-particle":"","parse-names":false,"suffix":""},{"dropping-particle":"","family":"Soto-Azat","given":"Claudio","non-dropping-particle":"","parse-names":false,"suffix":""},{"dropping-particle":"","family":"Toledo","given":"Luís Felipe","non-dropping-particle":"","parse-names":false,"suffix":""},{"dropping-particle":"","family":"Voyles","given":"Jamie","non-dropping-particle":"","parse-names":false,"suffix":""},{"dropping-particle":"","family":"Weldon","given":"Ché","non-dropping-particle":"","parse-names":false,"suffix":""},{"dropping-particle":"","family":"Whitfield","given":"Steven M","non-dropping-particle":"","parse-names":false,"suffix":""},{"dropping-particle":"","family":"Wilkinson","given":"Mark","non-dropping-particle":"","parse-names":false,"suffix":""},{"dropping-particle":"","family":"Zamudio","given":"Kelly R","non-dropping-particle":"","parse-names":false,"suffix":""},{"dropping-particle":"","family":"Canessa","given":"Stefano","non-dropping-particle":"","parse-names":false,"suffix":""}],"container-title":"Science (New York, N.Y.)","id":"ITEM-2","issue":"6434","issued":{"date-parts":[["2019","3","29"]]},"page":"1459-1463","publisher":"American Association for the Advancement of Science","title":"Amphibian fungal panzootic causes catastrophic and ongoing loss of biodiversity.","type":"article-journal","volume":"363"},"uris":["http://www.mendeley.com/documents/?uuid=8c829f71-7b71-3992-83c4-73b2fb26e3d7"]}],"mendeley":{"formattedCitation":"(Scheele et al. 2019, Tollefson 2019)","plainTextFormattedCitation":"(Scheele et al. 2019, Tollefson 2019)","previouslyFormattedCitation":"(Scheele et al. 2019, Tollefson 2019)"},"properties":{"noteIndex":0},"schema":"https://github.com/citation-style-language/schema/raw/master/csl-citation.json"}</w:instrText>
      </w:r>
      <w:r w:rsidR="009F762D">
        <w:rPr>
          <w:rFonts w:ascii="Times New Roman" w:hAnsi="Times New Roman"/>
          <w:sz w:val="24"/>
        </w:rPr>
        <w:fldChar w:fldCharType="separate"/>
      </w:r>
      <w:r w:rsidR="009F762D" w:rsidRPr="009F762D">
        <w:rPr>
          <w:rFonts w:ascii="Times New Roman" w:hAnsi="Times New Roman"/>
          <w:noProof/>
          <w:sz w:val="24"/>
        </w:rPr>
        <w:t>(Scheele et al. 2019, Tollefson 2019)</w:t>
      </w:r>
      <w:r w:rsidR="009F762D">
        <w:rPr>
          <w:rFonts w:ascii="Times New Roman" w:hAnsi="Times New Roman"/>
          <w:sz w:val="24"/>
        </w:rPr>
        <w:fldChar w:fldCharType="end"/>
      </w:r>
      <w:r>
        <w:rPr>
          <w:rFonts w:ascii="Times New Roman" w:hAnsi="Times New Roman"/>
          <w:sz w:val="24"/>
        </w:rPr>
        <w:t xml:space="preserve">. Declines in amphibian abundance, site occupancy, and richness deprive communities and ecosystems of species that can play critical ecological roles </w:t>
      </w:r>
      <w:r w:rsidR="009F762D">
        <w:rPr>
          <w:rFonts w:ascii="Times New Roman" w:hAnsi="Times New Roman"/>
          <w:sz w:val="24"/>
        </w:rPr>
        <w:fldChar w:fldCharType="begin" w:fldLock="1"/>
      </w:r>
      <w:r w:rsidR="00D9085D">
        <w:rPr>
          <w:rFonts w:ascii="Times New Roman" w:hAnsi="Times New Roman"/>
          <w:sz w:val="24"/>
        </w:rPr>
        <w:instrText>ADDIN CSL_CITATION {"citationItems":[{"id":"ITEM-1","itemData":{"DOI":"10.1111/fwb.12326","ISSN":"00465070","author":[{"dropping-particle":"","family":"Connelly","given":"Scott","non-dropping-particle":"","parse-names":false,"suffix":""},{"dropping-particle":"","family":"Pringle","given":"Catherine M.","non-dropping-particle":"","parse-names":false,"suffix":""},{"dropping-particle":"","family":"Barnum","given":"Thomas","non-dropping-particle":"","parse-names":false,"suffix":""},{"dropping-particle":"","family":"Hunte-Brown","given":"Meshagae","non-dropping-particle":"","parse-names":false,"suffix":""},{"dropping-particle":"","family":"Kilham","given":"Susan","non-dropping-particle":"","parse-names":false,"suffix":""},{"dropping-particle":"","family":"Whiles","given":"Matt R.","non-dropping-particle":"","parse-names":false,"suffix":""},{"dropping-particle":"","family":"Lips","given":"Karen R.","non-dropping-particle":"","parse-names":false,"suffix":""},{"dropping-particle":"","family":"Colón-Gaud","given":"Checo","non-dropping-particle":"","parse-names":false,"suffix":""},{"dropping-particle":"","family":"Brenes","given":"Roberto","non-dropping-particle":"","parse-names":false,"suffix":""}],"container-title":"Freshwater Biology","id":"ITEM-1","issue":"6","issued":{"date-parts":[["2014","6","13"]]},"page":"1113-1122","title":"Initial versus longer-term effects of tadpole declines on algae in a Neotropical stream","type":"article-journal","volume":"59"},"uris":["http://www.mendeley.com/documents/?uuid=e0792387-5f72-4db5-9e17-4f1d0d27c443"]},{"id":"ITEM-2","itemData":{"DOI":"10.1111/fwb.12505","ISSN":"00465070","author":[{"dropping-particle":"","family":"Rantala","given":"Heidi M.","non-dropping-particle":"","parse-names":false,"suffix":""},{"dropping-particle":"","family":"Nelson","given":"Amanda M.","non-dropping-particle":"","parse-names":false,"suffix":""},{"dropping-particle":"","family":"Fulgoni","given":"Jessica N.","non-dropping-particle":"","parse-names":false,"suffix":""},{"dropping-particle":"","family":"Whiles","given":"Matt R.","non-dropping-particle":"","parse-names":false,"suffix":""},{"dropping-particle":"","family":"Hall","given":"Robert O.","non-dropping-particle":"","parse-names":false,"suffix":""},{"dropping-particle":"","family":"Dodds","given":"Walter K.","non-dropping-particle":"","parse-names":false,"suffix":""},{"dropping-particle":"","family":"Verburg","given":"Piet","non-dropping-particle":"","parse-names":false,"suffix":""},{"dropping-particle":"","family":"Huryn","given":"Alex D.","non-dropping-particle":"","parse-names":false,"suffix":""},{"dropping-particle":"","family":"Pringle","given":"Catherine M.","non-dropping-particle":"","parse-names":false,"suffix":""},{"dropping-particle":"","family":"Kilham","given":"Susan S.","non-dropping-particle":"","parse-names":false,"suffix":""},{"dropping-particle":"","family":"Lips","given":"Karen R.","non-dropping-particle":"","parse-names":false,"suffix":""},{"dropping-particle":"","family":"Colon-Gaud","given":"Checo","non-dropping-particle":"","parse-names":false,"suffix":""},{"dropping-particle":"","family":"Rugenski","given":"Amanda T.","non-dropping-particle":"","parse-names":false,"suffix":""},{"dropping-particle":"","family":"Peterson","given":"Scot D.","non-dropping-particle":"","parse-names":false,"suffix":""},{"dropping-particle":"","family":"Fritz","given":"Kelley","non-dropping-particle":"","parse-names":false,"suffix":""},{"dropping-particle":"","family":"McLeran","given":"Kerry E.","non-dropping-particle":"","parse-names":false,"suffix":""},{"dropping-particle":"","family":"Connelly","given":"Scott","non-dropping-particle":"","parse-names":false,"suffix":""}],"container-title":"Freshwater Biology","id":"ITEM-2","issue":"3","issued":{"date-parts":[["2015","3","29"]]},"page":"575-589","title":"Long-term changes in structure and function of a tropical headwater stream following a disease-driven amphibian decline","type":"article-journal","volume":"60"},"uris":["http://www.mendeley.com/documents/?uuid=2422d872-c790-4b20-9755-ba88d14662da"]},{"id":"ITEM-3","itemData":{"DOI":"10.1890/14-1526.1","ISSN":"0012-9658","author":[{"dropping-particle":"","family":"Barnum","given":"Thomas R.","non-dropping-particle":"","parse-names":false,"suffix":""},{"dropping-particle":"","family":"Drake","given":"John M.","non-dropping-particle":"","parse-names":false,"suffix":""},{"dropping-particle":"","family":"Colón-Gaud","given":"Checo","non-dropping-particle":"","parse-names":false,"suffix":""},{"dropping-particle":"","family":"Rugenski","given":"Amanda T.","non-dropping-particle":"","parse-names":false,"suffix":""},{"dropping-particle":"","family":"Frauendorf","given":"Therese C.","non-dropping-particle":"","parse-names":false,"suffix":""},{"dropping-particle":"","family":"Connelly","given":"Scott","non-dropping-particle":"","parse-names":false,"suffix":""},{"dropping-particle":"","family":"Kilham","given":"Susan S.","non-dropping-particle":"","parse-names":false,"suffix":""},{"dropping-particle":"","family":"Whiles","given":"Matt R.","non-dropping-particle":"","parse-names":false,"suffix":""},{"dropping-particle":"","family":"Lips","given":"Karen R.","non-dropping-particle":"","parse-names":false,"suffix":""},{"dropping-particle":"","family":"Pringle","given":"Catherine M.","non-dropping-particle":"","parse-names":false,"suffix":""}],"container-title":"Ecology","id":"ITEM-3","issue":"8","issued":{"date-parts":[["2015","8"]]},"page":"2106-2116","title":"Evidence for the persistence of food web structure after amphibian extirpation in a Neotropical stream","type":"article-journal","volume":"96"},"uris":["http://www.mendeley.com/documents/?uuid=806d32ba-b08f-3ce7-95da-bc002308eee6"]},{"id":"ITEM-4","itemData":{"author":[{"dropping-particle":"","family":"Hocking","given":"Daniel","non-dropping-particle":"","parse-names":false,"suffix":""},{"dropping-particle":"","family":"Babbitt","given":"Kimberly","non-dropping-particle":"","parse-names":false,"suffix":""}],"container-title":"Herpetological Conservation and Biology","id":"ITEM-4","issue":"1","issued":{"date-parts":[["2014"]]},"page":"1-17","title":"Amphibian Contributions to Ecosystem Services","type":"article-journal","volume":"9"},"uris":["http://www.mendeley.com/documents/?uuid=f3728dff-8368-37c4-b77f-de2c8b3d11df"]}],"mendeley":{"formattedCitation":"(Hocking and Babbitt 2014, Connelly et al. 2014, Rantala et al. 2015, Barnum et al. 2015)","plainTextFormattedCitation":"(Hocking and Babbitt 2014, Connelly et al. 2014, Rantala et al. 2015, Barnum et al. 2015)","previouslyFormattedCitation":"(Hocking and Babbitt 2014, Connelly et al. 2014, Rantala et al. 2015, Barnum et al. 2015)"},"properties":{"noteIndex":0},"schema":"https://github.com/citation-style-language/schema/raw/master/csl-citation.json"}</w:instrText>
      </w:r>
      <w:r w:rsidR="009F762D">
        <w:rPr>
          <w:rFonts w:ascii="Times New Roman" w:hAnsi="Times New Roman"/>
          <w:sz w:val="24"/>
        </w:rPr>
        <w:fldChar w:fldCharType="separate"/>
      </w:r>
      <w:r w:rsidR="00DF3415" w:rsidRPr="00DF3415">
        <w:rPr>
          <w:rFonts w:ascii="Times New Roman" w:hAnsi="Times New Roman"/>
          <w:noProof/>
          <w:sz w:val="24"/>
        </w:rPr>
        <w:t>(Hocking and Babbitt 2014, Connelly et al. 2014, Rantala et al. 2015, Barnum et al. 2015)</w:t>
      </w:r>
      <w:r w:rsidR="009F762D">
        <w:rPr>
          <w:rFonts w:ascii="Times New Roman" w:hAnsi="Times New Roman"/>
          <w:sz w:val="24"/>
        </w:rPr>
        <w:fldChar w:fldCharType="end"/>
      </w:r>
      <w:r>
        <w:rPr>
          <w:rFonts w:ascii="Times New Roman" w:hAnsi="Times New Roman"/>
          <w:sz w:val="24"/>
        </w:rPr>
        <w:t>. The decline of California’s mountain yellow-legged frogs (</w:t>
      </w:r>
      <w:r w:rsidRPr="00310D24">
        <w:rPr>
          <w:rFonts w:ascii="Times New Roman" w:hAnsi="Times New Roman"/>
          <w:i/>
          <w:sz w:val="24"/>
        </w:rPr>
        <w:t>Rana muscosa</w:t>
      </w:r>
      <w:r w:rsidRPr="00310D24">
        <w:rPr>
          <w:rFonts w:ascii="Times New Roman" w:hAnsi="Times New Roman"/>
          <w:sz w:val="24"/>
        </w:rPr>
        <w:t xml:space="preserve"> and </w:t>
      </w:r>
      <w:r w:rsidRPr="00310D24">
        <w:rPr>
          <w:rFonts w:ascii="Times New Roman" w:hAnsi="Times New Roman"/>
          <w:i/>
          <w:sz w:val="24"/>
        </w:rPr>
        <w:t>R. sierrae</w:t>
      </w:r>
      <w:r>
        <w:rPr>
          <w:rFonts w:ascii="Times New Roman" w:hAnsi="Times New Roman"/>
          <w:sz w:val="24"/>
        </w:rPr>
        <w:t>) is one of the best documented amphibian</w:t>
      </w:r>
      <w:r w:rsidR="008B03C0">
        <w:rPr>
          <w:rFonts w:ascii="Times New Roman" w:hAnsi="Times New Roman"/>
          <w:sz w:val="24"/>
        </w:rPr>
        <w:t xml:space="preserve"> declines</w:t>
      </w:r>
      <w:r>
        <w:rPr>
          <w:rFonts w:ascii="Times New Roman" w:hAnsi="Times New Roman"/>
          <w:sz w:val="24"/>
        </w:rPr>
        <w:t xml:space="preserve"> </w:t>
      </w:r>
      <w:r w:rsidR="00B61059">
        <w:rPr>
          <w:rFonts w:ascii="Times New Roman" w:hAnsi="Times New Roman"/>
          <w:sz w:val="24"/>
        </w:rPr>
        <w:fldChar w:fldCharType="begin" w:fldLock="1"/>
      </w:r>
      <w:r w:rsidR="00DF3415">
        <w:rPr>
          <w:rFonts w:ascii="Times New Roman" w:hAnsi="Times New Roman"/>
          <w:sz w:val="24"/>
        </w:rPr>
        <w:instrText>ADDIN CSL_CITATION {"citationItems":[{"id":"ITEM-1","itemData":{"DOI":"10.1073/pnas.1600983113","ISSN":"0027-8424","author":[{"dropping-particle":"","family":"Knapp","given":"Roland A.","non-dropping-particle":"","parse-names":false,"suffix":""},{"dropping-particle":"","family":"Fellers","given":"Gary M.","non-dropping-particle":"","parse-names":false,"suffix":""},{"dropping-particle":"","family":"Kleeman","given":"Patrick M.","non-dropping-particle":"","parse-names":false,"suffix":""},{"dropping-particle":"","family":"Miller","given":"David A. W.","non-dropping-particle":"","parse-names":false,"suffix":""},{"dropping-particle":"","family":"Vredenburg","given":"Vance T.","non-dropping-particle":"","parse-names":false,"suffix":""},{"dropping-particle":"","family":"Rosenblum","given":"Erica Bree","non-dropping-particle":"","parse-names":false,"suffix":""},{"dropping-particle":"","family":"Briggs","given":"Cheryl J.","non-dropping-particle":"","parse-names":false,"suffix":""}],"container-title":"Proceedings of the National Academy of Sciences","id":"ITEM-1","issue":"42","issued":{"date-parts":[["2016","10","18"]]},"page":"11889-11894","title":"Large-scale recovery of an endangered amphibian despite ongoing exposure to multiple stressors","type":"article-journal","volume":"113"},"uris":["http://www.mendeley.com/documents/?uuid=23c91d11-11fc-4af3-86fa-c45d4861bdea"]},{"id":"ITEM-2","itemData":{"DOI":"10.1073/pnas.0912886107","abstract":"Chytridiomycosis, the disease caused by the chytrid fungus, Batrachochytrium dendrobatidis (Bd), has contributed to amphibian population declines and extinctions worldwide. The impact of this pathogen, however, varies markedly among amphibian species and populations. Following invasion into some areas of California's Sierra Nevada, Bd leads to rapid declines and local extinctions of frog populations (Rana muscosa, R. sierrae). In other areas, infected populations of the same frog species have declined but persisted at low host densities for many years. We present results of a 5-year study showing that infected adult frogs in persistent populations have low fungal loads, are surviving between years, and frequently lose and regain the infection. Here we put forward the hypothesis that fungal load dynamics can explain the different population-level outcomes of Bd observed in different areas of the Sierra Nevada and possibly throughout the world. We develop a model that incorporates the biological details of the Bd-host interaction. Importantly, model results suggest that host persistence versus extinction does not require differences in host susceptibility, pathogen virulence, or environmental conditions, and may be just epidemic and endemic population dynamics of the same host–pathogen system. The different disease outcomes seen in natural populations may result solely from density-dependent host–pathogen dynamics. The model also shows that persistence of Bd is enhanced by the long-lived tadpole stage that characterize these two frog species, and by nonhost Bd reservoirs.","author":[{"dropping-particle":"","family":"Briggs","given":"Cheryl J.","non-dropping-particle":"","parse-names":false,"suffix":""},{"dropping-particle":"","family":"Knapp","given":"Roland A.","non-dropping-particle":"","parse-names":false,"suffix":""},{"dropping-particle":"","family":"Vredenburg","given":"Vance T.","non-dropping-particle":"","parse-names":false,"suffix":""}],"container-title":"Proceedings of the National Academy of Sciences","id":"ITEM-2","issue":"21","issued":{"date-parts":[["2010","5"]]},"page":"9695 -9700","title":"Enzootic and epizootic dynamics of the chytrid fungal pathogen of amphibians","type":"article-journal","volume":"107"},"uris":["http://www.mendeley.com/documents/?uuid=7518cf8a-5257-4cc6-ae5c-98d005ff32a0"]},{"id":"ITEM-3","itemData":{"author":[{"dropping-particle":"","family":"Briggs","given":"C. J.","non-dropping-particle":"","parse-names":false,"suffix":""},{"dropping-particle":"","family":"Vredenburg","given":"V. T.","non-dropping-particle":"","parse-names":false,"suffix":""},{"dropping-particle":"","family":"Knapp","given":"R. A.","non-dropping-particle":"","parse-names":false,"suffix":""},{"dropping-particle":"","family":"Rachowicz","given":"L. J.","non-dropping-particle":"","parse-names":false,"suffix":""}],"container-title":"Ecology","id":"ITEM-3","issue":"12","issued":{"date-parts":[["2005"]]},"page":"3149-3159","title":"Investigating the population-level effects of chytridiomycosis: An emerging infectious disease of amphibians","type":"article-journal","volume":"86"},"uris":["http://www.mendeley.com/documents/?uuid=7a289500-f6b0-4d04-9274-bae7b5b0ec56"]},{"id":"ITEM-4","itemData":{"DOI":"10.1073/pnas.0914111107","abstract":"Epidemiological theory generally suggests that pathogens will not cause host extinctions because the pathogen should fade out when the host population is driven below some threshold density. An emerging infectious disease, chytridiomycosis, caused by the fungal pathogen Batrachochytrium dendrobatidis (Bd) is directly linked to the recent extinction or serious decline of hundreds of amphibian species. Despite continued spread of this pathogen into uninfected areas, the dynamics of the host–pathogen interaction remain unknown. We use fine-scale spatiotemporal data to describe (i) the invasion and spread of Bd through three lake basins, each containing multiple populations of the mountain yellow-legged frog, and (ii) the accompanying host–pathogen dynamics. Despite intensive sampling, Bd was not detected on frogs in study basins until just before epidemics began. Following Bd arrival in a basin, the disease spread to neighboring populations at ≈700 m/yr in a wave-like pattern until all populations were infected. Within a population, infection prevalence rapidly reached 100% and infection intensity on individual frogs increased in parallel. Frog mass mortality began only when infection intensity reached a critical threshold and repeatedly led to extinction of populations. Our results indicate that the high growth rate and virulence of Bd allow the near-simultaneous infection and buildup of high infection intensities in all host individuals; subsequent host population crashes therefore occur before Bd is limited by density-dependent factors. Preventing infection intensities in host populations from reaching this threshold could provide an effective strategy to avoid the extinction of susceptible amphibian species in the wild.","author":[{"dropping-particle":"","family":"Vredenburg","given":"Vance T.","non-dropping-particle":"","parse-names":false,"suffix":""},{"dropping-particle":"","family":"Knapp","given":"Roland A.","non-dropping-particle":"","parse-names":false,"suffix":""},{"dropping-particle":"","family":"Tunstall","given":"Tate S.","non-dropping-particle":"","parse-names":false,"suffix":""},{"dropping-particle":"","family":"Briggs","given":"Cheryl J.","non-dropping-particle":"","parse-names":false,"suffix":""}],"container-title":"Proceedings of the National Academy of Sciences","id":"ITEM-4","issue":"21","issued":{"date-parts":[["2010","5"]]},"page":"9689-9694","title":"Dynamics of an emerging disease drive large-scale amphibian population extinctions","type":"article-journal","volume":"107"},"uris":["http://www.mendeley.com/documents/?uuid=e2993f0f-33a1-4e89-8e3c-24a754dd5530"]},{"id":"ITEM-5","itemData":{"DOI":"10.1002/ECS2.2499@10.1002/(ISSN)2150-8925.DISEASE-ECOLOGY","ISSN":"2150-8925","author":[{"dropping-particle":"","family":"Joseph","given":"Maxwell B.","non-dropping-particle":"","parse-names":false,"suffix":""},{"dropping-particle":"","family":"Knapp","given":"Roland A.","non-dropping-particle":"","parse-names":false,"suffix":""}],"container-title":"Ecosphere","id":"ITEM-5","issue":"11","issued":{"date-parts":[["2018","11","1"]]},"publisher":"John Wiley &amp; Sons, Ltd","title":"Disease and climate effects on individuals drive post‐reintroduction population dynamics of an endangered amphibian","type":"article-journal","volume":"9"},"uris":["http://www.mendeley.com/documents/?uuid=5b4f15e0-cf47-3196-838b-7ddb7bb694ec"]}],"mendeley":{"formattedCitation":"(Briggs et al. 2005, 2010, Vredenburg et al. 2010, Knapp et al. 2016, Joseph and Knapp 2018)","plainTextFormattedCitation":"(Briggs et al. 2005, 2010, Vredenburg et al. 2010, Knapp et al. 2016, Joseph and Knapp 2018)","previouslyFormattedCitation":"(Briggs et al. 2005, 2010, Vredenburg et al. 2010, Knapp et al. 2016, Joseph and Knapp 2018)"},"properties":{"noteIndex":0},"schema":"https://github.com/citation-style-language/schema/raw/master/csl-citation.json"}</w:instrText>
      </w:r>
      <w:r w:rsidR="00B61059">
        <w:rPr>
          <w:rFonts w:ascii="Times New Roman" w:hAnsi="Times New Roman"/>
          <w:sz w:val="24"/>
        </w:rPr>
        <w:fldChar w:fldCharType="separate"/>
      </w:r>
      <w:r w:rsidR="00B61059" w:rsidRPr="00B61059">
        <w:rPr>
          <w:rFonts w:ascii="Times New Roman" w:hAnsi="Times New Roman"/>
          <w:noProof/>
          <w:sz w:val="24"/>
        </w:rPr>
        <w:t>(Briggs et al. 2005, 2010, Vredenburg et al. 2010, Knapp et al. 2016, Joseph and Knapp 2018)</w:t>
      </w:r>
      <w:r w:rsidR="00B61059">
        <w:rPr>
          <w:rFonts w:ascii="Times New Roman" w:hAnsi="Times New Roman"/>
          <w:sz w:val="24"/>
        </w:rPr>
        <w:fldChar w:fldCharType="end"/>
      </w:r>
      <w:r>
        <w:rPr>
          <w:rFonts w:ascii="Times New Roman" w:hAnsi="Times New Roman"/>
          <w:sz w:val="24"/>
        </w:rPr>
        <w:t>, yet we know relatively little about the impacts that those declines have on aquatic communities and ecosystems in the Sierra Nevada region</w:t>
      </w:r>
      <w:r w:rsidR="00B354A8">
        <w:rPr>
          <w:rFonts w:ascii="Times New Roman" w:hAnsi="Times New Roman"/>
          <w:sz w:val="24"/>
        </w:rPr>
        <w:t xml:space="preserve"> </w:t>
      </w:r>
      <w:r w:rsidR="00B354A8">
        <w:rPr>
          <w:rFonts w:ascii="Times New Roman" w:hAnsi="Times New Roman"/>
          <w:sz w:val="24"/>
        </w:rPr>
        <w:fldChar w:fldCharType="begin" w:fldLock="1"/>
      </w:r>
      <w:r w:rsidR="00B354A8">
        <w:rPr>
          <w:rFonts w:ascii="Times New Roman" w:hAnsi="Times New Roman"/>
          <w:sz w:val="24"/>
        </w:rPr>
        <w:instrText>ADDIN CSL_CITATION {"citationItems":[{"id":"ITEM-1","itemData":{"ISBN":"978-1-321-69692-9","author":[{"dropping-particle":"","family":"Smith","given":"Thomas Collier","non-dropping-particle":"","parse-names":false,"suffix":""}],"id":"ITEM-1","issued":{"date-parts":[["2015"]]},"publisher":"University of California, Santa Barbara","title":"Ecological impacts of mountain yellow-legged frog (Rana muscosa and Rana sierrae) declines on Sierra Nevada lake communities","type":"thesis"},"uris":["http://www.mendeley.com/documents/?uuid=f7abead0-7098-495c-af1e-3783dbdbac12"]},{"id":"ITEM-2","itemData":{"DOI":"10.1002/ecs2.1327","ISSN":"21508925","author":[{"dropping-particle":"","family":"Smith","given":"Thomas C.","non-dropping-particle":"","parse-names":false,"suffix":""},{"dropping-particle":"","family":"Knapp","given":"Roland A.","non-dropping-particle":"","parse-names":false,"suffix":""},{"dropping-particle":"","family":"Briggs","given":"Cheryl J.","non-dropping-particle":"","parse-names":false,"suffix":""}],"container-title":"Ecosphere","id":"ITEM-2","issue":"6","issued":{"date-parts":[["2016","6","1"]]},"page":"e01327","publisher":"Wiley-Blackwell","title":"Declines and extinctions of mountain yellow-legged frogs have small effects on benthic macroinvertebrate communities","type":"article-journal","volume":"7"},"uris":["http://www.mendeley.com/documents/?uuid=c59bbc03-f039-3fa5-bd67-97e75ca9d3db"]}],"mendeley":{"formattedCitation":"(Smith 2015, Smith et al. 2016)","plainTextFormattedCitation":"(Smith 2015, Smith et al. 2016)","previouslyFormattedCitation":"(Smith 2015, Smith et al. 2016)"},"properties":{"noteIndex":0},"schema":"https://github.com/citation-style-language/schema/raw/master/csl-citation.json"}</w:instrText>
      </w:r>
      <w:r w:rsidR="00B354A8">
        <w:rPr>
          <w:rFonts w:ascii="Times New Roman" w:hAnsi="Times New Roman"/>
          <w:sz w:val="24"/>
        </w:rPr>
        <w:fldChar w:fldCharType="separate"/>
      </w:r>
      <w:r w:rsidR="00B354A8" w:rsidRPr="00B354A8">
        <w:rPr>
          <w:rFonts w:ascii="Times New Roman" w:hAnsi="Times New Roman"/>
          <w:noProof/>
          <w:sz w:val="24"/>
        </w:rPr>
        <w:t>(Smith 2015, Smith et al. 2016)</w:t>
      </w:r>
      <w:r w:rsidR="00B354A8">
        <w:rPr>
          <w:rFonts w:ascii="Times New Roman" w:hAnsi="Times New Roman"/>
          <w:sz w:val="24"/>
        </w:rPr>
        <w:fldChar w:fldCharType="end"/>
      </w:r>
      <w:r>
        <w:rPr>
          <w:rFonts w:ascii="Times New Roman" w:hAnsi="Times New Roman"/>
          <w:sz w:val="24"/>
        </w:rPr>
        <w:t>. We showed that mountain yellow-legged frog tadpoles, in their role as grazers on algal resources, can reduce algal abundance by 20-80%. Based on this, the loss of these grazers has the potential to drive changes in the whole-lake community.</w:t>
      </w:r>
    </w:p>
    <w:p w14:paraId="0BA8144D" w14:textId="77777777" w:rsidR="00937C64" w:rsidRDefault="00EF2E6B" w:rsidP="00284C96">
      <w:pPr>
        <w:spacing w:line="480" w:lineRule="auto"/>
        <w:ind w:firstLine="720"/>
        <w:rPr>
          <w:ins w:id="126" w:author="Andrea Adams" w:date="2020-05-21T15:07:00Z"/>
          <w:rFonts w:ascii="Times New Roman" w:hAnsi="Times New Roman"/>
          <w:sz w:val="24"/>
        </w:rPr>
      </w:pPr>
      <w:r>
        <w:rPr>
          <w:rFonts w:ascii="Times New Roman" w:hAnsi="Times New Roman"/>
          <w:sz w:val="24"/>
        </w:rPr>
        <w:lastRenderedPageBreak/>
        <w:t xml:space="preserve">Our study </w:t>
      </w:r>
      <w:del w:id="127" w:author="Andrea Adams" w:date="2020-05-21T15:03:00Z">
        <w:r w:rsidDel="00937C64">
          <w:rPr>
            <w:rFonts w:ascii="Times New Roman" w:hAnsi="Times New Roman"/>
            <w:sz w:val="24"/>
          </w:rPr>
          <w:delText>joins a</w:delText>
        </w:r>
      </w:del>
      <w:ins w:id="128" w:author="Andrea Adams" w:date="2020-05-21T15:03:00Z">
        <w:r w:rsidR="00937C64">
          <w:rPr>
            <w:rFonts w:ascii="Times New Roman" w:hAnsi="Times New Roman"/>
            <w:sz w:val="24"/>
          </w:rPr>
          <w:t>adds to the</w:t>
        </w:r>
      </w:ins>
      <w:r>
        <w:rPr>
          <w:rFonts w:ascii="Times New Roman" w:hAnsi="Times New Roman"/>
          <w:sz w:val="24"/>
        </w:rPr>
        <w:t xml:space="preserve"> body of literature that </w:t>
      </w:r>
      <w:r w:rsidR="00820BAE">
        <w:rPr>
          <w:rFonts w:ascii="Times New Roman" w:hAnsi="Times New Roman"/>
          <w:sz w:val="24"/>
        </w:rPr>
        <w:t xml:space="preserve">documents the ability of </w:t>
      </w:r>
      <w:r>
        <w:rPr>
          <w:rFonts w:ascii="Times New Roman" w:hAnsi="Times New Roman"/>
          <w:sz w:val="24"/>
        </w:rPr>
        <w:t xml:space="preserve">tadpole grazing </w:t>
      </w:r>
      <w:r w:rsidR="00820BAE">
        <w:rPr>
          <w:rFonts w:ascii="Times New Roman" w:hAnsi="Times New Roman"/>
          <w:sz w:val="24"/>
        </w:rPr>
        <w:t xml:space="preserve">to </w:t>
      </w:r>
      <w:r>
        <w:rPr>
          <w:rFonts w:ascii="Times New Roman" w:hAnsi="Times New Roman"/>
          <w:sz w:val="24"/>
        </w:rPr>
        <w:t xml:space="preserve">reduce algal resources and influence community composition, though our results also support the general conclusion that the effects of tadpoles as grazers vary by species, habitat, and site </w:t>
      </w:r>
      <w:r w:rsidR="00B354A8">
        <w:rPr>
          <w:rFonts w:ascii="Times New Roman" w:hAnsi="Times New Roman"/>
          <w:sz w:val="24"/>
        </w:rPr>
        <w:fldChar w:fldCharType="begin" w:fldLock="1"/>
      </w:r>
      <w:r w:rsidR="00F3217C">
        <w:rPr>
          <w:rFonts w:ascii="Times New Roman" w:hAnsi="Times New Roman"/>
          <w:sz w:val="24"/>
        </w:rPr>
        <w:instrText>ADDIN CSL_CITATION {"citationItems":[{"id":"ITEM-1","itemData":{"author":[{"dropping-particle":"","family":"Alford","given":"R. A.","non-dropping-particle":"","parse-names":false,"suffix":""}],"container-title":"Tadpoles: The Biology of Anuran Larvae","id":"ITEM-1","issued":{"date-parts":[["1999"]]},"page":"240–278","title":"Ecology: resource use, competition, and predation","type":"article-journal"},"uris":["http://www.mendeley.com/documents/?uuid=71aadeeb-9ffb-46a3-a120-55a1d7854e93"]}],"mendeley":{"formattedCitation":"(Alford 1999)","plainTextFormattedCitation":"(Alford 1999)","previouslyFormattedCitation":"(Alford 1999)"},"properties":{"noteIndex":0},"schema":"https://github.com/citation-style-language/schema/raw/master/csl-citation.json"}</w:instrText>
      </w:r>
      <w:r w:rsidR="00B354A8">
        <w:rPr>
          <w:rFonts w:ascii="Times New Roman" w:hAnsi="Times New Roman"/>
          <w:sz w:val="24"/>
        </w:rPr>
        <w:fldChar w:fldCharType="separate"/>
      </w:r>
      <w:r w:rsidR="00B354A8" w:rsidRPr="00B354A8">
        <w:rPr>
          <w:rFonts w:ascii="Times New Roman" w:hAnsi="Times New Roman"/>
          <w:noProof/>
          <w:sz w:val="24"/>
        </w:rPr>
        <w:t>(Alford 1999)</w:t>
      </w:r>
      <w:r w:rsidR="00B354A8">
        <w:rPr>
          <w:rFonts w:ascii="Times New Roman" w:hAnsi="Times New Roman"/>
          <w:sz w:val="24"/>
        </w:rPr>
        <w:fldChar w:fldCharType="end"/>
      </w:r>
      <w:r>
        <w:rPr>
          <w:rFonts w:ascii="Times New Roman" w:hAnsi="Times New Roman"/>
          <w:sz w:val="24"/>
        </w:rPr>
        <w:t xml:space="preserve">. Many studies that </w:t>
      </w:r>
      <w:r w:rsidR="00756A20">
        <w:rPr>
          <w:rFonts w:ascii="Times New Roman" w:hAnsi="Times New Roman"/>
          <w:sz w:val="24"/>
        </w:rPr>
        <w:t xml:space="preserve">have found </w:t>
      </w:r>
      <w:r>
        <w:rPr>
          <w:rFonts w:ascii="Times New Roman" w:hAnsi="Times New Roman"/>
          <w:sz w:val="24"/>
        </w:rPr>
        <w:t xml:space="preserve">tadpole grazing effects </w:t>
      </w:r>
      <w:r w:rsidR="00756A20">
        <w:rPr>
          <w:rFonts w:ascii="Times New Roman" w:hAnsi="Times New Roman"/>
          <w:sz w:val="24"/>
        </w:rPr>
        <w:t xml:space="preserve">have also </w:t>
      </w:r>
      <w:r>
        <w:rPr>
          <w:rFonts w:ascii="Times New Roman" w:hAnsi="Times New Roman"/>
          <w:sz w:val="24"/>
        </w:rPr>
        <w:t>highlight</w:t>
      </w:r>
      <w:r w:rsidR="00756A20">
        <w:rPr>
          <w:rFonts w:ascii="Times New Roman" w:hAnsi="Times New Roman"/>
          <w:sz w:val="24"/>
        </w:rPr>
        <w:t>ed</w:t>
      </w:r>
      <w:r>
        <w:rPr>
          <w:rFonts w:ascii="Times New Roman" w:hAnsi="Times New Roman"/>
          <w:sz w:val="24"/>
        </w:rPr>
        <w:t xml:space="preserve"> factors that can reduce the impact of tadpoles at longer time scales, larger spatial scales, and when considering community composition. </w:t>
      </w:r>
      <w:del w:id="129" w:author="Andrea Adams" w:date="2020-05-21T14:58:00Z">
        <w:r w:rsidDel="00937C64">
          <w:rPr>
            <w:rFonts w:ascii="Times New Roman" w:hAnsi="Times New Roman"/>
            <w:sz w:val="24"/>
          </w:rPr>
          <w:delText>As a starting point for comparison, we</w:delText>
        </w:r>
      </w:del>
      <w:ins w:id="130" w:author="Andrea Adams" w:date="2020-05-21T14:58:00Z">
        <w:r w:rsidR="00937C64">
          <w:rPr>
            <w:rFonts w:ascii="Times New Roman" w:hAnsi="Times New Roman"/>
            <w:sz w:val="24"/>
          </w:rPr>
          <w:t>In this study, we</w:t>
        </w:r>
      </w:ins>
      <w:r>
        <w:rPr>
          <w:rFonts w:ascii="Times New Roman" w:hAnsi="Times New Roman"/>
          <w:sz w:val="24"/>
        </w:rPr>
        <w:t xml:space="preserve"> observed tadpole</w:t>
      </w:r>
      <w:ins w:id="131" w:author="Andrea Adams" w:date="2020-05-21T14:57:00Z">
        <w:r w:rsidR="005D2A7B">
          <w:rPr>
            <w:rFonts w:ascii="Times New Roman" w:hAnsi="Times New Roman"/>
            <w:sz w:val="24"/>
          </w:rPr>
          <w:t>-</w:t>
        </w:r>
      </w:ins>
      <w:del w:id="132" w:author="Andrea Adams" w:date="2020-05-21T14:57:00Z">
        <w:r w:rsidDel="005D2A7B">
          <w:rPr>
            <w:rFonts w:ascii="Times New Roman" w:hAnsi="Times New Roman"/>
            <w:sz w:val="24"/>
          </w:rPr>
          <w:delText xml:space="preserve"> </w:delText>
        </w:r>
      </w:del>
      <w:r>
        <w:rPr>
          <w:rFonts w:ascii="Times New Roman" w:hAnsi="Times New Roman"/>
          <w:sz w:val="24"/>
        </w:rPr>
        <w:t xml:space="preserve">driven reductions in algal abundance of up to 80% in </w:t>
      </w:r>
      <w:del w:id="133" w:author="Andrea Adams" w:date="2020-05-21T14:59:00Z">
        <w:r w:rsidDel="00937C64">
          <w:rPr>
            <w:rFonts w:ascii="Times New Roman" w:hAnsi="Times New Roman"/>
            <w:sz w:val="24"/>
          </w:rPr>
          <w:delText xml:space="preserve">our </w:delText>
        </w:r>
      </w:del>
      <w:r>
        <w:rPr>
          <w:rFonts w:ascii="Times New Roman" w:hAnsi="Times New Roman"/>
          <w:sz w:val="24"/>
        </w:rPr>
        <w:t xml:space="preserve">enclosures and approximately 50% in </w:t>
      </w:r>
      <w:del w:id="134" w:author="Andrea Adams" w:date="2020-05-21T14:59:00Z">
        <w:r w:rsidDel="00937C64">
          <w:rPr>
            <w:rFonts w:ascii="Times New Roman" w:hAnsi="Times New Roman"/>
            <w:sz w:val="24"/>
          </w:rPr>
          <w:delText xml:space="preserve">our </w:delText>
        </w:r>
      </w:del>
      <w:r>
        <w:rPr>
          <w:rFonts w:ascii="Times New Roman" w:hAnsi="Times New Roman"/>
          <w:sz w:val="24"/>
        </w:rPr>
        <w:t xml:space="preserve">mesocosms but saw large between- and within-lake variation in grazing quotients and effect sizes. </w:t>
      </w:r>
      <w:r w:rsidR="00874BD4">
        <w:rPr>
          <w:rFonts w:ascii="Times New Roman" w:hAnsi="Times New Roman"/>
          <w:sz w:val="24"/>
        </w:rPr>
        <w:t xml:space="preserve">In northern California ponds, the grazing effects of </w:t>
      </w:r>
      <w:r w:rsidR="009118AA" w:rsidRPr="00284C96">
        <w:rPr>
          <w:rFonts w:ascii="Times New Roman" w:hAnsi="Times New Roman"/>
          <w:i/>
          <w:sz w:val="24"/>
        </w:rPr>
        <w:t>Rana aurora</w:t>
      </w:r>
      <w:r w:rsidR="009118AA">
        <w:rPr>
          <w:rFonts w:ascii="Times New Roman" w:hAnsi="Times New Roman"/>
          <w:sz w:val="24"/>
        </w:rPr>
        <w:t xml:space="preserve"> (Northern red-legged frog) </w:t>
      </w:r>
      <w:r>
        <w:rPr>
          <w:rFonts w:ascii="Times New Roman" w:hAnsi="Times New Roman"/>
          <w:sz w:val="24"/>
        </w:rPr>
        <w:t xml:space="preserve">tadpoles </w:t>
      </w:r>
      <w:r w:rsidR="00874BD4">
        <w:rPr>
          <w:rFonts w:ascii="Times New Roman" w:hAnsi="Times New Roman"/>
          <w:sz w:val="24"/>
        </w:rPr>
        <w:t>depend on the seasonal abundance of tadpoles</w:t>
      </w:r>
      <w:ins w:id="135" w:author="Andrea Adams" w:date="2020-05-21T15:00:00Z">
        <w:r w:rsidR="00937C64">
          <w:rPr>
            <w:rFonts w:ascii="Times New Roman" w:hAnsi="Times New Roman"/>
            <w:sz w:val="24"/>
          </w:rPr>
          <w:t xml:space="preserve">, which </w:t>
        </w:r>
      </w:ins>
      <w:del w:id="136" w:author="Andrea Adams" w:date="2020-05-21T14:59:00Z">
        <w:r w:rsidR="00874BD4" w:rsidDel="00937C64">
          <w:rPr>
            <w:rFonts w:ascii="Times New Roman" w:hAnsi="Times New Roman"/>
            <w:sz w:val="24"/>
          </w:rPr>
          <w:delText>; here</w:delText>
        </w:r>
        <w:r w:rsidDel="00937C64">
          <w:rPr>
            <w:rFonts w:ascii="Times New Roman" w:hAnsi="Times New Roman"/>
            <w:sz w:val="24"/>
          </w:rPr>
          <w:delText xml:space="preserve">, </w:delText>
        </w:r>
      </w:del>
      <w:del w:id="137" w:author="Andrea Adams" w:date="2020-05-21T15:00:00Z">
        <w:r w:rsidDel="00937C64">
          <w:rPr>
            <w:rFonts w:ascii="Times New Roman" w:hAnsi="Times New Roman"/>
            <w:sz w:val="24"/>
            <w:szCs w:val="24"/>
          </w:rPr>
          <w:delText xml:space="preserve">tadpoles </w:delText>
        </w:r>
      </w:del>
      <w:r>
        <w:rPr>
          <w:rFonts w:ascii="Times New Roman" w:hAnsi="Times New Roman"/>
          <w:sz w:val="24"/>
          <w:szCs w:val="24"/>
        </w:rPr>
        <w:t xml:space="preserve">reduced filamentous algae up to two orders of magnitude in </w:t>
      </w:r>
      <w:ins w:id="138" w:author="Andrea Adams" w:date="2020-05-21T15:00:00Z">
        <w:r w:rsidR="00937C64">
          <w:rPr>
            <w:rFonts w:ascii="Times New Roman" w:hAnsi="Times New Roman"/>
            <w:sz w:val="24"/>
            <w:szCs w:val="24"/>
          </w:rPr>
          <w:t xml:space="preserve">pond </w:t>
        </w:r>
      </w:ins>
      <w:r>
        <w:rPr>
          <w:rFonts w:ascii="Times New Roman" w:hAnsi="Times New Roman"/>
          <w:sz w:val="24"/>
          <w:szCs w:val="24"/>
        </w:rPr>
        <w:t xml:space="preserve">enclosures </w:t>
      </w:r>
      <w:del w:id="139" w:author="Andrea Adams" w:date="2020-05-21T15:00:00Z">
        <w:r w:rsidDel="00937C64">
          <w:rPr>
            <w:rFonts w:ascii="Times New Roman" w:hAnsi="Times New Roman"/>
            <w:sz w:val="24"/>
            <w:szCs w:val="24"/>
          </w:rPr>
          <w:delText xml:space="preserve">in ponds </w:delText>
        </w:r>
      </w:del>
      <w:r>
        <w:rPr>
          <w:rFonts w:ascii="Times New Roman" w:hAnsi="Times New Roman"/>
          <w:sz w:val="24"/>
          <w:szCs w:val="24"/>
        </w:rPr>
        <w:t>until the cohort metamorphosed (</w:t>
      </w:r>
      <w:ins w:id="140" w:author="Andrea Adams" w:date="2020-05-21T15:01:00Z">
        <w:r w:rsidR="00937C64">
          <w:rPr>
            <w:rFonts w:ascii="Times New Roman" w:hAnsi="Times New Roman"/>
            <w:sz w:val="24"/>
            <w:szCs w:val="24"/>
          </w:rPr>
          <w:t xml:space="preserve">after </w:t>
        </w:r>
      </w:ins>
      <w:r>
        <w:rPr>
          <w:rFonts w:ascii="Times New Roman" w:hAnsi="Times New Roman"/>
          <w:sz w:val="24"/>
          <w:szCs w:val="24"/>
        </w:rPr>
        <w:t>several weeks)</w:t>
      </w:r>
      <w:ins w:id="141" w:author="Andrea Adams" w:date="2020-05-21T15:00:00Z">
        <w:r w:rsidR="00937C64">
          <w:rPr>
            <w:rFonts w:ascii="Times New Roman" w:hAnsi="Times New Roman"/>
            <w:sz w:val="24"/>
            <w:szCs w:val="24"/>
          </w:rPr>
          <w:t>. T</w:t>
        </w:r>
      </w:ins>
      <w:del w:id="142" w:author="Andrea Adams" w:date="2020-05-21T15:00:00Z">
        <w:r w:rsidDel="00937C64">
          <w:rPr>
            <w:rFonts w:ascii="Times New Roman" w:hAnsi="Times New Roman"/>
            <w:sz w:val="24"/>
            <w:szCs w:val="24"/>
          </w:rPr>
          <w:delText>; t</w:delText>
        </w:r>
      </w:del>
      <w:r>
        <w:rPr>
          <w:rFonts w:ascii="Times New Roman" w:hAnsi="Times New Roman"/>
          <w:sz w:val="24"/>
          <w:szCs w:val="24"/>
        </w:rPr>
        <w:t xml:space="preserve">his release of grazing pressure and subsequent increase in algal abundance and shift </w:t>
      </w:r>
      <w:r w:rsidR="00874BD4">
        <w:rPr>
          <w:rFonts w:ascii="Times New Roman" w:hAnsi="Times New Roman"/>
          <w:sz w:val="24"/>
          <w:szCs w:val="24"/>
        </w:rPr>
        <w:t xml:space="preserve">in </w:t>
      </w:r>
      <w:r>
        <w:rPr>
          <w:rFonts w:ascii="Times New Roman" w:hAnsi="Times New Roman"/>
          <w:sz w:val="24"/>
          <w:szCs w:val="24"/>
        </w:rPr>
        <w:t xml:space="preserve">dominant algal taxa mirrored growth and succession occurring simultaneously in the ponds outside the enclosures </w:t>
      </w:r>
      <w:r w:rsidR="00F3217C">
        <w:rPr>
          <w:rFonts w:ascii="Times New Roman" w:hAnsi="Times New Roman"/>
          <w:sz w:val="24"/>
          <w:szCs w:val="24"/>
        </w:rPr>
        <w:fldChar w:fldCharType="begin" w:fldLock="1"/>
      </w:r>
      <w:r w:rsidR="00F3217C">
        <w:rPr>
          <w:rFonts w:ascii="Times New Roman" w:hAnsi="Times New Roman"/>
          <w:sz w:val="24"/>
          <w:szCs w:val="24"/>
        </w:rPr>
        <w:instrText>ADDIN CSL_CITATION {"citationItems":[{"id":"ITEM-1","itemData":{"author":[{"dropping-particle":"","family":"Dickman","given":"M.","non-dropping-particle":"","parse-names":false,"suffix":""}],"container-title":"Ecology","id":"ITEM-1","issue":"6","issued":{"date-parts":[["1968"]]},"page":"1188-1190","title":"The Effect of Grazing by Tadpoles on the Structure of a Periphyton Community","type":"article-journal","volume":"49"},"uris":["http://www.mendeley.com/documents/?uuid=8bed713e-c867-4db7-9c71-ae36dbe6b80a"]}],"mendeley":{"formattedCitation":"(Dickman 1968)","plainTextFormattedCitation":"(Dickman 1968)","previouslyFormattedCitation":"(Dickman 1968)"},"properties":{"noteIndex":0},"schema":"https://github.com/citation-style-language/schema/raw/master/csl-citation.json"}</w:instrText>
      </w:r>
      <w:r w:rsidR="00F3217C">
        <w:rPr>
          <w:rFonts w:ascii="Times New Roman" w:hAnsi="Times New Roman"/>
          <w:sz w:val="24"/>
          <w:szCs w:val="24"/>
        </w:rPr>
        <w:fldChar w:fldCharType="separate"/>
      </w:r>
      <w:r w:rsidR="00F3217C" w:rsidRPr="00F3217C">
        <w:rPr>
          <w:rFonts w:ascii="Times New Roman" w:hAnsi="Times New Roman"/>
          <w:noProof/>
          <w:sz w:val="24"/>
          <w:szCs w:val="24"/>
        </w:rPr>
        <w:t>(Dickman 1968)</w:t>
      </w:r>
      <w:r w:rsidR="00F3217C">
        <w:rPr>
          <w:rFonts w:ascii="Times New Roman" w:hAnsi="Times New Roman"/>
          <w:sz w:val="24"/>
          <w:szCs w:val="24"/>
        </w:rPr>
        <w:fldChar w:fldCharType="end"/>
      </w:r>
      <w:r>
        <w:rPr>
          <w:rFonts w:ascii="Times New Roman" w:hAnsi="Times New Roman"/>
          <w:sz w:val="24"/>
          <w:szCs w:val="24"/>
        </w:rPr>
        <w:t>.</w:t>
      </w:r>
      <w:r>
        <w:rPr>
          <w:rFonts w:ascii="Times New Roman" w:hAnsi="Times New Roman"/>
          <w:sz w:val="24"/>
        </w:rPr>
        <w:t xml:space="preserve"> Because </w:t>
      </w:r>
      <w:r w:rsidRPr="00A03A35">
        <w:rPr>
          <w:rFonts w:ascii="Times New Roman" w:hAnsi="Times New Roman"/>
          <w:i/>
          <w:sz w:val="24"/>
        </w:rPr>
        <w:t>R</w:t>
      </w:r>
      <w:r>
        <w:rPr>
          <w:rFonts w:ascii="Times New Roman" w:hAnsi="Times New Roman"/>
          <w:i/>
          <w:sz w:val="24"/>
        </w:rPr>
        <w:t xml:space="preserve">. </w:t>
      </w:r>
      <w:r w:rsidRPr="00A03A35">
        <w:rPr>
          <w:rFonts w:ascii="Times New Roman" w:hAnsi="Times New Roman"/>
          <w:i/>
          <w:sz w:val="24"/>
        </w:rPr>
        <w:t>muscosa and R. sierrae</w:t>
      </w:r>
      <w:r>
        <w:rPr>
          <w:rFonts w:ascii="Times New Roman" w:hAnsi="Times New Roman"/>
          <w:sz w:val="24"/>
        </w:rPr>
        <w:t xml:space="preserve"> tadpoles </w:t>
      </w:r>
      <w:r w:rsidR="00874BD4">
        <w:rPr>
          <w:rFonts w:ascii="Times New Roman" w:hAnsi="Times New Roman"/>
          <w:sz w:val="24"/>
        </w:rPr>
        <w:t xml:space="preserve">overwinter (at least once) </w:t>
      </w:r>
      <w:ins w:id="143" w:author="Andrea Adams" w:date="2020-05-21T15:01:00Z">
        <w:r w:rsidR="00937C64">
          <w:rPr>
            <w:rFonts w:ascii="Times New Roman" w:hAnsi="Times New Roman"/>
            <w:sz w:val="24"/>
          </w:rPr>
          <w:t xml:space="preserve">and so take more than </w:t>
        </w:r>
      </w:ins>
      <w:del w:id="144" w:author="Andrea Adams" w:date="2020-05-21T15:01:00Z">
        <w:r w:rsidR="00874BD4" w:rsidDel="00937C64">
          <w:rPr>
            <w:rFonts w:ascii="Times New Roman" w:hAnsi="Times New Roman"/>
            <w:sz w:val="24"/>
          </w:rPr>
          <w:delText xml:space="preserve">and </w:delText>
        </w:r>
        <w:r w:rsidDel="00937C64">
          <w:rPr>
            <w:rFonts w:ascii="Times New Roman" w:hAnsi="Times New Roman"/>
            <w:sz w:val="24"/>
          </w:rPr>
          <w:delText xml:space="preserve">don’t metamorphose within </w:delText>
        </w:r>
      </w:del>
      <w:r>
        <w:rPr>
          <w:rFonts w:ascii="Times New Roman" w:hAnsi="Times New Roman"/>
          <w:sz w:val="24"/>
        </w:rPr>
        <w:t>one season</w:t>
      </w:r>
      <w:ins w:id="145" w:author="Andrea Adams" w:date="2020-05-21T15:01:00Z">
        <w:r w:rsidR="00937C64">
          <w:rPr>
            <w:rFonts w:ascii="Times New Roman" w:hAnsi="Times New Roman"/>
            <w:sz w:val="24"/>
          </w:rPr>
          <w:t xml:space="preserve"> to metamorphose</w:t>
        </w:r>
      </w:ins>
      <w:r>
        <w:rPr>
          <w:rFonts w:ascii="Times New Roman" w:hAnsi="Times New Roman"/>
          <w:sz w:val="24"/>
        </w:rPr>
        <w:t xml:space="preserve">, we </w:t>
      </w:r>
      <w:del w:id="146" w:author="Andrea Adams" w:date="2020-05-21T15:04:00Z">
        <w:r w:rsidDel="00937C64">
          <w:rPr>
            <w:rFonts w:ascii="Times New Roman" w:hAnsi="Times New Roman"/>
            <w:sz w:val="24"/>
          </w:rPr>
          <w:delText>don’t anticipate that a</w:delText>
        </w:r>
      </w:del>
      <w:ins w:id="147" w:author="Andrea Adams" w:date="2020-05-21T15:04:00Z">
        <w:r w:rsidR="00937C64">
          <w:rPr>
            <w:rFonts w:ascii="Times New Roman" w:hAnsi="Times New Roman"/>
            <w:sz w:val="24"/>
          </w:rPr>
          <w:t>do not expect</w:t>
        </w:r>
      </w:ins>
      <w:r>
        <w:rPr>
          <w:rFonts w:ascii="Times New Roman" w:hAnsi="Times New Roman"/>
          <w:sz w:val="24"/>
        </w:rPr>
        <w:t xml:space="preserve"> similar </w:t>
      </w:r>
      <w:del w:id="148" w:author="Andrea Adams" w:date="2020-05-21T15:02:00Z">
        <w:r w:rsidDel="00937C64">
          <w:rPr>
            <w:rFonts w:ascii="Times New Roman" w:hAnsi="Times New Roman"/>
            <w:sz w:val="24"/>
          </w:rPr>
          <w:delText>phenomena</w:delText>
        </w:r>
      </w:del>
      <w:ins w:id="149" w:author="Andrea Adams" w:date="2020-05-21T15:02:00Z">
        <w:r w:rsidR="00937C64">
          <w:rPr>
            <w:rFonts w:ascii="Times New Roman" w:hAnsi="Times New Roman"/>
            <w:sz w:val="24"/>
          </w:rPr>
          <w:t>phenomenon</w:t>
        </w:r>
      </w:ins>
      <w:r>
        <w:rPr>
          <w:rFonts w:ascii="Times New Roman" w:hAnsi="Times New Roman"/>
          <w:sz w:val="24"/>
        </w:rPr>
        <w:t xml:space="preserve"> </w:t>
      </w:r>
      <w:del w:id="150" w:author="Andrea Adams" w:date="2020-05-21T15:04:00Z">
        <w:r w:rsidDel="00937C64">
          <w:rPr>
            <w:rFonts w:ascii="Times New Roman" w:hAnsi="Times New Roman"/>
            <w:sz w:val="24"/>
          </w:rPr>
          <w:delText xml:space="preserve">would be observed </w:delText>
        </w:r>
      </w:del>
      <w:r>
        <w:rPr>
          <w:rFonts w:ascii="Times New Roman" w:hAnsi="Times New Roman"/>
          <w:sz w:val="24"/>
        </w:rPr>
        <w:t>in Sierra</w:t>
      </w:r>
      <w:ins w:id="151" w:author="Andrea Adams" w:date="2020-05-21T15:02:00Z">
        <w:r w:rsidR="00937C64">
          <w:rPr>
            <w:rFonts w:ascii="Times New Roman" w:hAnsi="Times New Roman"/>
            <w:sz w:val="24"/>
          </w:rPr>
          <w:t xml:space="preserve"> Nevada</w:t>
        </w:r>
      </w:ins>
      <w:r>
        <w:rPr>
          <w:rFonts w:ascii="Times New Roman" w:hAnsi="Times New Roman"/>
          <w:sz w:val="24"/>
        </w:rPr>
        <w:t xml:space="preserve"> lakes, </w:t>
      </w:r>
      <w:del w:id="152" w:author="Andrea Adams" w:date="2020-05-21T15:02:00Z">
        <w:r w:rsidDel="00937C64">
          <w:rPr>
            <w:rFonts w:ascii="Times New Roman" w:hAnsi="Times New Roman"/>
            <w:sz w:val="24"/>
          </w:rPr>
          <w:delText xml:space="preserve">and </w:delText>
        </w:r>
      </w:del>
      <w:ins w:id="153" w:author="Andrea Adams" w:date="2020-05-21T15:02:00Z">
        <w:r w:rsidR="00937C64">
          <w:rPr>
            <w:rFonts w:ascii="Times New Roman" w:hAnsi="Times New Roman"/>
            <w:sz w:val="24"/>
          </w:rPr>
          <w:t xml:space="preserve">or that </w:t>
        </w:r>
      </w:ins>
      <w:r>
        <w:rPr>
          <w:rFonts w:ascii="Times New Roman" w:hAnsi="Times New Roman"/>
          <w:sz w:val="24"/>
        </w:rPr>
        <w:t>the long-term presence of these tadpoles could</w:t>
      </w:r>
      <w:r w:rsidR="00874BD4">
        <w:rPr>
          <w:rFonts w:ascii="Times New Roman" w:hAnsi="Times New Roman"/>
          <w:sz w:val="24"/>
        </w:rPr>
        <w:t xml:space="preserve"> help maintain community structure and delay</w:t>
      </w:r>
      <w:r>
        <w:rPr>
          <w:rFonts w:ascii="Times New Roman" w:hAnsi="Times New Roman"/>
          <w:sz w:val="24"/>
        </w:rPr>
        <w:t xml:space="preserve"> succession. </w:t>
      </w:r>
    </w:p>
    <w:p w14:paraId="00328FD5" w14:textId="77777777" w:rsidR="00334370" w:rsidRDefault="00334370" w:rsidP="00284C96">
      <w:pPr>
        <w:spacing w:line="480" w:lineRule="auto"/>
        <w:ind w:firstLine="720"/>
        <w:rPr>
          <w:ins w:id="154" w:author="Andrea Adams" w:date="2020-05-21T15:12:00Z"/>
          <w:rFonts w:ascii="Times New Roman" w:hAnsi="Times New Roman"/>
          <w:sz w:val="24"/>
        </w:rPr>
      </w:pPr>
      <w:ins w:id="155" w:author="Andrea Adams" w:date="2020-05-21T15:11:00Z">
        <w:r>
          <w:rPr>
            <w:rFonts w:ascii="Times New Roman" w:hAnsi="Times New Roman"/>
            <w:sz w:val="24"/>
          </w:rPr>
          <w:t xml:space="preserve">Tadpole grazing impacts are likely also limited by spatial scale. </w:t>
        </w:r>
      </w:ins>
      <w:del w:id="156" w:author="Andrea Adams" w:date="2020-05-21T15:11:00Z">
        <w:r w:rsidR="00EF2E6B" w:rsidDel="00334370">
          <w:rPr>
            <w:rFonts w:ascii="Times New Roman" w:hAnsi="Times New Roman"/>
            <w:sz w:val="24"/>
          </w:rPr>
          <w:delText xml:space="preserve">With respect to the spatial scale over which tadpole grazing may have measurable impacts, </w:delText>
        </w:r>
      </w:del>
      <w:ins w:id="157" w:author="Andrea Adams" w:date="2020-05-21T15:11:00Z">
        <w:r>
          <w:rPr>
            <w:rFonts w:ascii="Times New Roman" w:hAnsi="Times New Roman"/>
            <w:sz w:val="24"/>
          </w:rPr>
          <w:t>G</w:t>
        </w:r>
      </w:ins>
      <w:ins w:id="158" w:author="Andrea Adams" w:date="2020-05-21T15:03:00Z">
        <w:r w:rsidR="00937C64">
          <w:rPr>
            <w:rFonts w:ascii="Times New Roman" w:hAnsi="Times New Roman"/>
            <w:sz w:val="24"/>
          </w:rPr>
          <w:t xml:space="preserve">reen frogs </w:t>
        </w:r>
      </w:ins>
      <w:r w:rsidR="00EF2E6B">
        <w:rPr>
          <w:rFonts w:ascii="Times New Roman" w:hAnsi="Times New Roman"/>
          <w:sz w:val="24"/>
        </w:rPr>
        <w:t>(</w:t>
      </w:r>
      <w:r w:rsidR="009118AA" w:rsidRPr="00A45FC1">
        <w:rPr>
          <w:rFonts w:ascii="Times New Roman" w:hAnsi="Times New Roman"/>
          <w:i/>
          <w:sz w:val="24"/>
        </w:rPr>
        <w:t xml:space="preserve">Rana </w:t>
      </w:r>
      <w:proofErr w:type="spellStart"/>
      <w:r w:rsidR="009118AA" w:rsidRPr="00A45FC1">
        <w:rPr>
          <w:rFonts w:ascii="Times New Roman" w:hAnsi="Times New Roman"/>
          <w:i/>
          <w:sz w:val="24"/>
        </w:rPr>
        <w:t>clamitans</w:t>
      </w:r>
      <w:proofErr w:type="spellEnd"/>
      <w:del w:id="159" w:author="Andrea Adams" w:date="2020-05-21T15:03:00Z">
        <w:r w:rsidR="009118AA" w:rsidDel="00937C64">
          <w:rPr>
            <w:rFonts w:ascii="Times New Roman" w:hAnsi="Times New Roman"/>
            <w:sz w:val="24"/>
          </w:rPr>
          <w:delText>,</w:delText>
        </w:r>
      </w:del>
      <w:del w:id="160" w:author="Andrea Adams" w:date="2020-05-21T15:02:00Z">
        <w:r w:rsidR="009118AA" w:rsidDel="00937C64">
          <w:rPr>
            <w:rFonts w:ascii="Times New Roman" w:hAnsi="Times New Roman"/>
            <w:sz w:val="24"/>
          </w:rPr>
          <w:delText xml:space="preserve"> green frogs</w:delText>
        </w:r>
      </w:del>
      <w:r w:rsidR="00EF2E6B">
        <w:rPr>
          <w:rFonts w:ascii="Times New Roman" w:hAnsi="Times New Roman"/>
          <w:sz w:val="24"/>
        </w:rPr>
        <w:t xml:space="preserve">) in experimental enclosures at ambient densities reduced algal abundance 30-40% over three weeks </w:t>
      </w:r>
      <w:r w:rsidR="00F3217C">
        <w:rPr>
          <w:rFonts w:ascii="Times New Roman" w:hAnsi="Times New Roman"/>
          <w:sz w:val="24"/>
        </w:rPr>
        <w:fldChar w:fldCharType="begin" w:fldLock="1"/>
      </w:r>
      <w:r w:rsidR="00F3217C">
        <w:rPr>
          <w:rFonts w:ascii="Times New Roman" w:hAnsi="Times New Roman"/>
          <w:sz w:val="24"/>
        </w:rPr>
        <w:instrText>ADDIN CSL_CITATION {"citationItems":[{"id":"ITEM-1","itemData":{"DOI":"10.1080/02705060.1998.9663584","abstract":"ABSTRACT I examined whether light availability mediated the extent to which herbivory by green frog tadpoles (Rana chmitans) affected lower trophic levels in a fishless pond in central Kentucky. An enclosure experiment manipulating tadpole presence/absence and light (shaded vs. unshaded) showed that tadpoles can significantly reduce benthic algal biomass in light levels that mimic springtime canopy conditions. Tadpoles, however, had little affect on algal species composition. Grazing did not indirectly affect nutrient (NO3 and PO4) concentrations in experimental treatments, probably because ambient concentrations were beyond growth-limiting levels.","author":[{"dropping-particle":"","family":"Holomuzki","given":"Joseph R.","non-dropping-particle":"","parse-names":false,"suffix":""}],"container-title":"Journal of Freshwater Ecology","id":"ITEM-1","issue":"1","issued":{"date-parts":[["1998","3"]]},"page":"1-8","publisher":"Taylor &amp; Francis Group","title":"Grazing Effects by Green Frog Tadpoles (Rana clamitans) in a Woodland Pond","type":"article-journal","volume":"13"},"uris":["http://www.mendeley.com/documents/?uuid=1427f371-374c-33bd-818a-5e1c4a47c164"]}],"mendeley":{"formattedCitation":"(Holomuzki 1998)","plainTextFormattedCitation":"(Holomuzki 1998)","previouslyFormattedCitation":"(Holomuzki 1998)"},"properties":{"noteIndex":0},"schema":"https://github.com/citation-style-language/schema/raw/master/csl-citation.json"}</w:instrText>
      </w:r>
      <w:r w:rsidR="00F3217C">
        <w:rPr>
          <w:rFonts w:ascii="Times New Roman" w:hAnsi="Times New Roman"/>
          <w:sz w:val="24"/>
        </w:rPr>
        <w:fldChar w:fldCharType="separate"/>
      </w:r>
      <w:r w:rsidR="00F3217C" w:rsidRPr="00F3217C">
        <w:rPr>
          <w:rFonts w:ascii="Times New Roman" w:hAnsi="Times New Roman"/>
          <w:noProof/>
          <w:sz w:val="24"/>
        </w:rPr>
        <w:t>(Holomuzki 1998)</w:t>
      </w:r>
      <w:r w:rsidR="00F3217C">
        <w:rPr>
          <w:rFonts w:ascii="Times New Roman" w:hAnsi="Times New Roman"/>
          <w:sz w:val="24"/>
        </w:rPr>
        <w:fldChar w:fldCharType="end"/>
      </w:r>
      <w:r w:rsidR="00EF2E6B">
        <w:rPr>
          <w:rFonts w:ascii="Times New Roman" w:hAnsi="Times New Roman"/>
          <w:sz w:val="24"/>
        </w:rPr>
        <w:t xml:space="preserve">, but the enclosures eliminated natural variation in how tadpoles use littoral space. </w:t>
      </w:r>
      <w:r w:rsidR="009118AA">
        <w:rPr>
          <w:rFonts w:ascii="Times New Roman" w:hAnsi="Times New Roman"/>
          <w:i/>
          <w:sz w:val="24"/>
        </w:rPr>
        <w:t xml:space="preserve">Rana </w:t>
      </w:r>
      <w:proofErr w:type="spellStart"/>
      <w:r w:rsidR="009118AA">
        <w:rPr>
          <w:rFonts w:ascii="Times New Roman" w:hAnsi="Times New Roman"/>
          <w:i/>
          <w:sz w:val="24"/>
        </w:rPr>
        <w:t>clamitans</w:t>
      </w:r>
      <w:proofErr w:type="spellEnd"/>
      <w:r w:rsidR="009118AA">
        <w:rPr>
          <w:rFonts w:ascii="Times New Roman" w:hAnsi="Times New Roman"/>
          <w:sz w:val="24"/>
        </w:rPr>
        <w:t xml:space="preserve"> tadpoles</w:t>
      </w:r>
      <w:r w:rsidR="00EF2E6B">
        <w:rPr>
          <w:rFonts w:ascii="Times New Roman" w:hAnsi="Times New Roman"/>
          <w:sz w:val="24"/>
        </w:rPr>
        <w:t xml:space="preserve"> –</w:t>
      </w:r>
      <w:r w:rsidR="00874BD4">
        <w:rPr>
          <w:rFonts w:ascii="Times New Roman" w:hAnsi="Times New Roman"/>
          <w:sz w:val="24"/>
        </w:rPr>
        <w:t xml:space="preserve"> </w:t>
      </w:r>
      <w:r w:rsidR="00EF2E6B">
        <w:rPr>
          <w:rFonts w:ascii="Times New Roman" w:hAnsi="Times New Roman"/>
          <w:sz w:val="24"/>
        </w:rPr>
        <w:t xml:space="preserve">and many </w:t>
      </w:r>
      <w:r w:rsidR="006D50CF">
        <w:rPr>
          <w:rFonts w:ascii="Times New Roman" w:hAnsi="Times New Roman"/>
          <w:sz w:val="24"/>
        </w:rPr>
        <w:t xml:space="preserve">other </w:t>
      </w:r>
      <w:r w:rsidR="00EF2E6B">
        <w:rPr>
          <w:rFonts w:ascii="Times New Roman" w:hAnsi="Times New Roman"/>
          <w:sz w:val="24"/>
        </w:rPr>
        <w:t xml:space="preserve">tadpole species </w:t>
      </w:r>
      <w:r w:rsidR="006D50CF">
        <w:rPr>
          <w:rFonts w:ascii="Times New Roman" w:hAnsi="Times New Roman"/>
          <w:sz w:val="24"/>
        </w:rPr>
        <w:lastRenderedPageBreak/>
        <w:t xml:space="preserve">including </w:t>
      </w:r>
      <w:r w:rsidR="006D50CF" w:rsidRPr="00A03A35">
        <w:rPr>
          <w:rFonts w:ascii="Times New Roman" w:hAnsi="Times New Roman"/>
          <w:i/>
          <w:sz w:val="24"/>
        </w:rPr>
        <w:t>R. muscosa</w:t>
      </w:r>
      <w:r w:rsidR="00874BD4">
        <w:rPr>
          <w:rFonts w:ascii="Times New Roman" w:hAnsi="Times New Roman"/>
          <w:i/>
          <w:sz w:val="24"/>
        </w:rPr>
        <w:t xml:space="preserve"> </w:t>
      </w:r>
      <w:r w:rsidR="00874BD4" w:rsidRPr="00874BD4">
        <w:rPr>
          <w:rFonts w:ascii="Times New Roman" w:hAnsi="Times New Roman"/>
          <w:sz w:val="24"/>
        </w:rPr>
        <w:t>and</w:t>
      </w:r>
      <w:r w:rsidR="00874BD4">
        <w:rPr>
          <w:rFonts w:ascii="Times New Roman" w:hAnsi="Times New Roman"/>
          <w:i/>
          <w:sz w:val="24"/>
        </w:rPr>
        <w:t xml:space="preserve"> </w:t>
      </w:r>
      <w:r w:rsidR="006D50CF" w:rsidRPr="00A03A35">
        <w:rPr>
          <w:rFonts w:ascii="Times New Roman" w:hAnsi="Times New Roman"/>
          <w:i/>
          <w:sz w:val="24"/>
        </w:rPr>
        <w:t>R. sierrae</w:t>
      </w:r>
      <w:r w:rsidR="006D50CF">
        <w:rPr>
          <w:rFonts w:ascii="Times New Roman" w:hAnsi="Times New Roman"/>
          <w:sz w:val="24"/>
        </w:rPr>
        <w:t xml:space="preserve"> </w:t>
      </w:r>
      <w:r w:rsidR="00EF2E6B">
        <w:rPr>
          <w:rFonts w:ascii="Times New Roman" w:hAnsi="Times New Roman"/>
          <w:sz w:val="24"/>
        </w:rPr>
        <w:t>–</w:t>
      </w:r>
      <w:r w:rsidR="006D50CF">
        <w:rPr>
          <w:rFonts w:ascii="Times New Roman" w:hAnsi="Times New Roman"/>
          <w:sz w:val="24"/>
        </w:rPr>
        <w:t xml:space="preserve"> </w:t>
      </w:r>
      <w:r w:rsidR="00EF2E6B">
        <w:rPr>
          <w:rFonts w:ascii="Times New Roman" w:hAnsi="Times New Roman"/>
          <w:sz w:val="24"/>
        </w:rPr>
        <w:t xml:space="preserve">tend to aggregate where and when water temperature peaks, </w:t>
      </w:r>
      <w:proofErr w:type="gramStart"/>
      <w:r w:rsidR="00EF2E6B">
        <w:rPr>
          <w:rFonts w:ascii="Times New Roman" w:hAnsi="Times New Roman"/>
          <w:sz w:val="24"/>
        </w:rPr>
        <w:t>e.g.</w:t>
      </w:r>
      <w:proofErr w:type="gramEnd"/>
      <w:r w:rsidR="00EF2E6B">
        <w:rPr>
          <w:rFonts w:ascii="Times New Roman" w:hAnsi="Times New Roman"/>
          <w:sz w:val="24"/>
        </w:rPr>
        <w:t xml:space="preserve"> in shallow water areas at midday</w:t>
      </w:r>
      <w:ins w:id="161" w:author="Andrea Adams" w:date="2020-05-21T15:11:00Z">
        <w:r>
          <w:rPr>
            <w:rFonts w:ascii="Times New Roman" w:hAnsi="Times New Roman"/>
            <w:sz w:val="24"/>
          </w:rPr>
          <w:t xml:space="preserve"> (same citation?)</w:t>
        </w:r>
      </w:ins>
      <w:r w:rsidR="00EF2E6B">
        <w:rPr>
          <w:rFonts w:ascii="Times New Roman" w:hAnsi="Times New Roman"/>
          <w:sz w:val="24"/>
        </w:rPr>
        <w:t xml:space="preserve">. </w:t>
      </w:r>
      <w:proofErr w:type="spellStart"/>
      <w:r w:rsidR="00EF2E6B">
        <w:rPr>
          <w:rFonts w:ascii="Times New Roman" w:hAnsi="Times New Roman"/>
          <w:sz w:val="24"/>
        </w:rPr>
        <w:t>Holomuzki</w:t>
      </w:r>
      <w:proofErr w:type="spellEnd"/>
      <w:r w:rsidR="00EF2E6B">
        <w:rPr>
          <w:rFonts w:ascii="Times New Roman" w:hAnsi="Times New Roman"/>
          <w:sz w:val="24"/>
        </w:rPr>
        <w:t xml:space="preserve"> (1998) suggested that the observed grazer effects were likely to be constrained to th</w:t>
      </w:r>
      <w:r w:rsidR="00874BD4">
        <w:rPr>
          <w:rFonts w:ascii="Times New Roman" w:hAnsi="Times New Roman"/>
          <w:sz w:val="24"/>
        </w:rPr>
        <w:t>ose</w:t>
      </w:r>
      <w:r w:rsidR="00EF2E6B">
        <w:rPr>
          <w:rFonts w:ascii="Times New Roman" w:hAnsi="Times New Roman"/>
          <w:sz w:val="24"/>
        </w:rPr>
        <w:t xml:space="preserve"> </w:t>
      </w:r>
      <w:r w:rsidR="00874BD4">
        <w:rPr>
          <w:rFonts w:ascii="Times New Roman" w:hAnsi="Times New Roman"/>
          <w:sz w:val="24"/>
        </w:rPr>
        <w:t>patches on</w:t>
      </w:r>
      <w:r w:rsidR="00EF2E6B">
        <w:rPr>
          <w:rFonts w:ascii="Times New Roman" w:hAnsi="Times New Roman"/>
          <w:sz w:val="24"/>
        </w:rPr>
        <w:t xml:space="preserve"> shoreline</w:t>
      </w:r>
      <w:r w:rsidR="00874BD4">
        <w:rPr>
          <w:rFonts w:ascii="Times New Roman" w:hAnsi="Times New Roman"/>
          <w:sz w:val="24"/>
        </w:rPr>
        <w:t>s</w:t>
      </w:r>
      <w:r w:rsidR="00EF2E6B">
        <w:rPr>
          <w:rFonts w:ascii="Times New Roman" w:hAnsi="Times New Roman"/>
          <w:sz w:val="24"/>
        </w:rPr>
        <w:t xml:space="preserve"> where tadpoles aggregated, and thus unlikely to be observed at the whole lake scale. </w:t>
      </w:r>
    </w:p>
    <w:p w14:paraId="39634BA1" w14:textId="229A9F4A" w:rsidR="00284C96" w:rsidRDefault="00334370" w:rsidP="00284C96">
      <w:pPr>
        <w:spacing w:line="480" w:lineRule="auto"/>
        <w:ind w:firstLine="720"/>
        <w:rPr>
          <w:rFonts w:ascii="Times New Roman" w:hAnsi="Times New Roman"/>
          <w:sz w:val="24"/>
        </w:rPr>
      </w:pPr>
      <w:ins w:id="162" w:author="Andrea Adams" w:date="2020-05-21T15:12:00Z">
        <w:r>
          <w:rPr>
            <w:rFonts w:ascii="Times New Roman" w:hAnsi="Times New Roman"/>
            <w:sz w:val="24"/>
          </w:rPr>
          <w:t>S</w:t>
        </w:r>
      </w:ins>
      <w:del w:id="163" w:author="Andrea Adams" w:date="2020-05-21T15:12:00Z">
        <w:r w:rsidR="00EF2E6B" w:rsidDel="00334370">
          <w:rPr>
            <w:rFonts w:ascii="Times New Roman" w:hAnsi="Times New Roman"/>
            <w:sz w:val="24"/>
          </w:rPr>
          <w:delText>Lastly, s</w:delText>
        </w:r>
      </w:del>
      <w:r w:rsidR="00EF2E6B">
        <w:rPr>
          <w:rFonts w:ascii="Times New Roman" w:hAnsi="Times New Roman"/>
          <w:sz w:val="24"/>
        </w:rPr>
        <w:t>pecies composition can</w:t>
      </w:r>
      <w:ins w:id="164" w:author="Andrea Adams" w:date="2020-05-21T15:12:00Z">
        <w:r>
          <w:rPr>
            <w:rFonts w:ascii="Times New Roman" w:hAnsi="Times New Roman"/>
            <w:sz w:val="24"/>
          </w:rPr>
          <w:t xml:space="preserve"> also</w:t>
        </w:r>
      </w:ins>
      <w:r w:rsidR="00EF2E6B">
        <w:rPr>
          <w:rFonts w:ascii="Times New Roman" w:hAnsi="Times New Roman"/>
          <w:sz w:val="24"/>
        </w:rPr>
        <w:t xml:space="preserve"> influence the </w:t>
      </w:r>
      <w:ins w:id="165" w:author="Andrea Adams" w:date="2020-05-21T15:12:00Z">
        <w:r>
          <w:rPr>
            <w:rFonts w:ascii="Times New Roman" w:hAnsi="Times New Roman"/>
            <w:sz w:val="24"/>
          </w:rPr>
          <w:t xml:space="preserve">community </w:t>
        </w:r>
      </w:ins>
      <w:r w:rsidR="00EF2E6B">
        <w:rPr>
          <w:rFonts w:ascii="Times New Roman" w:hAnsi="Times New Roman"/>
          <w:sz w:val="24"/>
        </w:rPr>
        <w:t>consequences of tadpole grazing</w:t>
      </w:r>
      <w:del w:id="166" w:author="Andrea Adams" w:date="2020-05-21T15:12:00Z">
        <w:r w:rsidR="00EF2E6B" w:rsidDel="00334370">
          <w:rPr>
            <w:rFonts w:ascii="Times New Roman" w:hAnsi="Times New Roman"/>
            <w:sz w:val="24"/>
          </w:rPr>
          <w:delText xml:space="preserve"> for a community</w:delText>
        </w:r>
      </w:del>
      <w:r w:rsidR="00EF2E6B">
        <w:rPr>
          <w:rFonts w:ascii="Times New Roman" w:hAnsi="Times New Roman"/>
          <w:sz w:val="24"/>
        </w:rPr>
        <w:t>. In northern California</w:t>
      </w:r>
      <w:del w:id="167" w:author="Andrea Adams" w:date="2020-05-21T15:13:00Z">
        <w:r w:rsidR="00EF2E6B" w:rsidDel="00334370">
          <w:rPr>
            <w:rFonts w:ascii="Times New Roman" w:hAnsi="Times New Roman"/>
            <w:sz w:val="24"/>
          </w:rPr>
          <w:delText xml:space="preserve"> rivers</w:delText>
        </w:r>
      </w:del>
      <w:r w:rsidR="00EF2E6B">
        <w:rPr>
          <w:rFonts w:ascii="Times New Roman" w:hAnsi="Times New Roman"/>
          <w:sz w:val="24"/>
        </w:rPr>
        <w:t xml:space="preserve">, </w:t>
      </w:r>
      <w:r w:rsidR="006D50CF">
        <w:rPr>
          <w:rFonts w:ascii="Times New Roman" w:hAnsi="Times New Roman"/>
          <w:sz w:val="24"/>
        </w:rPr>
        <w:t>foothill yellow-legged frog</w:t>
      </w:r>
      <w:ins w:id="168" w:author="Andrea Adams" w:date="2020-05-21T15:12:00Z">
        <w:r>
          <w:rPr>
            <w:rFonts w:ascii="Times New Roman" w:hAnsi="Times New Roman"/>
            <w:sz w:val="24"/>
          </w:rPr>
          <w:t xml:space="preserve"> (</w:t>
        </w:r>
        <w:r w:rsidRPr="008275C3">
          <w:rPr>
            <w:rFonts w:ascii="Times New Roman" w:hAnsi="Times New Roman"/>
            <w:i/>
            <w:sz w:val="24"/>
          </w:rPr>
          <w:t>Rana boylii</w:t>
        </w:r>
        <w:r>
          <w:rPr>
            <w:rFonts w:ascii="Times New Roman" w:hAnsi="Times New Roman"/>
            <w:sz w:val="24"/>
          </w:rPr>
          <w:t>)</w:t>
        </w:r>
      </w:ins>
      <w:del w:id="169" w:author="Andrea Adams" w:date="2020-05-21T15:12:00Z">
        <w:r w:rsidR="006D50CF" w:rsidDel="00334370">
          <w:rPr>
            <w:rFonts w:ascii="Times New Roman" w:hAnsi="Times New Roman"/>
            <w:sz w:val="24"/>
          </w:rPr>
          <w:delText>s</w:delText>
        </w:r>
      </w:del>
      <w:r w:rsidR="006D50CF" w:rsidDel="006D50CF">
        <w:rPr>
          <w:rFonts w:ascii="Times New Roman" w:hAnsi="Times New Roman"/>
          <w:sz w:val="24"/>
        </w:rPr>
        <w:t xml:space="preserve"> </w:t>
      </w:r>
      <w:r w:rsidR="00EF2E6B">
        <w:rPr>
          <w:rFonts w:ascii="Times New Roman" w:hAnsi="Times New Roman"/>
          <w:sz w:val="24"/>
        </w:rPr>
        <w:t xml:space="preserve">tadpoles </w:t>
      </w:r>
      <w:del w:id="170" w:author="Andrea Adams" w:date="2020-05-21T15:12:00Z">
        <w:r w:rsidR="00EF2E6B" w:rsidDel="00334370">
          <w:rPr>
            <w:rFonts w:ascii="Times New Roman" w:hAnsi="Times New Roman"/>
            <w:sz w:val="24"/>
          </w:rPr>
          <w:delText>(</w:delText>
        </w:r>
        <w:r w:rsidR="006D50CF" w:rsidRPr="008275C3" w:rsidDel="00334370">
          <w:rPr>
            <w:rFonts w:ascii="Times New Roman" w:hAnsi="Times New Roman"/>
            <w:i/>
            <w:sz w:val="24"/>
          </w:rPr>
          <w:delText>Rana boylii</w:delText>
        </w:r>
        <w:r w:rsidR="00EF2E6B" w:rsidDel="00334370">
          <w:rPr>
            <w:rFonts w:ascii="Times New Roman" w:hAnsi="Times New Roman"/>
            <w:sz w:val="24"/>
          </w:rPr>
          <w:delText xml:space="preserve">) </w:delText>
        </w:r>
      </w:del>
      <w:r w:rsidR="00EF2E6B">
        <w:rPr>
          <w:rFonts w:ascii="Times New Roman" w:hAnsi="Times New Roman"/>
          <w:sz w:val="24"/>
        </w:rPr>
        <w:t>in river enclosures at densities similar to those we see in Sierra</w:t>
      </w:r>
      <w:ins w:id="171" w:author="Andrea Adams" w:date="2020-05-21T15:13:00Z">
        <w:r>
          <w:rPr>
            <w:rFonts w:ascii="Times New Roman" w:hAnsi="Times New Roman"/>
            <w:sz w:val="24"/>
          </w:rPr>
          <w:t xml:space="preserve"> Nevada</w:t>
        </w:r>
      </w:ins>
      <w:r w:rsidR="00EF2E6B">
        <w:rPr>
          <w:rFonts w:ascii="Times New Roman" w:hAnsi="Times New Roman"/>
          <w:sz w:val="24"/>
        </w:rPr>
        <w:t xml:space="preserve"> lake littoral zones reduced epiphytic diatom abundance by 56%, and removal of those diatoms facilitate</w:t>
      </w:r>
      <w:ins w:id="172" w:author="Andrea Adams" w:date="2020-05-21T15:13:00Z">
        <w:r>
          <w:rPr>
            <w:rFonts w:ascii="Times New Roman" w:hAnsi="Times New Roman"/>
            <w:sz w:val="24"/>
          </w:rPr>
          <w:t>d</w:t>
        </w:r>
      </w:ins>
      <w:del w:id="173" w:author="Andrea Adams" w:date="2020-05-21T15:13:00Z">
        <w:r w:rsidR="00EF2E6B" w:rsidDel="00334370">
          <w:rPr>
            <w:rFonts w:ascii="Times New Roman" w:hAnsi="Times New Roman"/>
            <w:sz w:val="24"/>
          </w:rPr>
          <w:delText>s</w:delText>
        </w:r>
      </w:del>
      <w:r w:rsidR="00EF2E6B">
        <w:rPr>
          <w:rFonts w:ascii="Times New Roman" w:hAnsi="Times New Roman"/>
          <w:sz w:val="24"/>
        </w:rPr>
        <w:t xml:space="preserve"> filamentous algal growth by 72%</w:t>
      </w:r>
      <w:del w:id="174" w:author="Andrea Adams" w:date="2020-05-21T15:13:00Z">
        <w:r w:rsidR="00EF2E6B" w:rsidDel="00334370">
          <w:rPr>
            <w:rFonts w:ascii="Times New Roman" w:hAnsi="Times New Roman"/>
            <w:sz w:val="24"/>
          </w:rPr>
          <w:delText xml:space="preserve"> </w:delText>
        </w:r>
        <w:r w:rsidR="00F3217C" w:rsidDel="00334370">
          <w:rPr>
            <w:rFonts w:ascii="Times New Roman" w:hAnsi="Times New Roman"/>
            <w:sz w:val="24"/>
          </w:rPr>
          <w:fldChar w:fldCharType="begin" w:fldLock="1"/>
        </w:r>
        <w:r w:rsidR="00F3217C" w:rsidDel="00334370">
          <w:rPr>
            <w:rFonts w:ascii="Times New Roman" w:hAnsi="Times New Roman"/>
            <w:sz w:val="24"/>
          </w:rPr>
          <w:delInstrText>ADDIN CSL_CITATION {"citationItems":[{"id":"ITEM-1","itemData":{"author":[{"dropping-particle":"","family":"Kupferberg","given":"S.","non-dropping-particle":"","parse-names":false,"suffix":""}],"container-title":"Freshwater Biology","id":"ITEM-1","issue":"2","issued":{"date-parts":[["1997"]]},"page":"427-439","title":"Facilitation of periphyton production by tadpole grazing: functional differences between species","type":"article-journal","volume":"37"},"uris":["http://www.mendeley.com/documents/?uuid=1af84b58-74e1-4f7f-88c3-10b2fabf02da"]}],"mendeley":{"formattedCitation":"(Kupferberg 1997a)","plainTextFormattedCitation":"(Kupferberg 1997a)","previouslyFormattedCitation":"(Kupferberg 1997a)"},"properties":{"noteIndex":0},"schema":"https://github.com/citation-style-language/schema/raw/master/csl-citation.json"}</w:delInstrText>
        </w:r>
        <w:r w:rsidR="00F3217C" w:rsidDel="00334370">
          <w:rPr>
            <w:rFonts w:ascii="Times New Roman" w:hAnsi="Times New Roman"/>
            <w:sz w:val="24"/>
          </w:rPr>
          <w:fldChar w:fldCharType="separate"/>
        </w:r>
        <w:r w:rsidR="00F3217C" w:rsidRPr="00F3217C" w:rsidDel="00334370">
          <w:rPr>
            <w:rFonts w:ascii="Times New Roman" w:hAnsi="Times New Roman"/>
            <w:noProof/>
            <w:sz w:val="24"/>
          </w:rPr>
          <w:delText>(Kupferberg 1997a)</w:delText>
        </w:r>
        <w:r w:rsidR="00F3217C" w:rsidDel="00334370">
          <w:rPr>
            <w:rFonts w:ascii="Times New Roman" w:hAnsi="Times New Roman"/>
            <w:sz w:val="24"/>
          </w:rPr>
          <w:fldChar w:fldCharType="end"/>
        </w:r>
      </w:del>
      <w:r w:rsidR="00EF2E6B">
        <w:rPr>
          <w:rFonts w:ascii="Times New Roman" w:hAnsi="Times New Roman"/>
          <w:sz w:val="24"/>
        </w:rPr>
        <w:t>; these tadpoles also reduced detrital abundance by 85%</w:t>
      </w:r>
      <w:ins w:id="175" w:author="Andrea Adams" w:date="2020-05-21T15:13:00Z">
        <w:r>
          <w:rPr>
            <w:rFonts w:ascii="Times New Roman" w:hAnsi="Times New Roman"/>
            <w:sz w:val="24"/>
          </w:rPr>
          <w:t xml:space="preserve"> </w:t>
        </w:r>
        <w:r>
          <w:rPr>
            <w:rFonts w:ascii="Times New Roman" w:hAnsi="Times New Roman"/>
            <w:sz w:val="24"/>
          </w:rPr>
          <w:fldChar w:fldCharType="begin" w:fldLock="1"/>
        </w:r>
        <w:r>
          <w:rPr>
            <w:rFonts w:ascii="Times New Roman" w:hAnsi="Times New Roman"/>
            <w:sz w:val="24"/>
          </w:rPr>
          <w:instrText>ADDIN CSL_CITATION {"citationItems":[{"id":"ITEM-1","itemData":{"author":[{"dropping-particle":"","family":"Kupferberg","given":"S.","non-dropping-particle":"","parse-names":false,"suffix":""}],"container-title":"Freshwater Biology","id":"ITEM-1","issue":"2","issued":{"date-parts":[["1997"]]},"page":"427-439","title":"Facilitation of periphyton production by tadpole grazing: functional differences between species","type":"article-journal","volume":"37"},"uris":["http://www.mendeley.com/documents/?uuid=1af84b58-74e1-4f7f-88c3-10b2fabf02da"]}],"mendeley":{"formattedCitation":"(Kupferberg 1997a)","plainTextFormattedCitation":"(Kupferberg 1997a)","previouslyFormattedCitation":"(Kupferberg 1997a)"},"properties":{"noteIndex":0},"schema":"https://github.com/citation-style-language/schema/raw/master/csl-citation.json"}</w:instrText>
        </w:r>
        <w:r>
          <w:rPr>
            <w:rFonts w:ascii="Times New Roman" w:hAnsi="Times New Roman"/>
            <w:sz w:val="24"/>
          </w:rPr>
          <w:fldChar w:fldCharType="separate"/>
        </w:r>
        <w:r w:rsidRPr="00F3217C">
          <w:rPr>
            <w:rFonts w:ascii="Times New Roman" w:hAnsi="Times New Roman"/>
            <w:noProof/>
            <w:sz w:val="24"/>
          </w:rPr>
          <w:t>(Kupferberg 1997a)</w:t>
        </w:r>
        <w:r>
          <w:rPr>
            <w:rFonts w:ascii="Times New Roman" w:hAnsi="Times New Roman"/>
            <w:sz w:val="24"/>
          </w:rPr>
          <w:fldChar w:fldCharType="end"/>
        </w:r>
      </w:ins>
      <w:r w:rsidR="00EF2E6B">
        <w:rPr>
          <w:rFonts w:ascii="Times New Roman" w:hAnsi="Times New Roman"/>
          <w:sz w:val="24"/>
        </w:rPr>
        <w:t>. Those direct and indirect grazing</w:t>
      </w:r>
      <w:r w:rsidR="00874BD4">
        <w:rPr>
          <w:rFonts w:ascii="Times New Roman" w:hAnsi="Times New Roman"/>
          <w:sz w:val="24"/>
        </w:rPr>
        <w:t xml:space="preserve"> effects</w:t>
      </w:r>
      <w:r w:rsidR="00EF2E6B">
        <w:rPr>
          <w:rFonts w:ascii="Times New Roman" w:hAnsi="Times New Roman"/>
          <w:sz w:val="24"/>
        </w:rPr>
        <w:t xml:space="preserve"> may be </w:t>
      </w:r>
      <w:proofErr w:type="gramStart"/>
      <w:r w:rsidR="00EF2E6B">
        <w:rPr>
          <w:rFonts w:ascii="Times New Roman" w:hAnsi="Times New Roman"/>
          <w:sz w:val="24"/>
        </w:rPr>
        <w:t>strong</w:t>
      </w:r>
      <w:proofErr w:type="gramEnd"/>
      <w:r w:rsidR="00EF2E6B">
        <w:rPr>
          <w:rFonts w:ascii="Times New Roman" w:hAnsi="Times New Roman"/>
          <w:sz w:val="24"/>
        </w:rPr>
        <w:t xml:space="preserve"> but that strength is partly a result of community composition: edible diatoms grow on filamentous algae and surrounding forests input plentiful detritus. By comparison, mountain yellow-legged frogs have relatively fewer potential pathways to shape the community because filamentous algae (or other vegetation) and allochthonous detritus are rare in the littoral zones of many Sierra Nevada lakes.</w:t>
      </w:r>
    </w:p>
    <w:p w14:paraId="656B0E85" w14:textId="4C000A04" w:rsidR="00EF2E6B" w:rsidRDefault="00EF2E6B" w:rsidP="00284C96">
      <w:pPr>
        <w:spacing w:line="480" w:lineRule="auto"/>
        <w:ind w:firstLine="720"/>
        <w:rPr>
          <w:rFonts w:ascii="Times New Roman" w:hAnsi="Times New Roman"/>
          <w:sz w:val="24"/>
          <w:szCs w:val="24"/>
        </w:rPr>
      </w:pPr>
      <w:r>
        <w:rPr>
          <w:rFonts w:ascii="Times New Roman" w:hAnsi="Times New Roman"/>
          <w:sz w:val="24"/>
        </w:rPr>
        <w:t>Many studies finding effects of tadpoles as grazers have occurred at habitat or site scales (whole ponds or stream reaches), and may be more relevant to interpreting the overall impact of tadpole presence or absence</w:t>
      </w:r>
      <w:ins w:id="176" w:author="Andrea Adams" w:date="2020-05-21T15:17:00Z">
        <w:r w:rsidR="00334370">
          <w:rPr>
            <w:rFonts w:ascii="Times New Roman" w:hAnsi="Times New Roman"/>
            <w:sz w:val="24"/>
          </w:rPr>
          <w:t xml:space="preserve"> (examples? As cited above? You named only a few)</w:t>
        </w:r>
      </w:ins>
      <w:r>
        <w:rPr>
          <w:rFonts w:ascii="Times New Roman" w:hAnsi="Times New Roman"/>
          <w:sz w:val="24"/>
        </w:rPr>
        <w:t xml:space="preserve">. However, the results of these experiments – many of which were grazer exclusions – should be viewed with many of the same caveats about the influence of time, space, and community as we apply to the small scale, short enclosure experiments described above. Over time, tadpoles turn into frogs, and transition from being mostly sub-aquatic grazers to being predators on shorelines and beyond. </w:t>
      </w:r>
      <w:r>
        <w:rPr>
          <w:rFonts w:ascii="Times New Roman" w:hAnsi="Times New Roman"/>
          <w:sz w:val="24"/>
          <w:szCs w:val="24"/>
        </w:rPr>
        <w:t>The</w:t>
      </w:r>
      <w:ins w:id="177" w:author="Andrea Adams" w:date="2020-05-21T15:18:00Z">
        <w:r w:rsidR="00334370">
          <w:rPr>
            <w:rFonts w:ascii="Times New Roman" w:hAnsi="Times New Roman"/>
            <w:sz w:val="24"/>
            <w:szCs w:val="24"/>
          </w:rPr>
          <w:t>refore,</w:t>
        </w:r>
      </w:ins>
      <w:r>
        <w:rPr>
          <w:rFonts w:ascii="Times New Roman" w:hAnsi="Times New Roman"/>
          <w:sz w:val="24"/>
          <w:szCs w:val="24"/>
        </w:rPr>
        <w:t xml:space="preserve"> ontogenetic niche-shift and habitat change are likely to reduce the importance </w:t>
      </w:r>
      <w:r>
        <w:rPr>
          <w:rFonts w:ascii="Times New Roman" w:hAnsi="Times New Roman"/>
          <w:sz w:val="24"/>
          <w:szCs w:val="24"/>
        </w:rPr>
        <w:lastRenderedPageBreak/>
        <w:t xml:space="preserve">of tadpoles at longer time scales. </w:t>
      </w:r>
      <w:del w:id="178" w:author="Andrea Adams" w:date="2020-05-21T15:20:00Z">
        <w:r w:rsidR="00CE724C" w:rsidDel="003A65DB">
          <w:rPr>
            <w:rFonts w:ascii="Times New Roman" w:hAnsi="Times New Roman"/>
            <w:sz w:val="24"/>
            <w:szCs w:val="24"/>
          </w:rPr>
          <w:delText>Seale (1980) found that at</w:delText>
        </w:r>
      </w:del>
      <w:ins w:id="179" w:author="Andrea Adams" w:date="2020-05-21T15:20:00Z">
        <w:r w:rsidR="003A65DB">
          <w:rPr>
            <w:rFonts w:ascii="Times New Roman" w:hAnsi="Times New Roman"/>
            <w:sz w:val="24"/>
            <w:szCs w:val="24"/>
          </w:rPr>
          <w:t>At</w:t>
        </w:r>
      </w:ins>
      <w:r w:rsidR="00EF522E">
        <w:rPr>
          <w:rFonts w:ascii="Times New Roman" w:hAnsi="Times New Roman"/>
          <w:sz w:val="24"/>
          <w:szCs w:val="24"/>
        </w:rPr>
        <w:t xml:space="preserve"> the scale of whole ponds over two years</w:t>
      </w:r>
      <w:r w:rsidR="00CE724C">
        <w:rPr>
          <w:rFonts w:ascii="Times New Roman" w:hAnsi="Times New Roman"/>
          <w:sz w:val="24"/>
          <w:szCs w:val="24"/>
        </w:rPr>
        <w:t>, a</w:t>
      </w:r>
      <w:r w:rsidR="00EF522E">
        <w:rPr>
          <w:rFonts w:ascii="Times New Roman" w:hAnsi="Times New Roman"/>
          <w:sz w:val="24"/>
          <w:szCs w:val="24"/>
        </w:rPr>
        <w:t xml:space="preserve">n assemblage of </w:t>
      </w:r>
      <w:r>
        <w:rPr>
          <w:rFonts w:ascii="Times New Roman" w:hAnsi="Times New Roman"/>
          <w:sz w:val="24"/>
          <w:szCs w:val="24"/>
        </w:rPr>
        <w:t>tadpoles (</w:t>
      </w:r>
      <w:r w:rsidR="00EF522E">
        <w:rPr>
          <w:rFonts w:ascii="Times New Roman" w:hAnsi="Times New Roman"/>
          <w:sz w:val="24"/>
          <w:szCs w:val="24"/>
        </w:rPr>
        <w:t xml:space="preserve">midwestern ranids, </w:t>
      </w:r>
      <w:proofErr w:type="spellStart"/>
      <w:r w:rsidR="00EF522E">
        <w:rPr>
          <w:rFonts w:ascii="Times New Roman" w:hAnsi="Times New Roman"/>
          <w:sz w:val="24"/>
          <w:szCs w:val="24"/>
        </w:rPr>
        <w:t>hylids</w:t>
      </w:r>
      <w:proofErr w:type="spellEnd"/>
      <w:r w:rsidR="00EF522E">
        <w:rPr>
          <w:rFonts w:ascii="Times New Roman" w:hAnsi="Times New Roman"/>
          <w:sz w:val="24"/>
          <w:szCs w:val="24"/>
        </w:rPr>
        <w:t>, bufonids, and salamanders</w:t>
      </w:r>
      <w:r>
        <w:rPr>
          <w:rFonts w:ascii="Times New Roman" w:hAnsi="Times New Roman"/>
          <w:sz w:val="24"/>
          <w:szCs w:val="24"/>
        </w:rPr>
        <w:t xml:space="preserve">) reduced primary production, but over that period their influence on pond producers fluctuated seasonally as tadpole cohorts metamorphosed and tadpole abundance declined until the next frog breeding season </w:t>
      </w:r>
      <w:r w:rsidR="00F3217C">
        <w:rPr>
          <w:rFonts w:ascii="Times New Roman" w:hAnsi="Times New Roman"/>
          <w:sz w:val="24"/>
          <w:szCs w:val="24"/>
        </w:rPr>
        <w:fldChar w:fldCharType="begin" w:fldLock="1"/>
      </w:r>
      <w:r w:rsidR="00F3217C">
        <w:rPr>
          <w:rFonts w:ascii="Times New Roman" w:hAnsi="Times New Roman"/>
          <w:sz w:val="24"/>
          <w:szCs w:val="24"/>
        </w:rPr>
        <w:instrText>ADDIN CSL_CITATION {"citationItems":[{"id":"ITEM-1","itemData":{"DOI":"10.2307/1939059","ISSN":"00129658","author":[{"dropping-particle":"","family":"Seale","given":"Dianne B.","non-dropping-particle":"","parse-names":false,"suffix":""}],"container-title":"Ecology","id":"ITEM-1","issue":"6","issued":{"date-parts":[["1980","12","1"]]},"page":"1531-1550","publisher":"John Wiley &amp; Sons, Ltd","title":"Influence of Amphibian Larvae on Primary Production, Nutrient Flux, and Competition in a Pond Ecosystem","type":"article-journal","volume":"61"},"uris":["http://www.mendeley.com/documents/?uuid=0964c8e9-a702-367c-916d-267023341633"]}],"mendeley":{"formattedCitation":"(Seale 1980)","plainTextFormattedCitation":"(Seale 1980)","previouslyFormattedCitation":"(Seale 1980)"},"properties":{"noteIndex":0},"schema":"https://github.com/citation-style-language/schema/raw/master/csl-citation.json"}</w:instrText>
      </w:r>
      <w:r w:rsidR="00F3217C">
        <w:rPr>
          <w:rFonts w:ascii="Times New Roman" w:hAnsi="Times New Roman"/>
          <w:sz w:val="24"/>
          <w:szCs w:val="24"/>
        </w:rPr>
        <w:fldChar w:fldCharType="separate"/>
      </w:r>
      <w:r w:rsidR="00F3217C" w:rsidRPr="00F3217C">
        <w:rPr>
          <w:rFonts w:ascii="Times New Roman" w:hAnsi="Times New Roman"/>
          <w:noProof/>
          <w:sz w:val="24"/>
          <w:szCs w:val="24"/>
        </w:rPr>
        <w:t>(Seale 1980)</w:t>
      </w:r>
      <w:r w:rsidR="00F3217C">
        <w:rPr>
          <w:rFonts w:ascii="Times New Roman" w:hAnsi="Times New Roman"/>
          <w:sz w:val="24"/>
          <w:szCs w:val="24"/>
        </w:rPr>
        <w:fldChar w:fldCharType="end"/>
      </w:r>
      <w:r>
        <w:rPr>
          <w:rFonts w:ascii="Times New Roman" w:hAnsi="Times New Roman"/>
          <w:sz w:val="24"/>
          <w:szCs w:val="24"/>
        </w:rPr>
        <w:t xml:space="preserve">. </w:t>
      </w:r>
      <w:r w:rsidRPr="001F6282">
        <w:rPr>
          <w:rFonts w:ascii="Times New Roman" w:hAnsi="Times New Roman"/>
          <w:sz w:val="24"/>
          <w:szCs w:val="24"/>
        </w:rPr>
        <w:t>In</w:t>
      </w:r>
      <w:r w:rsidRPr="001F6282">
        <w:rPr>
          <w:rFonts w:ascii="Times New Roman" w:hAnsi="Times New Roman"/>
          <w:i/>
          <w:sz w:val="24"/>
          <w:szCs w:val="24"/>
        </w:rPr>
        <w:t xml:space="preserve"> R</w:t>
      </w:r>
      <w:r>
        <w:rPr>
          <w:rFonts w:ascii="Times New Roman" w:hAnsi="Times New Roman"/>
          <w:i/>
          <w:sz w:val="24"/>
          <w:szCs w:val="24"/>
        </w:rPr>
        <w:t>.</w:t>
      </w:r>
      <w:r w:rsidRPr="001F6282">
        <w:rPr>
          <w:rFonts w:ascii="Times New Roman" w:hAnsi="Times New Roman"/>
          <w:i/>
          <w:sz w:val="24"/>
          <w:szCs w:val="24"/>
        </w:rPr>
        <w:t xml:space="preserve"> muscosa </w:t>
      </w:r>
      <w:r w:rsidRPr="001F6282">
        <w:rPr>
          <w:rFonts w:ascii="Times New Roman" w:hAnsi="Times New Roman"/>
          <w:sz w:val="24"/>
          <w:szCs w:val="24"/>
        </w:rPr>
        <w:t xml:space="preserve">and </w:t>
      </w:r>
      <w:r w:rsidRPr="001F6282">
        <w:rPr>
          <w:rFonts w:ascii="Times New Roman" w:hAnsi="Times New Roman"/>
          <w:i/>
          <w:sz w:val="24"/>
          <w:szCs w:val="24"/>
        </w:rPr>
        <w:t>R. sierrae</w:t>
      </w:r>
      <w:ins w:id="180" w:author="Andrea Adams" w:date="2020-05-21T15:20:00Z">
        <w:r w:rsidR="003A65DB">
          <w:rPr>
            <w:rFonts w:ascii="Times New Roman" w:hAnsi="Times New Roman"/>
            <w:sz w:val="24"/>
            <w:szCs w:val="24"/>
          </w:rPr>
          <w:t>,</w:t>
        </w:r>
      </w:ins>
      <w:r>
        <w:rPr>
          <w:rFonts w:ascii="Times New Roman" w:hAnsi="Times New Roman"/>
          <w:sz w:val="24"/>
          <w:szCs w:val="24"/>
        </w:rPr>
        <w:t xml:space="preserve"> the ontogenetic niche shift occurs, but because their tadpoles generally overwinter once or twice and several cohorts co-occur in a lake, tadpole presence (and often, abundance) at most breeding sites is relatively constant. This slow development is unusual among frogs, and may enhance the importance of </w:t>
      </w:r>
      <w:r w:rsidRPr="00CE724C">
        <w:rPr>
          <w:rFonts w:ascii="Times New Roman" w:hAnsi="Times New Roman"/>
          <w:i/>
          <w:sz w:val="24"/>
          <w:szCs w:val="24"/>
        </w:rPr>
        <w:t xml:space="preserve">R. muscosa </w:t>
      </w:r>
      <w:r w:rsidRPr="00CE724C">
        <w:rPr>
          <w:rFonts w:ascii="Times New Roman" w:hAnsi="Times New Roman"/>
          <w:sz w:val="24"/>
          <w:szCs w:val="24"/>
        </w:rPr>
        <w:t>and</w:t>
      </w:r>
      <w:r w:rsidRPr="00CE724C">
        <w:rPr>
          <w:rFonts w:ascii="Times New Roman" w:hAnsi="Times New Roman"/>
          <w:i/>
          <w:sz w:val="24"/>
          <w:szCs w:val="24"/>
        </w:rPr>
        <w:t xml:space="preserve"> R. sierrae</w:t>
      </w:r>
      <w:r>
        <w:rPr>
          <w:rFonts w:ascii="Times New Roman" w:hAnsi="Times New Roman"/>
          <w:sz w:val="24"/>
          <w:szCs w:val="24"/>
        </w:rPr>
        <w:t xml:space="preserve"> tadpoles as grazers, relative to other ranids or other amphibians in the Sierra Nevada (</w:t>
      </w:r>
      <w:proofErr w:type="gramStart"/>
      <w:r>
        <w:rPr>
          <w:rFonts w:ascii="Times New Roman" w:hAnsi="Times New Roman"/>
          <w:sz w:val="24"/>
          <w:szCs w:val="24"/>
        </w:rPr>
        <w:t>e.g.</w:t>
      </w:r>
      <w:proofErr w:type="gramEnd"/>
      <w:r>
        <w:rPr>
          <w:rFonts w:ascii="Times New Roman" w:hAnsi="Times New Roman"/>
          <w:sz w:val="24"/>
          <w:szCs w:val="24"/>
        </w:rPr>
        <w:t xml:space="preserve"> although </w:t>
      </w:r>
      <w:r w:rsidRPr="00A45FC1">
        <w:rPr>
          <w:rFonts w:ascii="Times New Roman" w:hAnsi="Times New Roman"/>
          <w:i/>
          <w:sz w:val="24"/>
          <w:szCs w:val="24"/>
        </w:rPr>
        <w:t>Hyliola regilla</w:t>
      </w:r>
      <w:r>
        <w:rPr>
          <w:rFonts w:ascii="Times New Roman" w:hAnsi="Times New Roman"/>
          <w:sz w:val="24"/>
          <w:szCs w:val="24"/>
        </w:rPr>
        <w:t xml:space="preserve"> or </w:t>
      </w:r>
      <w:r w:rsidRPr="00A45FC1">
        <w:rPr>
          <w:rFonts w:ascii="Times New Roman" w:hAnsi="Times New Roman"/>
          <w:i/>
          <w:sz w:val="24"/>
          <w:szCs w:val="24"/>
        </w:rPr>
        <w:t>Anaxyrus canorus</w:t>
      </w:r>
      <w:r>
        <w:rPr>
          <w:rFonts w:ascii="Times New Roman" w:hAnsi="Times New Roman"/>
          <w:sz w:val="24"/>
          <w:szCs w:val="24"/>
        </w:rPr>
        <w:t xml:space="preserve"> can co-occur, they metamorphose rapidly). As studies scale up spatially to include larger sites or multiple sites, they include more abiotic factors and variation that can obscure or override the effects of tadpoles. </w:t>
      </w:r>
      <w:r>
        <w:rPr>
          <w:rFonts w:ascii="Times New Roman" w:hAnsi="Times New Roman"/>
          <w:sz w:val="24"/>
        </w:rPr>
        <w:t xml:space="preserve">In a simultaneous </w:t>
      </w:r>
      <w:r>
        <w:rPr>
          <w:rFonts w:ascii="Times New Roman" w:hAnsi="Times New Roman"/>
          <w:sz w:val="24"/>
          <w:szCs w:val="24"/>
        </w:rPr>
        <w:t xml:space="preserve">study in which we excluded </w:t>
      </w:r>
      <w:del w:id="181" w:author="Andrea Adams" w:date="2020-05-21T15:21:00Z">
        <w:r w:rsidRPr="00CE724C" w:rsidDel="003A65DB">
          <w:rPr>
            <w:rFonts w:ascii="Times New Roman" w:hAnsi="Times New Roman"/>
            <w:i/>
            <w:sz w:val="24"/>
            <w:szCs w:val="24"/>
          </w:rPr>
          <w:delText xml:space="preserve">Rana </w:delText>
        </w:r>
      </w:del>
      <w:ins w:id="182" w:author="Andrea Adams" w:date="2020-05-21T15:21:00Z">
        <w:r w:rsidR="003A65DB" w:rsidRPr="00CE724C">
          <w:rPr>
            <w:rFonts w:ascii="Times New Roman" w:hAnsi="Times New Roman"/>
            <w:i/>
            <w:sz w:val="24"/>
            <w:szCs w:val="24"/>
          </w:rPr>
          <w:t>R</w:t>
        </w:r>
        <w:r w:rsidR="003A65DB">
          <w:rPr>
            <w:rFonts w:ascii="Times New Roman" w:hAnsi="Times New Roman"/>
            <w:i/>
            <w:sz w:val="24"/>
            <w:szCs w:val="24"/>
          </w:rPr>
          <w:t>.</w:t>
        </w:r>
        <w:r w:rsidR="003A65DB" w:rsidRPr="00CE724C">
          <w:rPr>
            <w:rFonts w:ascii="Times New Roman" w:hAnsi="Times New Roman"/>
            <w:i/>
            <w:sz w:val="24"/>
            <w:szCs w:val="24"/>
          </w:rPr>
          <w:t xml:space="preserve"> </w:t>
        </w:r>
      </w:ins>
      <w:r w:rsidRPr="00CE724C">
        <w:rPr>
          <w:rFonts w:ascii="Times New Roman" w:hAnsi="Times New Roman"/>
          <w:i/>
          <w:sz w:val="24"/>
          <w:szCs w:val="24"/>
        </w:rPr>
        <w:t xml:space="preserve">muscosa </w:t>
      </w:r>
      <w:r w:rsidRPr="00CE724C">
        <w:rPr>
          <w:rFonts w:ascii="Times New Roman" w:hAnsi="Times New Roman"/>
          <w:sz w:val="24"/>
          <w:szCs w:val="24"/>
        </w:rPr>
        <w:t>and</w:t>
      </w:r>
      <w:r w:rsidRPr="00CE724C">
        <w:rPr>
          <w:rFonts w:ascii="Times New Roman" w:hAnsi="Times New Roman"/>
          <w:i/>
          <w:sz w:val="24"/>
          <w:szCs w:val="24"/>
        </w:rPr>
        <w:t xml:space="preserve"> R. sierrae</w:t>
      </w:r>
      <w:r>
        <w:rPr>
          <w:rFonts w:ascii="Times New Roman" w:hAnsi="Times New Roman"/>
          <w:sz w:val="24"/>
          <w:szCs w:val="24"/>
        </w:rPr>
        <w:t xml:space="preserve"> tadpoles from lake substrates, we found a trend towards higher diatom abundance within tadpole-exclusions and a negative correlation between diatom abundance and average tadpole abundance </w:t>
      </w:r>
      <w:r w:rsidR="00820BAE">
        <w:rPr>
          <w:rFonts w:ascii="Times New Roman" w:hAnsi="Times New Roman"/>
          <w:sz w:val="24"/>
          <w:szCs w:val="24"/>
        </w:rPr>
        <w:t>on study patches in</w:t>
      </w:r>
      <w:r>
        <w:rPr>
          <w:rFonts w:ascii="Times New Roman" w:hAnsi="Times New Roman"/>
          <w:sz w:val="24"/>
          <w:szCs w:val="24"/>
        </w:rPr>
        <w:t xml:space="preserve"> lake littoral zones </w:t>
      </w:r>
      <w:r w:rsidR="00F3217C">
        <w:rPr>
          <w:rFonts w:ascii="Times New Roman" w:hAnsi="Times New Roman"/>
          <w:sz w:val="24"/>
          <w:szCs w:val="24"/>
        </w:rPr>
        <w:fldChar w:fldCharType="begin" w:fldLock="1"/>
      </w:r>
      <w:r w:rsidR="00F3217C">
        <w:rPr>
          <w:rFonts w:ascii="Times New Roman" w:hAnsi="Times New Roman"/>
          <w:sz w:val="24"/>
          <w:szCs w:val="24"/>
        </w:rPr>
        <w:instrText>ADDIN CSL_CITATION {"citationItems":[{"id":"ITEM-1","itemData":{"ISBN":"978-1-321-69692-9","author":[{"dropping-particle":"","family":"Smith","given":"Thomas Collier","non-dropping-particle":"","parse-names":false,"suffix":""}],"id":"ITEM-1","issued":{"date-parts":[["2015"]]},"publisher":"University of California, Santa Barbara","title":"Ecological impacts of mountain yellow-legged frog (Rana muscosa and Rana sierrae) declines on Sierra Nevada lake communities","type":"thesis"},"uris":["http://www.mendeley.com/documents/?uuid=f7abead0-7098-495c-af1e-3783dbdbac12"]}],"mendeley":{"formattedCitation":"(Smith 2015)","plainTextFormattedCitation":"(Smith 2015)","previouslyFormattedCitation":"(Smith 2015)"},"properties":{"noteIndex":0},"schema":"https://github.com/citation-style-language/schema/raw/master/csl-citation.json"}</w:instrText>
      </w:r>
      <w:r w:rsidR="00F3217C">
        <w:rPr>
          <w:rFonts w:ascii="Times New Roman" w:hAnsi="Times New Roman"/>
          <w:sz w:val="24"/>
          <w:szCs w:val="24"/>
        </w:rPr>
        <w:fldChar w:fldCharType="separate"/>
      </w:r>
      <w:r w:rsidR="00F3217C" w:rsidRPr="00F3217C">
        <w:rPr>
          <w:rFonts w:ascii="Times New Roman" w:hAnsi="Times New Roman"/>
          <w:noProof/>
          <w:sz w:val="24"/>
          <w:szCs w:val="24"/>
        </w:rPr>
        <w:t>(Smith 2015)</w:t>
      </w:r>
      <w:r w:rsidR="00F3217C">
        <w:rPr>
          <w:rFonts w:ascii="Times New Roman" w:hAnsi="Times New Roman"/>
          <w:sz w:val="24"/>
          <w:szCs w:val="24"/>
        </w:rPr>
        <w:fldChar w:fldCharType="end"/>
      </w:r>
      <w:r>
        <w:rPr>
          <w:rFonts w:ascii="Times New Roman" w:hAnsi="Times New Roman"/>
          <w:sz w:val="24"/>
          <w:szCs w:val="24"/>
        </w:rPr>
        <w:t>. However, these trends were non-significant, in part due to high variation among samples that was correlated with within-lake variation in benthic substrates (silt, gravel, bedrock) across centimeters to hundred</w:t>
      </w:r>
      <w:ins w:id="183" w:author="Andrea Adams" w:date="2020-05-21T15:22:00Z">
        <w:r w:rsidR="003A65DB">
          <w:rPr>
            <w:rFonts w:ascii="Times New Roman" w:hAnsi="Times New Roman"/>
            <w:sz w:val="24"/>
            <w:szCs w:val="24"/>
          </w:rPr>
          <w:t>s</w:t>
        </w:r>
      </w:ins>
      <w:r>
        <w:rPr>
          <w:rFonts w:ascii="Times New Roman" w:hAnsi="Times New Roman"/>
          <w:sz w:val="24"/>
          <w:szCs w:val="24"/>
        </w:rPr>
        <w:t xml:space="preserve"> of meters, and among lakes</w:t>
      </w:r>
      <w:r>
        <w:rPr>
          <w:rFonts w:ascii="Times New Roman" w:hAnsi="Times New Roman"/>
          <w:sz w:val="24"/>
        </w:rPr>
        <w:t xml:space="preserve">. </w:t>
      </w:r>
      <w:r>
        <w:rPr>
          <w:rFonts w:ascii="Times New Roman" w:hAnsi="Times New Roman"/>
          <w:sz w:val="24"/>
          <w:szCs w:val="24"/>
        </w:rPr>
        <w:t xml:space="preserve">In some Pacific Northwest </w:t>
      </w:r>
      <w:ins w:id="184" w:author="Andrea Adams" w:date="2020-05-21T15:27:00Z">
        <w:r w:rsidR="00295C82">
          <w:rPr>
            <w:rFonts w:ascii="Times New Roman" w:hAnsi="Times New Roman"/>
            <w:sz w:val="24"/>
            <w:szCs w:val="24"/>
          </w:rPr>
          <w:t xml:space="preserve">(USA) </w:t>
        </w:r>
      </w:ins>
      <w:r>
        <w:rPr>
          <w:rFonts w:ascii="Times New Roman" w:hAnsi="Times New Roman"/>
          <w:sz w:val="24"/>
          <w:szCs w:val="24"/>
        </w:rPr>
        <w:t xml:space="preserve">streams, algae abundance can be reduced by tailed frog </w:t>
      </w:r>
      <w:r w:rsidR="00EF522E">
        <w:rPr>
          <w:rFonts w:ascii="Times New Roman" w:hAnsi="Times New Roman"/>
          <w:sz w:val="24"/>
          <w:szCs w:val="24"/>
        </w:rPr>
        <w:t>(</w:t>
      </w:r>
      <w:proofErr w:type="spellStart"/>
      <w:r w:rsidR="00EF522E">
        <w:rPr>
          <w:rFonts w:ascii="Times New Roman" w:hAnsi="Times New Roman"/>
          <w:i/>
          <w:sz w:val="24"/>
          <w:szCs w:val="24"/>
        </w:rPr>
        <w:t>Ascaphus</w:t>
      </w:r>
      <w:proofErr w:type="spellEnd"/>
      <w:r w:rsidR="00EF522E">
        <w:rPr>
          <w:rFonts w:ascii="Times New Roman" w:hAnsi="Times New Roman"/>
          <w:i/>
          <w:sz w:val="24"/>
          <w:szCs w:val="24"/>
        </w:rPr>
        <w:t xml:space="preserve"> </w:t>
      </w:r>
      <w:proofErr w:type="spellStart"/>
      <w:r w:rsidR="00EF522E">
        <w:rPr>
          <w:rFonts w:ascii="Times New Roman" w:hAnsi="Times New Roman"/>
          <w:i/>
          <w:sz w:val="24"/>
          <w:szCs w:val="24"/>
        </w:rPr>
        <w:t>truei</w:t>
      </w:r>
      <w:proofErr w:type="spellEnd"/>
      <w:r w:rsidR="00EF522E">
        <w:rPr>
          <w:rFonts w:ascii="Times New Roman" w:hAnsi="Times New Roman"/>
          <w:sz w:val="24"/>
          <w:szCs w:val="24"/>
        </w:rPr>
        <w:t xml:space="preserve">) </w:t>
      </w:r>
      <w:r>
        <w:rPr>
          <w:rFonts w:ascii="Times New Roman" w:hAnsi="Times New Roman"/>
          <w:sz w:val="24"/>
          <w:szCs w:val="24"/>
        </w:rPr>
        <w:t>tadpole grazing, but i</w:t>
      </w:r>
      <w:r w:rsidR="000E67BB">
        <w:rPr>
          <w:rFonts w:ascii="Times New Roman" w:hAnsi="Times New Roman"/>
          <w:sz w:val="24"/>
          <w:szCs w:val="24"/>
        </w:rPr>
        <w:t>t</w:t>
      </w:r>
      <w:r>
        <w:rPr>
          <w:rFonts w:ascii="Times New Roman" w:hAnsi="Times New Roman"/>
          <w:sz w:val="24"/>
          <w:szCs w:val="24"/>
        </w:rPr>
        <w:t xml:space="preserve"> can </w:t>
      </w:r>
      <w:r w:rsidR="000E67BB">
        <w:rPr>
          <w:rFonts w:ascii="Times New Roman" w:hAnsi="Times New Roman"/>
          <w:sz w:val="24"/>
          <w:szCs w:val="24"/>
        </w:rPr>
        <w:t xml:space="preserve">also </w:t>
      </w:r>
      <w:r>
        <w:rPr>
          <w:rFonts w:ascii="Times New Roman" w:hAnsi="Times New Roman"/>
          <w:sz w:val="24"/>
          <w:szCs w:val="24"/>
        </w:rPr>
        <w:t xml:space="preserve">be reduced by riparian shade </w:t>
      </w:r>
      <w:r w:rsidR="00F3217C">
        <w:rPr>
          <w:rFonts w:ascii="Times New Roman" w:hAnsi="Times New Roman"/>
          <w:sz w:val="24"/>
          <w:szCs w:val="24"/>
        </w:rPr>
        <w:fldChar w:fldCharType="begin" w:fldLock="1"/>
      </w:r>
      <w:r w:rsidR="00F3217C">
        <w:rPr>
          <w:rFonts w:ascii="Times New Roman" w:hAnsi="Times New Roman"/>
          <w:sz w:val="24"/>
          <w:szCs w:val="24"/>
        </w:rPr>
        <w:instrText>ADDIN CSL_CITATION {"citationItems":[{"id":"ITEM-1","itemData":{"author":[{"dropping-particle":"","family":"Mallory","given":"M. A.","non-dropping-particle":"","parse-names":false,"suffix":""},{"dropping-particle":"","family":"Richardson","given":"J. S.","non-dropping-particle":"","parse-names":false,"suffix":""}],"container-title":"Journal of Animal Ecology","id":"ITEM-1","issue":"6","issued":{"date-parts":[["2005"]]},"page":"1020-1028","title":"Complex interactions of light, nutrients and consumer density in a stream periphyton–grazer (tailed frog tadpoles) system","type":"article-journal","volume":"74"},"uris":["http://www.mendeley.com/documents/?uuid=390303ae-4fa1-410e-ab5b-3b922aa99859"]}],"mendeley":{"formattedCitation":"(Mallory and Richardson 2005)","plainTextFormattedCitation":"(Mallory and Richardson 2005)","previouslyFormattedCitation":"(Mallory and Richardson 2005)"},"properties":{"noteIndex":0},"schema":"https://github.com/citation-style-language/schema/raw/master/csl-citation.json"}</w:instrText>
      </w:r>
      <w:r w:rsidR="00F3217C">
        <w:rPr>
          <w:rFonts w:ascii="Times New Roman" w:hAnsi="Times New Roman"/>
          <w:sz w:val="24"/>
          <w:szCs w:val="24"/>
        </w:rPr>
        <w:fldChar w:fldCharType="separate"/>
      </w:r>
      <w:r w:rsidR="00F3217C" w:rsidRPr="00F3217C">
        <w:rPr>
          <w:rFonts w:ascii="Times New Roman" w:hAnsi="Times New Roman"/>
          <w:noProof/>
          <w:sz w:val="24"/>
          <w:szCs w:val="24"/>
        </w:rPr>
        <w:t>(Mallory and Richardson 2005)</w:t>
      </w:r>
      <w:r w:rsidR="00F3217C">
        <w:rPr>
          <w:rFonts w:ascii="Times New Roman" w:hAnsi="Times New Roman"/>
          <w:sz w:val="24"/>
          <w:szCs w:val="24"/>
        </w:rPr>
        <w:fldChar w:fldCharType="end"/>
      </w:r>
      <w:r>
        <w:rPr>
          <w:rFonts w:ascii="Times New Roman" w:hAnsi="Times New Roman"/>
          <w:sz w:val="24"/>
          <w:szCs w:val="24"/>
        </w:rPr>
        <w:t xml:space="preserve">, and the between-stream variability can obscure tadpole effects across larger scales </w:t>
      </w:r>
      <w:r w:rsidRPr="00CF25C5">
        <w:rPr>
          <w:rFonts w:ascii="Times New Roman" w:hAnsi="Times New Roman"/>
          <w:sz w:val="24"/>
          <w:szCs w:val="24"/>
        </w:rPr>
        <w:fldChar w:fldCharType="begin" w:fldLock="1"/>
      </w:r>
      <w:r w:rsidRPr="00CF25C5">
        <w:rPr>
          <w:rFonts w:ascii="Times New Roman" w:hAnsi="Times New Roman"/>
          <w:sz w:val="24"/>
          <w:szCs w:val="24"/>
        </w:rPr>
        <w:instrText>ADDIN CSL_CITATION {"citationItems":[{"id":"ITEM-1","itemData":{"author":[{"dropping-particle":"","family":"Lamberti","given":"G. A.","non-dropping-particle":"","parse-names":false,"suffix":""},{"dropping-particle":"V.","family":"Gregory","given":"S.","non-dropping-particle":"","parse-names":false,"suffix":""},{"dropping-particle":"","family":"Hawkins","given":"C. P.","non-dropping-particle":"","parse-names":false,"suffix":""},{"dropping-particle":"","family":"Wildman","given":"R. C.","non-dropping-particle":"","parse-names":false,"suffix":""},{"dropping-particle":"","family":"Ashkenas","given":"L. R.","non-dropping-particle":"","parse-names":false,"suffix":""},{"dropping-particle":"","family":"DeNicola","given":"D. M.","non-dropping-particle":"","parse-names":false,"suffix":""}],"container-title":"Freshwater Biology","id":"ITEM-1","issue":"2","issued":{"date-parts":[["1992"]]},"page":"237-247","title":"Plant—herbivore interactions in streams near Mount St Helens","type":"article-journal","volume":"27"},"uris":["http://www.mendeley.com/documents/?uuid=1fa342ed-36ec-445c-8349-16dcd69d4020"]}],"mendeley":{"formattedCitation":"(Lamberti et al. 1992)","plainTextFormattedCitation":"(Lamberti et al. 1992)","previouslyFormattedCitation":"(Lamberti et al. 1992)"},"properties":{"noteIndex":0},"schema":"https://github.com/citation-style-language/schema/raw/master/csl-citation.json"}</w:instrText>
      </w:r>
      <w:r w:rsidRPr="00CF25C5">
        <w:rPr>
          <w:rFonts w:ascii="Times New Roman" w:hAnsi="Times New Roman"/>
          <w:sz w:val="24"/>
          <w:szCs w:val="24"/>
        </w:rPr>
        <w:fldChar w:fldCharType="separate"/>
      </w:r>
      <w:r w:rsidRPr="00CF25C5">
        <w:rPr>
          <w:rFonts w:ascii="Times New Roman" w:hAnsi="Times New Roman"/>
          <w:noProof/>
          <w:sz w:val="24"/>
          <w:szCs w:val="24"/>
        </w:rPr>
        <w:t>(Lamberti et al. 1992)</w:t>
      </w:r>
      <w:r w:rsidRPr="00CF25C5">
        <w:rPr>
          <w:rFonts w:ascii="Times New Roman" w:hAnsi="Times New Roman"/>
          <w:sz w:val="24"/>
          <w:szCs w:val="24"/>
        </w:rPr>
        <w:fldChar w:fldCharType="end"/>
      </w:r>
      <w:r>
        <w:rPr>
          <w:rFonts w:ascii="Times New Roman" w:hAnsi="Times New Roman"/>
          <w:sz w:val="24"/>
          <w:szCs w:val="24"/>
        </w:rPr>
        <w:t>.</w:t>
      </w:r>
      <w:r w:rsidR="008275C3">
        <w:rPr>
          <w:rFonts w:ascii="Times New Roman" w:hAnsi="Times New Roman"/>
          <w:sz w:val="24"/>
          <w:szCs w:val="24"/>
        </w:rPr>
        <w:t xml:space="preserve"> </w:t>
      </w:r>
      <w:r w:rsidR="000E67BB">
        <w:rPr>
          <w:rFonts w:ascii="Times New Roman" w:hAnsi="Times New Roman"/>
          <w:sz w:val="24"/>
          <w:szCs w:val="24"/>
        </w:rPr>
        <w:t>W</w:t>
      </w:r>
      <w:r>
        <w:rPr>
          <w:rFonts w:ascii="Times New Roman" w:hAnsi="Times New Roman"/>
          <w:sz w:val="24"/>
          <w:szCs w:val="24"/>
        </w:rPr>
        <w:t>ith respect to the consequences of community composition, t</w:t>
      </w:r>
      <w:r w:rsidRPr="003D0348">
        <w:rPr>
          <w:rFonts w:ascii="Times New Roman" w:hAnsi="Times New Roman"/>
          <w:sz w:val="24"/>
          <w:szCs w:val="24"/>
        </w:rPr>
        <w:t xml:space="preserve">he exclusion of </w:t>
      </w:r>
      <w:r>
        <w:rPr>
          <w:rFonts w:ascii="Times New Roman" w:hAnsi="Times New Roman"/>
          <w:sz w:val="24"/>
          <w:szCs w:val="24"/>
        </w:rPr>
        <w:t xml:space="preserve">all </w:t>
      </w:r>
      <w:r w:rsidRPr="003D0348">
        <w:rPr>
          <w:rFonts w:ascii="Times New Roman" w:hAnsi="Times New Roman"/>
          <w:sz w:val="24"/>
          <w:szCs w:val="24"/>
        </w:rPr>
        <w:t>tadpoles</w:t>
      </w:r>
      <w:r>
        <w:rPr>
          <w:rFonts w:ascii="Times New Roman" w:hAnsi="Times New Roman"/>
          <w:sz w:val="24"/>
          <w:szCs w:val="24"/>
        </w:rPr>
        <w:t xml:space="preserve"> in a complex multi-species assemblage</w:t>
      </w:r>
      <w:r w:rsidRPr="003D0348">
        <w:rPr>
          <w:rFonts w:ascii="Times New Roman" w:hAnsi="Times New Roman"/>
          <w:sz w:val="24"/>
          <w:szCs w:val="24"/>
        </w:rPr>
        <w:t xml:space="preserve"> in Neotropical streams resulted in 111% to 200% increases in </w:t>
      </w:r>
      <w:r>
        <w:rPr>
          <w:rFonts w:ascii="Times New Roman" w:hAnsi="Times New Roman"/>
          <w:sz w:val="24"/>
          <w:szCs w:val="24"/>
        </w:rPr>
        <w:t xml:space="preserve">benthic </w:t>
      </w:r>
      <w:r w:rsidRPr="003D0348">
        <w:rPr>
          <w:rFonts w:ascii="Times New Roman" w:hAnsi="Times New Roman"/>
          <w:sz w:val="24"/>
          <w:szCs w:val="24"/>
        </w:rPr>
        <w:t xml:space="preserve">algal </w:t>
      </w:r>
      <w:r w:rsidRPr="003D0348">
        <w:rPr>
          <w:rFonts w:ascii="Times New Roman" w:hAnsi="Times New Roman"/>
          <w:sz w:val="24"/>
          <w:szCs w:val="24"/>
        </w:rPr>
        <w:lastRenderedPageBreak/>
        <w:t xml:space="preserve">abundance </w:t>
      </w:r>
      <w:r w:rsidRPr="003D0348">
        <w:rPr>
          <w:rFonts w:ascii="Times New Roman" w:hAnsi="Times New Roman"/>
          <w:sz w:val="24"/>
          <w:szCs w:val="24"/>
        </w:rPr>
        <w:fldChar w:fldCharType="begin" w:fldLock="1"/>
      </w:r>
      <w:r w:rsidRPr="003D0348">
        <w:rPr>
          <w:rFonts w:ascii="Times New Roman" w:hAnsi="Times New Roman"/>
          <w:sz w:val="24"/>
          <w:szCs w:val="24"/>
        </w:rPr>
        <w:instrText>ADDIN CSL_CITATION {"citationItems":[{"id":"ITEM-1","itemData":{"author":[{"dropping-particle":"","family":"Ranvestel","given":"A. W.","non-dropping-particle":"","parse-names":false,"suffix":""},{"dropping-particle":"","family":"Lips","given":"K. R.","non-dropping-particle":"","parse-names":false,"suffix":""},{"dropping-particle":"","family":"Pringle","given":"C. M.","non-dropping-particle":"","parse-names":false,"suffix":""},{"dropping-particle":"","family":"Whiles","given":"M. R.","non-dropping-particle":"","parse-names":false,"suffix":""},{"dropping-particle":"","family":"Bixby","given":"R. J.","non-dropping-particle":"","parse-names":false,"suffix":""}],"container-title":"Freshwater Biology","id":"ITEM-1","issue":"3","issued":{"date-parts":[["2004"]]},"page":"274-285","title":"Neotropical tadpoles influence stream benthos: evidence for the ecological consequences of decline in amphibian populations","type":"article-journal","volume":"49"},"uris":["http://www.mendeley.com/documents/?uuid=0929344a-1d93-41be-b5ee-9c907a982220"]},{"id":"ITEM-2","itemData":{"author":[{"dropping-particle":"","family":"Connelly","given":"S.","non-dropping-particle":"","parse-names":false,"suffix":""},{"dropping-particle":"","family":"Pringle","given":"C. M.","non-dropping-particle":"","parse-names":false,"suffix":""},{"dropping-particle":"","family":"Bixby","given":"R. J.","non-dropping-particle":"","parse-names":false,"suffix":""},{"dropping-particle":"","family":"Brenes","given":"R.","non-dropping-particle":"","parse-names":false,"suffix":""},{"dropping-particle":"","family":"Whiles","given":"M. R.","non-dropping-particle":"","parse-names":false,"suffix":""},{"dropping-particle":"","family":"Lips","given":"K. R.","non-dropping-particle":"","parse-names":false,"suffix":""},{"dropping-particle":"","family":"Kilham","given":"S.","non-dropping-particle":"","parse-names":false,"suffix":""},{"dropping-particle":"","family":"Huryn","given":"A. D.","non-dropping-particle":"","parse-names":false,"suffix":""}],"container-title":"Ecosystems","id":"ITEM-2","issue":"8","issued":{"date-parts":[["2008"]]},"page":"1262-1276","title":"Changes in stream primary producer communities resulting from large-scale catastrophic amphibian declines: can small-scale experiments predict effects of tadpole loss?","type":"article-journal","volume":"11"},"uris":["http://www.mendeley.com/documents/?uuid=7cc0e8c0-bb31-4b6b-9974-930a8f62511f"]}],"mendeley":{"formattedCitation":"(Ranvestel et al. 2004, Connelly et al. 2008)","plainTextFormattedCitation":"(Ranvestel et al. 2004, Connelly et al. 2008)","previouslyFormattedCitation":"(Ranvestel et al. 2004, Connelly et al. 2008)"},"properties":{"noteIndex":0},"schema":"https://github.com/citation-style-language/schema/raw/master/csl-citation.json"}</w:instrText>
      </w:r>
      <w:r w:rsidRPr="003D0348">
        <w:rPr>
          <w:rFonts w:ascii="Times New Roman" w:hAnsi="Times New Roman"/>
          <w:sz w:val="24"/>
          <w:szCs w:val="24"/>
        </w:rPr>
        <w:fldChar w:fldCharType="separate"/>
      </w:r>
      <w:r w:rsidRPr="003D0348">
        <w:rPr>
          <w:rFonts w:ascii="Times New Roman" w:hAnsi="Times New Roman"/>
          <w:noProof/>
          <w:sz w:val="24"/>
          <w:szCs w:val="24"/>
        </w:rPr>
        <w:t>(Ranvestel et al. 2004, Connelly et al. 2008)</w:t>
      </w:r>
      <w:r w:rsidRPr="003D0348">
        <w:rPr>
          <w:rFonts w:ascii="Times New Roman" w:hAnsi="Times New Roman"/>
          <w:sz w:val="24"/>
          <w:szCs w:val="24"/>
        </w:rPr>
        <w:fldChar w:fldCharType="end"/>
      </w:r>
      <w:r>
        <w:rPr>
          <w:rFonts w:ascii="Times New Roman" w:hAnsi="Times New Roman"/>
          <w:sz w:val="24"/>
          <w:szCs w:val="24"/>
        </w:rPr>
        <w:t>. In a natural experiment imposed by the emergence of the</w:t>
      </w:r>
      <w:r w:rsidRPr="003D0348">
        <w:rPr>
          <w:rFonts w:ascii="Times New Roman" w:hAnsi="Times New Roman"/>
          <w:sz w:val="24"/>
          <w:szCs w:val="24"/>
        </w:rPr>
        <w:t xml:space="preserve"> amphibian chytrid fungus</w:t>
      </w:r>
      <w:r>
        <w:rPr>
          <w:rFonts w:ascii="Times New Roman" w:hAnsi="Times New Roman"/>
          <w:sz w:val="24"/>
          <w:szCs w:val="24"/>
        </w:rPr>
        <w:t xml:space="preserve">, which extirpated many of the </w:t>
      </w:r>
      <w:r w:rsidRPr="003D0348">
        <w:rPr>
          <w:rFonts w:ascii="Times New Roman" w:hAnsi="Times New Roman"/>
          <w:sz w:val="24"/>
          <w:szCs w:val="24"/>
        </w:rPr>
        <w:t>tadpole</w:t>
      </w:r>
      <w:r>
        <w:rPr>
          <w:rFonts w:ascii="Times New Roman" w:hAnsi="Times New Roman"/>
          <w:sz w:val="24"/>
          <w:szCs w:val="24"/>
        </w:rPr>
        <w:t xml:space="preserve"> species</w:t>
      </w:r>
      <w:r w:rsidRPr="003D0348">
        <w:rPr>
          <w:rFonts w:ascii="Times New Roman" w:hAnsi="Times New Roman"/>
          <w:sz w:val="24"/>
          <w:szCs w:val="24"/>
        </w:rPr>
        <w:t xml:space="preserve"> in these same streams, algal abundance rapidly increased 2-6 fold </w:t>
      </w:r>
      <w:r>
        <w:rPr>
          <w:rFonts w:ascii="Times New Roman" w:hAnsi="Times New Roman"/>
          <w:sz w:val="24"/>
          <w:szCs w:val="24"/>
        </w:rPr>
        <w:t xml:space="preserve">in the absence of tadpoles </w:t>
      </w:r>
      <w:r w:rsidR="00F3217C">
        <w:rPr>
          <w:rFonts w:ascii="Times New Roman" w:hAnsi="Times New Roman"/>
          <w:sz w:val="24"/>
          <w:szCs w:val="24"/>
        </w:rPr>
        <w:fldChar w:fldCharType="begin" w:fldLock="1"/>
      </w:r>
      <w:r w:rsidR="008D36F7">
        <w:rPr>
          <w:rFonts w:ascii="Times New Roman" w:hAnsi="Times New Roman"/>
          <w:sz w:val="24"/>
          <w:szCs w:val="24"/>
        </w:rPr>
        <w:instrText>ADDIN CSL_CITATION {"citationItems":[{"id":"ITEM-1","itemData":{"author":[{"dropping-particle":"","family":"Connelly","given":"S.","non-dropping-particle":"","parse-names":false,"suffix":""},{"dropping-particle":"","family":"Pringle","given":"C. M.","non-dropping-particle":"","parse-names":false,"suffix":""},{"dropping-particle":"","family":"Bixby","given":"R. J.","non-dropping-particle":"","parse-names":false,"suffix":""},{"dropping-particle":"","family":"Brenes","given":"R.","non-dropping-particle":"","parse-names":false,"suffix":""},{"dropping-particle":"","family":"Whiles","given":"M. R.","non-dropping-particle":"","parse-names":false,"suffix":""},{"dropping-particle":"","family":"Lips","given":"K. R.","non-dropping-particle":"","parse-names":false,"suffix":""},{"dropping-particle":"","family":"Kilham","given":"S.","non-dropping-particle":"","parse-names":false,"suffix":""},{"dropping-particle":"","family":"Huryn","given":"A. D.","non-dropping-particle":"","parse-names":false,"suffix":""}],"container-title":"Ecosystems","id":"ITEM-1","issue":"8","issued":{"date-parts":[["2008"]]},"page":"1262-1276","title":"Changes in stream primary producer communities resulting from large-scale catastrophic amphibian declines: can small-scale experiments predict effects of tadpole loss?","type":"article-journal","volume":"11"},"uris":["http://www.mendeley.com/documents/?uuid=7cc0e8c0-bb31-4b6b-9974-930a8f62511f"]},{"id":"ITEM-2","itemData":{"DOI":"10.1111/fwb.12326","ISSN":"00465070","author":[{"dropping-particle":"","family":"Connelly","given":"Scott","non-dropping-particle":"","parse-names":false,"suffix":""},{"dropping-particle":"","family":"Pringle","given":"Catherine M.","non-dropping-particle":"","parse-names":false,"suffix":""},{"dropping-particle":"","family":"Barnum","given":"Thomas","non-dropping-particle":"","parse-names":false,"suffix":""},{"dropping-particle":"","family":"Hunte-Brown","given":"Meshagae","non-dropping-particle":"","parse-names":false,"suffix":""},{"dropping-particle":"","family":"Kilham","given":"Susan","non-dropping-particle":"","parse-names":false,"suffix":""},{"dropping-particle":"","family":"Whiles","given":"Matt R.","non-dropping-particle":"","parse-names":false,"suffix":""},{"dropping-particle":"","family":"Lips","given":"Karen R.","non-dropping-particle":"","parse-names":false,"suffix":""},{"dropping-particle":"","family":"Colón-Gaud","given":"Checo","non-dropping-particle":"","parse-names":false,"suffix":""},{"dropping-particle":"","family":"Brenes","given":"Roberto","non-dropping-particle":"","parse-names":false,"suffix":""}],"container-title":"Freshwater Biology","id":"ITEM-2","issue":"6","issued":{"date-parts":[["2014","6","13"]]},"page":"1113-1122","title":"Initial versus longer-term effects of tadpole declines on algae in a Neotropical stream","type":"article-journal","volume":"59"},"uris":["http://www.mendeley.com/documents/?uuid=e0792387-5f72-4db5-9e17-4f1d0d27c443"]}],"mendeley":{"formattedCitation":"(Connelly et al. 2008, 2014)","plainTextFormattedCitation":"(Connelly et al. 2008, 2014)","previouslyFormattedCitation":"(Connelly et al. 2008, 2014)"},"properties":{"noteIndex":0},"schema":"https://github.com/citation-style-language/schema/raw/master/csl-citation.json"}</w:instrText>
      </w:r>
      <w:r w:rsidR="00F3217C">
        <w:rPr>
          <w:rFonts w:ascii="Times New Roman" w:hAnsi="Times New Roman"/>
          <w:sz w:val="24"/>
          <w:szCs w:val="24"/>
        </w:rPr>
        <w:fldChar w:fldCharType="separate"/>
      </w:r>
      <w:r w:rsidR="00F3217C" w:rsidRPr="00F3217C">
        <w:rPr>
          <w:rFonts w:ascii="Times New Roman" w:hAnsi="Times New Roman"/>
          <w:noProof/>
          <w:sz w:val="24"/>
          <w:szCs w:val="24"/>
        </w:rPr>
        <w:t>(Connelly et al. 2008, 2014)</w:t>
      </w:r>
      <w:r w:rsidR="00F3217C">
        <w:rPr>
          <w:rFonts w:ascii="Times New Roman" w:hAnsi="Times New Roman"/>
          <w:sz w:val="24"/>
          <w:szCs w:val="24"/>
        </w:rPr>
        <w:fldChar w:fldCharType="end"/>
      </w:r>
      <w:r>
        <w:rPr>
          <w:rFonts w:ascii="Times New Roman" w:hAnsi="Times New Roman"/>
          <w:sz w:val="24"/>
          <w:szCs w:val="24"/>
        </w:rPr>
        <w:t>.</w:t>
      </w:r>
    </w:p>
    <w:p w14:paraId="5718E9D8" w14:textId="222BC935" w:rsidR="00EF2E6B" w:rsidRDefault="00EF2E6B" w:rsidP="00EF2E6B">
      <w:pPr>
        <w:spacing w:line="480" w:lineRule="auto"/>
        <w:ind w:firstLine="720"/>
        <w:rPr>
          <w:rFonts w:ascii="Times New Roman" w:hAnsi="Times New Roman"/>
          <w:sz w:val="24"/>
        </w:rPr>
      </w:pPr>
      <w:r>
        <w:rPr>
          <w:rFonts w:ascii="Times New Roman" w:hAnsi="Times New Roman"/>
          <w:sz w:val="24"/>
        </w:rPr>
        <w:t xml:space="preserve">Although mountain yellow-legged frog tadpoles can reduce algae experimentally, </w:t>
      </w:r>
      <w:del w:id="185" w:author="Andrea Adams" w:date="2020-05-21T15:24:00Z">
        <w:r w:rsidDel="003A65DB">
          <w:rPr>
            <w:rFonts w:ascii="Times New Roman" w:hAnsi="Times New Roman"/>
            <w:sz w:val="24"/>
          </w:rPr>
          <w:delText xml:space="preserve"> </w:delText>
        </w:r>
      </w:del>
      <w:r>
        <w:rPr>
          <w:rFonts w:ascii="Times New Roman" w:hAnsi="Times New Roman"/>
          <w:sz w:val="24"/>
        </w:rPr>
        <w:t>several factors are likely to determine how resource abundance responds to disease-driven declines in tadpole abundance</w:t>
      </w:r>
      <w:del w:id="186" w:author="Andrea Adams" w:date="2020-05-21T15:24:00Z">
        <w:r w:rsidDel="003A65DB">
          <w:rPr>
            <w:rFonts w:ascii="Times New Roman" w:hAnsi="Times New Roman"/>
            <w:sz w:val="24"/>
          </w:rPr>
          <w:delText xml:space="preserve"> under natural conditions</w:delText>
        </w:r>
      </w:del>
      <w:r>
        <w:rPr>
          <w:rFonts w:ascii="Times New Roman" w:hAnsi="Times New Roman"/>
          <w:sz w:val="24"/>
        </w:rPr>
        <w:t>. C</w:t>
      </w:r>
      <w:r>
        <w:rPr>
          <w:rFonts w:ascii="Times New Roman" w:hAnsi="Times New Roman"/>
          <w:sz w:val="24"/>
          <w:szCs w:val="24"/>
        </w:rPr>
        <w:t xml:space="preserve">orrelations between consumer and resource abundances can be reduced by long consumer generation times, intraspecific competition, or low nutritional value of resources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{"citationItems":[{"id":"ITEM-1","itemData":{"author":[{"dropping-particle":"","family":"Power","given":"M. E.","non-dropping-particle":"","parse-names":false,"suffix":""}],"container-title":"Ecology","id":"ITEM-1","issued":{"date-parts":[["1992"]]},"page":"733-746","title":"Top-down and bottom-up forces in food webs: do plants have primacy?","type":"article-journal"},"uris":["http://www.mendeley.com/documents/?uuid=09040d0f-281b-4801-bb9d-5a9ab57a0336"]}],"mendeley":{"formattedCitation":"(Power 1992)","plainTextFormattedCitation":"(Power 1992)","previouslyFormattedCitation":"(Power 1992)"},"properties":{"noteIndex":0},"schema":"https://github.com/citation-style-language/schema/raw/master/csl-citation.json"}</w:instrText>
      </w:r>
      <w:r>
        <w:rPr>
          <w:rFonts w:ascii="Times New Roman" w:hAnsi="Times New Roman"/>
          <w:sz w:val="24"/>
          <w:szCs w:val="24"/>
        </w:rPr>
        <w:fldChar w:fldCharType="separate"/>
      </w:r>
      <w:r w:rsidRPr="00E95959">
        <w:rPr>
          <w:rFonts w:ascii="Times New Roman" w:hAnsi="Times New Roman"/>
          <w:noProof/>
          <w:sz w:val="24"/>
          <w:szCs w:val="24"/>
        </w:rPr>
        <w:t>(Power 1992)</w:t>
      </w:r>
      <w:r>
        <w:rPr>
          <w:rFonts w:ascii="Times New Roman" w:hAnsi="Times New Roman"/>
          <w:sz w:val="24"/>
          <w:szCs w:val="24"/>
        </w:rPr>
        <w:fldChar w:fldCharType="end"/>
      </w:r>
      <w:r>
        <w:rPr>
          <w:rFonts w:ascii="Times New Roman" w:hAnsi="Times New Roman"/>
          <w:sz w:val="24"/>
          <w:szCs w:val="24"/>
        </w:rPr>
        <w:t xml:space="preserve">. Mountain yellow-legged frog generations are long, and the time between when an individual is a grazing tadpole and a reproducing adult could be years –individuals may spend 3 years as a tadpole and then not reproduce until years after metamorphosis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{"citationItems":[{"id":"ITEM-1","itemData":{"author":[{"dropping-particle":"","family":"Vredenburg","given":"V. T.","non-dropping-particle":"","parse-names":false,"suffix":""}],"container-title":"Proceedings of the National Academy of Sciences","id":"ITEM-1","issue":"20","issued":{"date-parts":[["2004"]]},"page":"7646","title":"Reversing introduced species effects: Experimental removal of introduced fish leads to rapid recovery of a declining frog","type":"article-journal","volume":"101"},"uris":["http://www.mendeley.com/documents/?uuid=a89e8196-8741-407d-ac2e-89bfee60148f"]}],"mendeley":{"formattedCitation":"(Vredenburg 2004)","plainTextFormattedCitation":"(Vredenburg 2004)","previouslyFormattedCitation":"(Vredenburg 2004)"},"properties":{"noteIndex":0},"schema":"https://github.com/citation-style-language/schema/raw/master/csl-citation.json"}</w:instrText>
      </w:r>
      <w:r>
        <w:rPr>
          <w:rFonts w:ascii="Times New Roman" w:hAnsi="Times New Roman"/>
          <w:sz w:val="24"/>
          <w:szCs w:val="24"/>
        </w:rPr>
        <w:fldChar w:fldCharType="separate"/>
      </w:r>
      <w:r w:rsidRPr="00E95959">
        <w:rPr>
          <w:rFonts w:ascii="Times New Roman" w:hAnsi="Times New Roman"/>
          <w:noProof/>
          <w:sz w:val="24"/>
          <w:szCs w:val="24"/>
        </w:rPr>
        <w:t>(Vredenburg 2004)</w:t>
      </w:r>
      <w:r>
        <w:rPr>
          <w:rFonts w:ascii="Times New Roman" w:hAnsi="Times New Roman"/>
          <w:sz w:val="24"/>
          <w:szCs w:val="24"/>
        </w:rPr>
        <w:fldChar w:fldCharType="end"/>
      </w:r>
      <w:r>
        <w:rPr>
          <w:rFonts w:ascii="Times New Roman" w:hAnsi="Times New Roman"/>
          <w:sz w:val="24"/>
          <w:szCs w:val="24"/>
        </w:rPr>
        <w:t xml:space="preserve">. Intraspecific competition among mountain yellow-legged frog tadpoles likely occurs via interference, especially </w:t>
      </w:r>
      <w:del w:id="187" w:author="Andrea Adams" w:date="2020-05-21T15:29:00Z">
        <w:r w:rsidDel="00DB7AB7">
          <w:rPr>
            <w:rFonts w:ascii="Times New Roman" w:hAnsi="Times New Roman"/>
            <w:sz w:val="24"/>
            <w:szCs w:val="24"/>
          </w:rPr>
          <w:delText xml:space="preserve">in dense populations </w:delText>
        </w:r>
      </w:del>
      <w:r>
        <w:rPr>
          <w:rFonts w:ascii="Times New Roman" w:hAnsi="Times New Roman"/>
          <w:sz w:val="24"/>
          <w:szCs w:val="24"/>
        </w:rPr>
        <w:t xml:space="preserve">where hundreds to thousands of individuals spend their days densely aggregated into a few square meters of very shallow water (probably due to warm water temperatures). Strong intraspecific competition can reduce the </w:t>
      </w:r>
      <w:r w:rsidR="008D36F7">
        <w:rPr>
          <w:rFonts w:ascii="Times New Roman" w:hAnsi="Times New Roman"/>
          <w:sz w:val="24"/>
          <w:szCs w:val="24"/>
        </w:rPr>
        <w:t xml:space="preserve">impact of a consumer on its resource and the importance of the consumer for the abundance of the resource </w:t>
      </w:r>
      <w:r w:rsidR="008D36F7">
        <w:rPr>
          <w:rFonts w:ascii="Times New Roman" w:hAnsi="Times New Roman"/>
          <w:sz w:val="24"/>
          <w:szCs w:val="24"/>
        </w:rPr>
        <w:fldChar w:fldCharType="begin" w:fldLock="1"/>
      </w:r>
      <w:r w:rsidR="008D36F7">
        <w:rPr>
          <w:rFonts w:ascii="Times New Roman" w:hAnsi="Times New Roman"/>
          <w:sz w:val="24"/>
          <w:szCs w:val="24"/>
        </w:rPr>
        <w:instrText>ADDIN CSL_CITATION {"citationItems":[{"id":"ITEM-1","itemData":{"author":[{"dropping-particle":"","family":"Murdoch","given":"W. W.","non-dropping-particle":"","parse-names":false,"suffix":""},{"dropping-particle":"","family":"Briggs","given":"C. J.","non-dropping-particle":"","parse-names":false,"suffix":""},{"dropping-particle":"","family":"Nisbet","given":"R. M.","non-dropping-particle":"","parse-names":false,"suffix":""}],"id":"ITEM-1","issued":{"date-parts":[["2003"]]},"publisher":"Princeton University Press","title":"Consumer-resource Dynamics","type":"book"},"uris":["http://www.mendeley.com/documents/?uuid=043140a3-5057-4c7b-9cc2-9966f5d1c0df"]}],"mendeley":{"formattedCitation":"(Murdoch et al. 2003)","plainTextFormattedCitation":"(Murdoch et al. 2003)","previouslyFormattedCitation":"(Murdoch et al. 2003)"},"properties":{"noteIndex":0},"schema":"https://github.com/citation-style-language/schema/raw/master/csl-citation.json"}</w:instrText>
      </w:r>
      <w:r w:rsidR="008D36F7">
        <w:rPr>
          <w:rFonts w:ascii="Times New Roman" w:hAnsi="Times New Roman"/>
          <w:sz w:val="24"/>
          <w:szCs w:val="24"/>
        </w:rPr>
        <w:fldChar w:fldCharType="separate"/>
      </w:r>
      <w:r w:rsidR="008D36F7" w:rsidRPr="008D36F7">
        <w:rPr>
          <w:rFonts w:ascii="Times New Roman" w:hAnsi="Times New Roman"/>
          <w:noProof/>
          <w:sz w:val="24"/>
          <w:szCs w:val="24"/>
        </w:rPr>
        <w:t>(Murdoch et al. 2003)</w:t>
      </w:r>
      <w:r w:rsidR="008D36F7">
        <w:rPr>
          <w:rFonts w:ascii="Times New Roman" w:hAnsi="Times New Roman"/>
          <w:sz w:val="24"/>
          <w:szCs w:val="24"/>
        </w:rPr>
        <w:fldChar w:fldCharType="end"/>
      </w:r>
      <w:r>
        <w:rPr>
          <w:rFonts w:ascii="Times New Roman" w:hAnsi="Times New Roman"/>
          <w:sz w:val="24"/>
          <w:szCs w:val="24"/>
        </w:rPr>
        <w:t xml:space="preserve">. The nutritional quality of the material that tadpoles </w:t>
      </w:r>
      <w:del w:id="188" w:author="Andrea Adams" w:date="2020-05-21T15:30:00Z">
        <w:r w:rsidDel="00DB7AB7">
          <w:rPr>
            <w:rFonts w:ascii="Times New Roman" w:hAnsi="Times New Roman"/>
            <w:sz w:val="24"/>
            <w:szCs w:val="24"/>
          </w:rPr>
          <w:delText xml:space="preserve">actually </w:delText>
        </w:r>
      </w:del>
      <w:r>
        <w:rPr>
          <w:rFonts w:ascii="Times New Roman" w:hAnsi="Times New Roman"/>
          <w:sz w:val="24"/>
          <w:szCs w:val="24"/>
        </w:rPr>
        <w:t xml:space="preserve">ingest likely decouples individual growth from available resource abundance. Firstly, large tadpoles like those of mountain yellow legged frogs may assimilate only a small fraction of their ingested food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ISSN":"0018-0831","author":[{"dropping-particle":"","family":"Altig","given":"R.","non-dropping-particle":"","parse-names":false,"suffix":""},{"dropping-particle":"","family":"McDearman","given":"W.","non-dropping-particle":"","parse-names":false,"suffix":""}],"container-title":"Herpetologica","id":"ITEM-1","issue":"1","issued":{"date-parts":[["1975"]]},"note":"BIOSIS:PREV197560024335","page":"67-69","title":"PERCENT ASSIMILATION AND CLEARANCE TIMES OF 5 ANURAN TADPOLES","type":"article-journal","volume":"31"},"uris":["http://www.mendeley.com/documents/?uuid=ed4bfac4-4320-4475-a3f5-5345f8c6ac19"]}],"mendeley":{"formattedCitation":"(Altig and McDearman 1975)","plainTextFormattedCitation":"(Altig and McDearman 1975)","previouslyFormattedCitation":"(Altig and McDearman 1975)"},"properties":{"noteIndex":0},"schema":"https://github.com/citation-style-language/schema/raw/master/csl-citation.json"}</w:instrText>
      </w:r>
      <w:r>
        <w:rPr>
          <w:rFonts w:ascii="Times New Roman" w:hAnsi="Times New Roman"/>
          <w:sz w:val="24"/>
          <w:szCs w:val="24"/>
        </w:rPr>
        <w:fldChar w:fldCharType="separate"/>
      </w:r>
      <w:r w:rsidRPr="00230C28">
        <w:rPr>
          <w:rFonts w:ascii="Times New Roman" w:hAnsi="Times New Roman"/>
          <w:noProof/>
          <w:sz w:val="24"/>
          <w:szCs w:val="24"/>
        </w:rPr>
        <w:t>(Altig and McDearman 1975)</w:t>
      </w:r>
      <w:r>
        <w:rPr>
          <w:rFonts w:ascii="Times New Roman" w:hAnsi="Times New Roman"/>
          <w:sz w:val="24"/>
          <w:szCs w:val="24"/>
        </w:rPr>
        <w:fldChar w:fldCharType="end"/>
      </w:r>
      <w:r>
        <w:rPr>
          <w:rFonts w:ascii="Times New Roman" w:hAnsi="Times New Roman"/>
          <w:sz w:val="24"/>
          <w:szCs w:val="24"/>
        </w:rPr>
        <w:t xml:space="preserve">. Secondly, the bulk of littoral producers in our study lakes are diatoms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{"citationItems":[{"id":"ITEM-1","itemData":{"ISBN":"978-1-321-69692-9","author":[{"dropping-particle":"","family":"Smith","given":"Thomas Collier","non-dropping-particle":"","parse-names":false,"suffix":""}],"id":"ITEM-1","issued":{"date-parts":[["2015"]]},"publisher":"University of California, Santa Barbara","title":"Ecological impacts of mountain yellow-legged frog (Rana muscosa and Rana sierrae) declines on Sierra Nevada lake communities","type":"thesis"},"uris":["http://www.mendeley.com/documents/?uuid=f7abead0-7098-495c-af1e-3783dbdbac12"]}],"mendeley":{"formattedCitation":"(Smith 2015)","plainTextFormattedCitation":"(Smith 2015)","previouslyFormattedCitation":"(Smith 2015)"},"properties":{"noteIndex":0},"schema":"https://github.com/citation-style-language/schema/raw/master/csl-citation.json"}</w:instrText>
      </w:r>
      <w:r>
        <w:rPr>
          <w:rFonts w:ascii="Times New Roman" w:hAnsi="Times New Roman"/>
          <w:sz w:val="24"/>
          <w:szCs w:val="24"/>
        </w:rPr>
        <w:fldChar w:fldCharType="separate"/>
      </w:r>
      <w:r w:rsidRPr="00E95959">
        <w:rPr>
          <w:rFonts w:ascii="Times New Roman" w:hAnsi="Times New Roman"/>
          <w:noProof/>
          <w:sz w:val="24"/>
          <w:szCs w:val="24"/>
        </w:rPr>
        <w:t>(Smith 2015)</w:t>
      </w:r>
      <w:r>
        <w:rPr>
          <w:rFonts w:ascii="Times New Roman" w:hAnsi="Times New Roman"/>
          <w:sz w:val="24"/>
          <w:szCs w:val="24"/>
        </w:rPr>
        <w:fldChar w:fldCharType="end"/>
      </w:r>
      <w:r>
        <w:rPr>
          <w:rFonts w:ascii="Times New Roman" w:hAnsi="Times New Roman"/>
          <w:sz w:val="24"/>
          <w:szCs w:val="24"/>
        </w:rPr>
        <w:t xml:space="preserve">, many of which can pass through grazers’ guts unharmed </w:t>
      </w:r>
      <w:r>
        <w:rPr>
          <w:rFonts w:ascii="Times New Roman" w:hAnsi="Times New Roman"/>
          <w:sz w:val="24"/>
          <w:szCs w:val="24"/>
        </w:rPr>
        <w:fldChar w:fldCharType="begin" w:fldLock="1"/>
      </w:r>
      <w:r w:rsidR="008D36F7">
        <w:rPr>
          <w:rFonts w:ascii="Times New Roman" w:hAnsi="Times New Roman"/>
          <w:sz w:val="24"/>
          <w:szCs w:val="24"/>
        </w:rPr>
        <w:instrText>ADDIN CSL_CITATION {"citationItems":[{"id":"ITEM-1","itemData":{"DOI":"10.1111/j.1365-2427.1987.tb01330.x","ISSN":"0046-5070","author":[{"dropping-particle":"","family":"Peterson","given":"Christopher G.","non-dropping-particle":"","parse-names":false,"suffix":""}],"container-title":"Freshwater Biology","id":"ITEM-1","issue":"3","issued":{"date-parts":[["1987","12"]]},"page":"455-460","title":"Gut passage and insect grazer selectivity of lotic diatoms","type":"article-journal","volume":"18"},"uris":["http://www.mendeley.com/documents/?uuid=f006f2a7-2b8a-40cd-9c58-59050592c68a"]}],"mendeley":{"formattedCitation":"(Peterson 1987)","plainTextFormattedCitation":"(Peterson 1987)","previouslyFormattedCitation":"(Peterson 1987)"},"properties":{"noteIndex":0},"schema":"https://github.com/citation-style-language/schema/raw/master/csl-citation.json"}</w:instrText>
      </w:r>
      <w:r>
        <w:rPr>
          <w:rFonts w:ascii="Times New Roman" w:hAnsi="Times New Roman"/>
          <w:sz w:val="24"/>
          <w:szCs w:val="24"/>
        </w:rPr>
        <w:fldChar w:fldCharType="separate"/>
      </w:r>
      <w:r w:rsidR="008D36F7" w:rsidRPr="008D36F7">
        <w:rPr>
          <w:rFonts w:ascii="Times New Roman" w:hAnsi="Times New Roman"/>
          <w:noProof/>
          <w:sz w:val="24"/>
          <w:szCs w:val="24"/>
        </w:rPr>
        <w:t>(Peterson 1987)</w:t>
      </w:r>
      <w:r>
        <w:rPr>
          <w:rFonts w:ascii="Times New Roman" w:hAnsi="Times New Roman"/>
          <w:sz w:val="24"/>
          <w:szCs w:val="24"/>
        </w:rPr>
        <w:fldChar w:fldCharType="end"/>
      </w:r>
      <w:r>
        <w:rPr>
          <w:rFonts w:ascii="Times New Roman" w:hAnsi="Times New Roman"/>
          <w:sz w:val="24"/>
          <w:szCs w:val="24"/>
        </w:rPr>
        <w:t xml:space="preserve">; feces collected from our mesocosms and from wild caught animals contained intact diatoms. Wild tadpoles’ feces also contained high </w:t>
      </w:r>
      <w:r>
        <w:rPr>
          <w:rFonts w:ascii="Times New Roman" w:hAnsi="Times New Roman"/>
          <w:sz w:val="24"/>
          <w:szCs w:val="24"/>
        </w:rPr>
        <w:lastRenderedPageBreak/>
        <w:t xml:space="preserve">proportions of undigestible silt and sand. Lastly, tadpoles’ own feces can comprise a large fraction of their diets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{"citationItems":[{"id":"ITEM-1","itemData":{"DOI":"10.1002/jez.1401860109","ISSN":"0022-104X","author":[{"dropping-particle":"","family":"Gromko","given":"Mark H.","non-dropping-particle":"","parse-names":false,"suffix":""},{"dropping-particle":"","family":"Mason","given":"Francene S.","non-dropping-particle":"","parse-names":false,"suffix":""},{"dropping-particle":"","family":"Smith-Gill","given":"Sandra J.","non-dropping-particle":"","parse-names":false,"suffix":""}],"container-title":"Journal of Experimental Zoology","id":"ITEM-1","issue":"1","issued":{"date-parts":[["1973","10"]]},"page":"63-71","title":"Analysis of the crowding effect inRana pipiens tadpoles","type":"article-journal","volume":"186"},"uris":["http://www.mendeley.com/documents/?uuid=c9bc85e2-88ac-481b-8309-f78672fe20e0"]},{"id":"ITEM-2","itemData":{"author":[{"dropping-particle":"","family":"Steinwascher","given":"Kurt","non-dropping-particle":"","parse-names":false,"suffix":""}],"container-title":"Ecology","id":"ITEM-2","issue":"5","issued":{"date-parts":[["1978"]]},"page":"1039-1046","title":"Interference and exploitation competition among tadpoles of Rana utricularia","type":"article-journal","volume":"59"},"uris":["http://www.mendeley.com/documents/?uuid=aaf1d805-41b1-4e42-8d9e-d5ef757df230"]},{"id":"ITEM-3","itemData":{"author":[{"dropping-particle":"","family":"Steinwascher","given":"Kurt","non-dropping-particle":"","parse-names":false,"suffix":""}],"container-title":"Copeia1","id":"ITEM-3","issued":{"date-parts":[["1978"]]},"page":"130-134","title":"The effect of coprophagy on the growth of Rana catesbeiana tadpoles","type":"article-journal"},"uris":["http://www.mendeley.com/documents/?uuid=80ca85a6-2e3c-4631-ae6b-0831c346f1d1"]}],"mendeley":{"formattedCitation":"(Gromko et al. 1973, Steinwascher 1978a, 1978b)","plainTextFormattedCitation":"(Gromko et al. 1973, Steinwascher 1978a, 1978b)","previouslyFormattedCitation":"(Gromko et al. 1973, Steinwascher 1978a, 1978b)"},"properties":{"noteIndex":0},"schema":"https://github.com/citation-style-language/schema/raw/master/csl-citation.json"}</w:instrText>
      </w:r>
      <w:r>
        <w:rPr>
          <w:rFonts w:ascii="Times New Roman" w:hAnsi="Times New Roman"/>
          <w:sz w:val="24"/>
          <w:szCs w:val="24"/>
        </w:rPr>
        <w:fldChar w:fldCharType="separate"/>
      </w:r>
      <w:r w:rsidRPr="00230C28">
        <w:rPr>
          <w:rFonts w:ascii="Times New Roman" w:hAnsi="Times New Roman"/>
          <w:noProof/>
          <w:sz w:val="24"/>
          <w:szCs w:val="24"/>
        </w:rPr>
        <w:t>(Gromko et al. 1973, Steinwascher 1978a, 1978b)</w:t>
      </w:r>
      <w:r>
        <w:rPr>
          <w:rFonts w:ascii="Times New Roman" w:hAnsi="Times New Roman"/>
          <w:sz w:val="24"/>
          <w:szCs w:val="24"/>
        </w:rPr>
        <w:fldChar w:fldCharType="end"/>
      </w:r>
      <w:r>
        <w:rPr>
          <w:rFonts w:ascii="Times New Roman" w:hAnsi="Times New Roman"/>
          <w:noProof/>
          <w:sz w:val="24"/>
          <w:szCs w:val="24"/>
        </w:rPr>
        <w:t xml:space="preserve">; this is probably especially true for tadpoles that spend their days in dense aggregations. Summarily, mountain yellow-legged frog tadpoles may ingest a large proportion of previously ingested, partially digested, and even </w:t>
      </w:r>
      <w:r>
        <w:rPr>
          <w:rFonts w:ascii="Times New Roman" w:hAnsi="Times New Roman"/>
          <w:sz w:val="24"/>
          <w:szCs w:val="24"/>
        </w:rPr>
        <w:t xml:space="preserve">indigestible material. The combination of poor nutrition, potential interference, and the lag between grazing and reproduction likely reduces any long-term, lake scale correlation between resource abundance and declining tadpole abundance. </w:t>
      </w:r>
    </w:p>
    <w:p w14:paraId="71CFE207" w14:textId="0666D37E" w:rsidR="00EF2E6B" w:rsidRDefault="00EF2E6B" w:rsidP="00EF2E6B">
      <w:pPr>
        <w:spacing w:line="480" w:lineRule="auto"/>
        <w:ind w:firstLine="720"/>
        <w:rPr>
          <w:rFonts w:ascii="Times New Roman" w:hAnsi="Times New Roman"/>
          <w:sz w:val="24"/>
        </w:rPr>
      </w:pPr>
      <w:bookmarkStart w:id="189" w:name="_Hlk3535895"/>
      <w:r>
        <w:rPr>
          <w:rFonts w:ascii="Times New Roman" w:hAnsi="Times New Roman"/>
          <w:sz w:val="24"/>
          <w:szCs w:val="24"/>
        </w:rPr>
        <w:t xml:space="preserve">We found </w:t>
      </w:r>
      <w:r w:rsidR="000E67BB">
        <w:rPr>
          <w:rFonts w:ascii="Times New Roman" w:hAnsi="Times New Roman"/>
          <w:sz w:val="24"/>
          <w:szCs w:val="24"/>
        </w:rPr>
        <w:t xml:space="preserve">that </w:t>
      </w:r>
      <w:r>
        <w:rPr>
          <w:rFonts w:ascii="Times New Roman" w:hAnsi="Times New Roman"/>
          <w:sz w:val="24"/>
          <w:szCs w:val="24"/>
        </w:rPr>
        <w:t>grazing effects of tadpoles</w:t>
      </w:r>
      <w:r w:rsidR="000E67BB">
        <w:rPr>
          <w:rFonts w:ascii="Times New Roman" w:hAnsi="Times New Roman"/>
          <w:sz w:val="24"/>
          <w:szCs w:val="24"/>
        </w:rPr>
        <w:t xml:space="preserve"> could reduce producer abundance when</w:t>
      </w:r>
      <w:r>
        <w:rPr>
          <w:rFonts w:ascii="Times New Roman" w:hAnsi="Times New Roman"/>
          <w:sz w:val="24"/>
          <w:szCs w:val="24"/>
        </w:rPr>
        <w:t xml:space="preserve"> </w:t>
      </w:r>
      <w:r w:rsidR="000E67BB">
        <w:rPr>
          <w:rFonts w:ascii="Times New Roman" w:hAnsi="Times New Roman"/>
          <w:sz w:val="24"/>
        </w:rPr>
        <w:t>examined in</w:t>
      </w:r>
      <w:r>
        <w:rPr>
          <w:rFonts w:ascii="Times New Roman" w:hAnsi="Times New Roman"/>
          <w:sz w:val="24"/>
        </w:rPr>
        <w:t xml:space="preserve"> mesocosms and enclosures, but the larger question of the consequences of mountain yellow-legged frog declines requires focus on the scale of lakes</w:t>
      </w:r>
      <w:ins w:id="190" w:author="Andrea Adams" w:date="2020-05-21T15:34:00Z">
        <w:r w:rsidR="002E2295">
          <w:rPr>
            <w:rFonts w:ascii="Times New Roman" w:hAnsi="Times New Roman"/>
            <w:sz w:val="24"/>
          </w:rPr>
          <w:t>, lake basins,</w:t>
        </w:r>
      </w:ins>
      <w:r>
        <w:rPr>
          <w:rFonts w:ascii="Times New Roman" w:hAnsi="Times New Roman"/>
          <w:sz w:val="24"/>
        </w:rPr>
        <w:t xml:space="preserve"> or the </w:t>
      </w:r>
      <w:ins w:id="191" w:author="Andrea Adams" w:date="2020-05-21T15:34:00Z">
        <w:r w:rsidR="002E2295">
          <w:rPr>
            <w:rFonts w:ascii="Times New Roman" w:hAnsi="Times New Roman"/>
            <w:sz w:val="24"/>
          </w:rPr>
          <w:t xml:space="preserve">entire </w:t>
        </w:r>
      </w:ins>
      <w:r>
        <w:rPr>
          <w:rFonts w:ascii="Times New Roman" w:hAnsi="Times New Roman"/>
          <w:sz w:val="24"/>
        </w:rPr>
        <w:t>Sierra Nevada</w:t>
      </w:r>
      <w:bookmarkEnd w:id="189"/>
      <w:r>
        <w:rPr>
          <w:rFonts w:ascii="Times New Roman" w:hAnsi="Times New Roman"/>
          <w:sz w:val="24"/>
        </w:rPr>
        <w:t>. Patterns in whole-lake algal abundance in tadpole-extant and tadpole-extirpated lakes can be obscured by high within</w:t>
      </w:r>
      <w:ins w:id="192" w:author="Andrea Adams" w:date="2020-05-21T15:34:00Z">
        <w:r w:rsidR="002E2295">
          <w:rPr>
            <w:rFonts w:ascii="Times New Roman" w:hAnsi="Times New Roman"/>
            <w:sz w:val="24"/>
          </w:rPr>
          <w:t>-</w:t>
        </w:r>
      </w:ins>
      <w:r>
        <w:rPr>
          <w:rFonts w:ascii="Times New Roman" w:hAnsi="Times New Roman"/>
          <w:sz w:val="24"/>
        </w:rPr>
        <w:t xml:space="preserve"> and between</w:t>
      </w:r>
      <w:ins w:id="193" w:author="Andrea Adams" w:date="2020-05-21T15:34:00Z">
        <w:r w:rsidR="002E2295">
          <w:rPr>
            <w:rFonts w:ascii="Times New Roman" w:hAnsi="Times New Roman"/>
            <w:sz w:val="24"/>
          </w:rPr>
          <w:t>-</w:t>
        </w:r>
      </w:ins>
      <w:del w:id="194" w:author="Andrea Adams" w:date="2020-05-21T15:34:00Z">
        <w:r w:rsidDel="002E2295">
          <w:rPr>
            <w:rFonts w:ascii="Times New Roman" w:hAnsi="Times New Roman"/>
            <w:sz w:val="24"/>
          </w:rPr>
          <w:delText xml:space="preserve"> </w:delText>
        </w:r>
      </w:del>
      <w:r>
        <w:rPr>
          <w:rFonts w:ascii="Times New Roman" w:hAnsi="Times New Roman"/>
          <w:sz w:val="24"/>
        </w:rPr>
        <w:t>lake heterogeneity in algal abundance. Large scale consequences of tadpole grazing loss will likely be difficult to detect across the Sierra</w:t>
      </w:r>
      <w:ins w:id="195" w:author="Andrea Adams" w:date="2020-05-21T15:34:00Z">
        <w:r w:rsidR="002E2295">
          <w:rPr>
            <w:rFonts w:ascii="Times New Roman" w:hAnsi="Times New Roman"/>
            <w:sz w:val="24"/>
          </w:rPr>
          <w:t xml:space="preserve"> Nevada</w:t>
        </w:r>
      </w:ins>
      <w:r>
        <w:rPr>
          <w:rFonts w:ascii="Times New Roman" w:hAnsi="Times New Roman"/>
          <w:sz w:val="24"/>
        </w:rPr>
        <w:t>.  Our experiments occurred in high elevation, low productivity lakes, but mountain yellow-legged frogs can occur in water bodies across a broad elevation range and include warmer, more productive, more diverse hab</w:t>
      </w:r>
      <w:r w:rsidR="00A45FC1">
        <w:rPr>
          <w:rFonts w:ascii="Times New Roman" w:hAnsi="Times New Roman"/>
          <w:sz w:val="24"/>
        </w:rPr>
        <w:t>i</w:t>
      </w:r>
      <w:r w:rsidR="008D36F7">
        <w:rPr>
          <w:rFonts w:ascii="Times New Roman" w:hAnsi="Times New Roman"/>
          <w:sz w:val="24"/>
        </w:rPr>
        <w:t>t</w:t>
      </w:r>
      <w:r>
        <w:rPr>
          <w:rFonts w:ascii="Times New Roman" w:hAnsi="Times New Roman"/>
          <w:sz w:val="24"/>
        </w:rPr>
        <w:t>ats</w:t>
      </w:r>
      <w:r w:rsidR="008D36F7">
        <w:rPr>
          <w:rFonts w:ascii="Times New Roman" w:hAnsi="Times New Roman"/>
          <w:sz w:val="24"/>
        </w:rPr>
        <w:t xml:space="preserve"> </w:t>
      </w:r>
      <w:r w:rsidR="008D36F7">
        <w:rPr>
          <w:rFonts w:ascii="Times New Roman" w:hAnsi="Times New Roman"/>
          <w:sz w:val="24"/>
        </w:rPr>
        <w:fldChar w:fldCharType="begin" w:fldLock="1"/>
      </w:r>
      <w:r w:rsidR="008D36F7">
        <w:rPr>
          <w:rFonts w:ascii="Times New Roman" w:hAnsi="Times New Roman"/>
          <w:sz w:val="24"/>
        </w:rPr>
        <w:instrText>ADDIN CSL_CITATION {"citationItems":[{"id":"ITEM-1","itemData":{"ISBN":"978-1-321-69692-9","author":[{"dropping-particle":"","family":"Smith","given":"Thomas Collier","non-dropping-particle":"","parse-names":false,"suffix":""}],"id":"ITEM-1","issued":{"date-parts":[["2015"]]},"publisher":"University of California, Santa Barbara","title":"Ecological impacts of mountain yellow-legged frog (Rana muscosa and Rana sierrae) declines on Sierra Nevada lake communities","type":"thesis"},"uris":["http://www.mendeley.com/documents/?uuid=f7abead0-7098-495c-af1e-3783dbdbac12"]}],"mendeley":{"formattedCitation":"(Smith 2015)","plainTextFormattedCitation":"(Smith 2015)","previouslyFormattedCitation":"(Smith 2015)"},"properties":{"noteIndex":0},"schema":"https://github.com/citation-style-language/schema/raw/master/csl-citation.json"}</w:instrText>
      </w:r>
      <w:r w:rsidR="008D36F7">
        <w:rPr>
          <w:rFonts w:ascii="Times New Roman" w:hAnsi="Times New Roman"/>
          <w:sz w:val="24"/>
        </w:rPr>
        <w:fldChar w:fldCharType="separate"/>
      </w:r>
      <w:r w:rsidR="008D36F7" w:rsidRPr="008D36F7">
        <w:rPr>
          <w:rFonts w:ascii="Times New Roman" w:hAnsi="Times New Roman"/>
          <w:noProof/>
          <w:sz w:val="24"/>
        </w:rPr>
        <w:t>(Smith 2015)</w:t>
      </w:r>
      <w:r w:rsidR="008D36F7">
        <w:rPr>
          <w:rFonts w:ascii="Times New Roman" w:hAnsi="Times New Roman"/>
          <w:sz w:val="24"/>
        </w:rPr>
        <w:fldChar w:fldCharType="end"/>
      </w:r>
      <w:r w:rsidR="00A45FC1">
        <w:rPr>
          <w:rFonts w:ascii="Times New Roman" w:hAnsi="Times New Roman"/>
          <w:sz w:val="24"/>
        </w:rPr>
        <w:t>,</w:t>
      </w:r>
      <w:r>
        <w:rPr>
          <w:rFonts w:ascii="Times New Roman" w:hAnsi="Times New Roman"/>
          <w:sz w:val="24"/>
        </w:rPr>
        <w:t xml:space="preserve"> where tadpoles metamorphose more rapidly. These factors seem likely to decouple consumer-resource relationships between tadpoles and algae, reduce the degree to which tadpole grazing affects lake communities, and thus reduce the overall impact of tadpole decline or loss throughout the Sierra</w:t>
      </w:r>
      <w:ins w:id="196" w:author="Andrea Adams" w:date="2020-05-21T15:35:00Z">
        <w:r w:rsidR="002E2295">
          <w:rPr>
            <w:rFonts w:ascii="Times New Roman" w:hAnsi="Times New Roman"/>
            <w:sz w:val="24"/>
          </w:rPr>
          <w:t xml:space="preserve"> Nevada</w:t>
        </w:r>
      </w:ins>
      <w:r>
        <w:rPr>
          <w:rFonts w:ascii="Times New Roman" w:hAnsi="Times New Roman"/>
          <w:sz w:val="24"/>
        </w:rPr>
        <w:t xml:space="preserve">. </w:t>
      </w:r>
    </w:p>
    <w:p w14:paraId="4F1F0939" w14:textId="6EFAA909" w:rsidR="00EF2E6B" w:rsidRDefault="00EF2E6B" w:rsidP="00EF2E6B">
      <w:pPr>
        <w:spacing w:line="480" w:lineRule="auto"/>
        <w:ind w:firstLine="720"/>
        <w:rPr>
          <w:rFonts w:ascii="Times New Roman" w:hAnsi="Times New Roman"/>
          <w:sz w:val="24"/>
        </w:rPr>
      </w:pPr>
      <w:r>
        <w:rPr>
          <w:rFonts w:ascii="Times New Roman" w:hAnsi="Times New Roman"/>
          <w:sz w:val="24"/>
        </w:rPr>
        <w:t>Our mixed results</w:t>
      </w:r>
      <w:r w:rsidR="000E67BB">
        <w:rPr>
          <w:rFonts w:ascii="Times New Roman" w:hAnsi="Times New Roman"/>
          <w:sz w:val="24"/>
        </w:rPr>
        <w:t xml:space="preserve">, </w:t>
      </w:r>
      <w:r>
        <w:rPr>
          <w:rFonts w:ascii="Times New Roman" w:hAnsi="Times New Roman"/>
          <w:sz w:val="24"/>
        </w:rPr>
        <w:t>and our subsequent prediction that loss of tadpole grazing will not reshape Sierra</w:t>
      </w:r>
      <w:ins w:id="197" w:author="Andrea Adams" w:date="2020-05-21T15:36:00Z">
        <w:r w:rsidR="002E2295">
          <w:rPr>
            <w:rFonts w:ascii="Times New Roman" w:hAnsi="Times New Roman"/>
            <w:sz w:val="24"/>
          </w:rPr>
          <w:t xml:space="preserve"> Nevada</w:t>
        </w:r>
      </w:ins>
      <w:r>
        <w:rPr>
          <w:rFonts w:ascii="Times New Roman" w:hAnsi="Times New Roman"/>
          <w:sz w:val="24"/>
        </w:rPr>
        <w:t xml:space="preserve"> lake communities</w:t>
      </w:r>
      <w:r w:rsidR="000E67BB">
        <w:rPr>
          <w:rFonts w:ascii="Times New Roman" w:hAnsi="Times New Roman"/>
          <w:sz w:val="24"/>
        </w:rPr>
        <w:t xml:space="preserve">, </w:t>
      </w:r>
      <w:r>
        <w:rPr>
          <w:rFonts w:ascii="Times New Roman" w:hAnsi="Times New Roman"/>
          <w:sz w:val="24"/>
        </w:rPr>
        <w:t xml:space="preserve">may </w:t>
      </w:r>
      <w:r w:rsidR="000E67BB">
        <w:rPr>
          <w:rFonts w:ascii="Times New Roman" w:hAnsi="Times New Roman"/>
          <w:sz w:val="24"/>
        </w:rPr>
        <w:t>indicate a capacity for resistance and resilience to the loss of mountain yellow-legged frogs</w:t>
      </w:r>
      <w:ins w:id="198" w:author="Andrea Adams" w:date="2020-05-21T15:36:00Z">
        <w:r w:rsidR="002E2295">
          <w:rPr>
            <w:rFonts w:ascii="Times New Roman" w:hAnsi="Times New Roman"/>
            <w:sz w:val="24"/>
          </w:rPr>
          <w:t xml:space="preserve"> at the scale of primary </w:t>
        </w:r>
        <w:proofErr w:type="gramStart"/>
        <w:r w:rsidR="002E2295">
          <w:rPr>
            <w:rFonts w:ascii="Times New Roman" w:hAnsi="Times New Roman"/>
            <w:sz w:val="24"/>
          </w:rPr>
          <w:t>producers?</w:t>
        </w:r>
      </w:ins>
      <w:r w:rsidR="000E67BB">
        <w:rPr>
          <w:rFonts w:ascii="Times New Roman" w:hAnsi="Times New Roman"/>
          <w:sz w:val="24"/>
        </w:rPr>
        <w:t>.</w:t>
      </w:r>
      <w:proofErr w:type="gramEnd"/>
      <w:r>
        <w:rPr>
          <w:rFonts w:ascii="Times New Roman" w:hAnsi="Times New Roman"/>
          <w:sz w:val="24"/>
        </w:rPr>
        <w:t xml:space="preserve"> </w:t>
      </w:r>
      <w:r w:rsidR="000E67BB">
        <w:rPr>
          <w:rFonts w:ascii="Times New Roman" w:hAnsi="Times New Roman"/>
          <w:sz w:val="24"/>
        </w:rPr>
        <w:t>I</w:t>
      </w:r>
      <w:r>
        <w:rPr>
          <w:rFonts w:ascii="Times New Roman" w:hAnsi="Times New Roman"/>
          <w:sz w:val="24"/>
        </w:rPr>
        <w:t xml:space="preserve">f tadpole grazing </w:t>
      </w:r>
      <w:r w:rsidR="000E67BB">
        <w:rPr>
          <w:rFonts w:ascii="Times New Roman" w:hAnsi="Times New Roman"/>
          <w:sz w:val="24"/>
        </w:rPr>
        <w:t xml:space="preserve">does not </w:t>
      </w:r>
      <w:r w:rsidR="008D36F7">
        <w:rPr>
          <w:rFonts w:ascii="Times New Roman" w:hAnsi="Times New Roman"/>
          <w:sz w:val="24"/>
        </w:rPr>
        <w:t>impact communities at the lake scale</w:t>
      </w:r>
      <w:r>
        <w:rPr>
          <w:rFonts w:ascii="Times New Roman" w:hAnsi="Times New Roman"/>
          <w:sz w:val="24"/>
        </w:rPr>
        <w:t xml:space="preserve">, that may be good for both lake communities and </w:t>
      </w:r>
      <w:r>
        <w:rPr>
          <w:rFonts w:ascii="Times New Roman" w:hAnsi="Times New Roman"/>
          <w:sz w:val="24"/>
        </w:rPr>
        <w:lastRenderedPageBreak/>
        <w:t xml:space="preserve">recovering frog populations. For one, the resistance of lake communities to tadpole loss may help them be resistant or resilient to future stressors. Secondly, current mountain yellow-legged frog recovery strategies focus on frog translocation and reintroduction </w:t>
      </w:r>
      <w:r w:rsidR="008D36F7">
        <w:rPr>
          <w:rFonts w:ascii="Times New Roman" w:hAnsi="Times New Roman"/>
          <w:sz w:val="24"/>
        </w:rPr>
        <w:fldChar w:fldCharType="begin" w:fldLock="1"/>
      </w:r>
      <w:r w:rsidR="00EF5C08">
        <w:rPr>
          <w:rFonts w:ascii="Times New Roman" w:hAnsi="Times New Roman"/>
          <w:sz w:val="24"/>
        </w:rPr>
        <w:instrText>ADDIN CSL_CITATION {"citationItems":[{"id":"ITEM-1","itemData":{"abstract":"Amphibians are rapidly disappearing from habitats around the world and a major cause of these declines is the amphibian chytrid fungus, Batrachochytrium dendrobatidis (Bd). The growth rate of Bd is strongly temperature-dependent, and in areas where temperatures are well outside the envelope in which Bd has high growth rates, amphibians may be afforded a refuge from the effects of Bd. This possibility has received considerable empirical support in hot climates, but remains largely untested in cold climates. We conducted a five-year study of the impact of Bd on the declining Sierra Nevada yellow-legged frog (Rana sierrae) across an elevation/temperature gradient in Yosemite National Park using three approaches: (1) resurveys of all 285 R. sierrae populations to describe the landscape-scale patterns of Bd infection intensity, frog population size, and frog population persistence; (2) detailed description of seasonal patterns in temperatures and corresponding Bd infection intensities on R. sierrae; and (3) a frog translocation experiment in which infected R. sierrae from a single source lake were introduced into each of five lakes along an elevation gradient. We predicted that infection intensity should decrease with increasing elevation (i.e., decreasing temperature), and consequently frog survival, population size, and population persistence should increase with elevation. Results from resurveys indicated that frog population size increased with elevation but Bd infection intensity and frog population persistence were unrelated to elevation. Seasonal temperatures varied widely but had no significant effect on Bd infection intensity. Results from the translocation experiment indicated that Bd infection intensity and frog survival following translocation were also unrelated to water temperature. Therefore, contrary to the widely-accepted paradigm that cold environments should strongly limit effects of Bd on amphibians, we found little or no evidence of such limitation at even the highest elevations. Therefore, in temperate montane ecosystems it is unlikely that high elevations will provide amphibians with a refuge from Bd.","author":[{"dropping-particle":"","family":"Knapp","given":"Roland A.","non-dropping-particle":"","parse-names":false,"suffix":""},{"dropping-particle":"","family":"Briggs","given":"Cheryl J.","non-dropping-particle":"","parse-names":false,"suffix":""},{"dropping-particle":"","family":"Smith","given":"Thomas C.","non-dropping-particle":"","parse-names":false,"suffix":""},{"dropping-particle":"","family":"Maurer","given":"Jeff R.","non-dropping-particle":"","parse-names":false,"suffix":""}],"container-title":"Ecosphere","id":"ITEM-1","issue":"8","issued":{"date-parts":[["2011"]]},"page":"art93","title":"Nowhere to hide: impact of a temperature-sensitive amphibian pathogen along an elevation gradient in the temperate zone","type":"article","volume":"2"},"uris":["http://www.mendeley.com/documents/?uuid=4371fe10-c601-469f-bb03-2dcb7a4eb2b3"]},{"id":"ITEM-2","itemData":{"DOI":"10.1002/ECS2.2499@10.1002/(ISSN)2150-8925.DISEASE-ECOLOGY","ISSN":"2150-8925","author":[{"dropping-particle":"","family":"Joseph","given":"Maxwell B.","non-dropping-particle":"","parse-names":false,"suffix":""},{"dropping-particle":"","family":"Knapp","given":"Roland A.","non-dropping-particle":"","parse-names":false,"suffix":""}],"container-title":"Ecosphere","id":"ITEM-2","issue":"11","issued":{"date-parts":[["2018","11","1"]]},"publisher":"John Wiley &amp; Sons, Ltd","title":"Disease and climate effects on individuals drive post‐reintroduction population dynamics of an endangered amphibian","type":"article-journal","volume":"9"},"uris":["http://www.mendeley.com/documents/?uuid=5b4f15e0-cf47-3196-838b-7ddb7bb694ec"]}],"mendeley":{"formattedCitation":"(Knapp et al. 2011, Joseph and Knapp 2018)","plainTextFormattedCitation":"(Knapp et al. 2011, Joseph and Knapp 2018)","previouslyFormattedCitation":"(Knapp et al. 2011, Joseph and Knapp 2018)"},"properties":{"noteIndex":0},"schema":"https://github.com/citation-style-language/schema/raw/master/csl-citation.json"}</w:instrText>
      </w:r>
      <w:r w:rsidR="008D36F7">
        <w:rPr>
          <w:rFonts w:ascii="Times New Roman" w:hAnsi="Times New Roman"/>
          <w:sz w:val="24"/>
        </w:rPr>
        <w:fldChar w:fldCharType="separate"/>
      </w:r>
      <w:r w:rsidR="008D36F7" w:rsidRPr="008D36F7">
        <w:rPr>
          <w:rFonts w:ascii="Times New Roman" w:hAnsi="Times New Roman"/>
          <w:noProof/>
          <w:sz w:val="24"/>
        </w:rPr>
        <w:t>(Knapp et al. 2011, Joseph and Knapp 2018)</w:t>
      </w:r>
      <w:r w:rsidR="008D36F7">
        <w:rPr>
          <w:rFonts w:ascii="Times New Roman" w:hAnsi="Times New Roman"/>
          <w:sz w:val="24"/>
        </w:rPr>
        <w:fldChar w:fldCharType="end"/>
      </w:r>
      <w:r w:rsidR="00EF5C08">
        <w:rPr>
          <w:rFonts w:ascii="Times New Roman" w:hAnsi="Times New Roman"/>
          <w:sz w:val="24"/>
        </w:rPr>
        <w:t>.</w:t>
      </w:r>
      <w:r>
        <w:rPr>
          <w:rFonts w:ascii="Times New Roman" w:hAnsi="Times New Roman"/>
          <w:sz w:val="24"/>
        </w:rPr>
        <w:t xml:space="preserve"> Sierra</w:t>
      </w:r>
      <w:ins w:id="199" w:author="Andrea Adams" w:date="2020-05-21T15:37:00Z">
        <w:r w:rsidR="002E2295">
          <w:rPr>
            <w:rFonts w:ascii="Times New Roman" w:hAnsi="Times New Roman"/>
            <w:sz w:val="24"/>
          </w:rPr>
          <w:t xml:space="preserve"> Nevada</w:t>
        </w:r>
      </w:ins>
      <w:r>
        <w:rPr>
          <w:rFonts w:ascii="Times New Roman" w:hAnsi="Times New Roman"/>
          <w:sz w:val="24"/>
        </w:rPr>
        <w:t xml:space="preserve"> lake communities and ecosystems that resist change following frog declines and remain intact </w:t>
      </w:r>
      <w:r w:rsidR="00EF5C08">
        <w:rPr>
          <w:rFonts w:ascii="Times New Roman" w:hAnsi="Times New Roman"/>
          <w:sz w:val="24"/>
        </w:rPr>
        <w:t xml:space="preserve">may be </w:t>
      </w:r>
      <w:r>
        <w:rPr>
          <w:rFonts w:ascii="Times New Roman" w:hAnsi="Times New Roman"/>
          <w:sz w:val="24"/>
        </w:rPr>
        <w:t xml:space="preserve">more likely to support, rather than challenge, the frogs that </w:t>
      </w:r>
      <w:r w:rsidR="00EF5C08">
        <w:rPr>
          <w:rFonts w:ascii="Times New Roman" w:hAnsi="Times New Roman"/>
          <w:sz w:val="24"/>
        </w:rPr>
        <w:t xml:space="preserve">will be </w:t>
      </w:r>
      <w:r>
        <w:rPr>
          <w:rFonts w:ascii="Times New Roman" w:hAnsi="Times New Roman"/>
          <w:sz w:val="24"/>
        </w:rPr>
        <w:t>release</w:t>
      </w:r>
      <w:r w:rsidR="00EF5C08">
        <w:rPr>
          <w:rFonts w:ascii="Times New Roman" w:hAnsi="Times New Roman"/>
          <w:sz w:val="24"/>
        </w:rPr>
        <w:t>d</w:t>
      </w:r>
      <w:r>
        <w:rPr>
          <w:rFonts w:ascii="Times New Roman" w:hAnsi="Times New Roman"/>
          <w:sz w:val="24"/>
        </w:rPr>
        <w:t xml:space="preserve"> back into these habitats.</w:t>
      </w:r>
    </w:p>
    <w:p w14:paraId="6009E2C9" w14:textId="6E4ED64D" w:rsidR="00EF2E6B" w:rsidRDefault="00EF2E6B" w:rsidP="00A45FC1">
      <w:pPr>
        <w:spacing w:line="480" w:lineRule="auto"/>
        <w:ind w:right="360"/>
        <w:jc w:val="center"/>
        <w:rPr>
          <w:rFonts w:ascii="Times New Roman" w:hAnsi="Times New Roman"/>
          <w:sz w:val="24"/>
        </w:rPr>
      </w:pPr>
      <w:r w:rsidRPr="00EF2E6B">
        <w:rPr>
          <w:rFonts w:ascii="Times New Roman" w:hAnsi="Times New Roman"/>
          <w:smallCaps/>
          <w:noProof/>
          <w:sz w:val="24"/>
          <w:szCs w:val="24"/>
        </w:rPr>
        <w:t>Conclusion</w:t>
      </w:r>
    </w:p>
    <w:p w14:paraId="764E2F54" w14:textId="6A36734C" w:rsidR="00EF2E6B" w:rsidRDefault="00EF2E6B" w:rsidP="00EF2E6B">
      <w:pPr>
        <w:spacing w:line="480" w:lineRule="auto"/>
        <w:ind w:firstLine="720"/>
        <w:rPr>
          <w:rFonts w:ascii="Times New Roman" w:hAnsi="Times New Roman"/>
          <w:sz w:val="24"/>
        </w:rPr>
      </w:pPr>
      <w:r>
        <w:rPr>
          <w:rFonts w:ascii="Times New Roman" w:hAnsi="Times New Roman"/>
          <w:sz w:val="24"/>
        </w:rPr>
        <w:t>We showed that tadpoles can reduce algal resources in experimental settings.</w:t>
      </w:r>
      <w:r w:rsidR="008275C3">
        <w:rPr>
          <w:rFonts w:ascii="Times New Roman" w:hAnsi="Times New Roman"/>
          <w:sz w:val="24"/>
        </w:rPr>
        <w:t xml:space="preserve"> </w:t>
      </w:r>
      <w:r w:rsidR="000E67BB">
        <w:rPr>
          <w:rFonts w:ascii="Times New Roman" w:hAnsi="Times New Roman"/>
          <w:sz w:val="24"/>
        </w:rPr>
        <w:t>T</w:t>
      </w:r>
      <w:r>
        <w:rPr>
          <w:rFonts w:ascii="Times New Roman" w:hAnsi="Times New Roman"/>
          <w:sz w:val="24"/>
        </w:rPr>
        <w:t xml:space="preserve">heir absence has the potential to alter lake communities based on loss of top-down control or competitive release </w:t>
      </w:r>
      <w:r w:rsidR="00EF5C08">
        <w:rPr>
          <w:rFonts w:ascii="Times New Roman" w:hAnsi="Times New Roman"/>
          <w:sz w:val="24"/>
        </w:rPr>
        <w:fldChar w:fldCharType="begin" w:fldLock="1"/>
      </w:r>
      <w:r w:rsidR="00EF5C08">
        <w:rPr>
          <w:rFonts w:ascii="Times New Roman" w:hAnsi="Times New Roman"/>
          <w:sz w:val="24"/>
        </w:rPr>
        <w:instrText>ADDIN CSL_CITATION {"citationItems":[{"id":"ITEM-1","itemData":{"author":[{"dropping-particle":"","family":"Hairston","given":"N. G.","non-dropping-particle":"","parse-names":false,"suffix":""},{"dropping-particle":"","family":"Smith","given":"F. E.","non-dropping-particle":"","parse-names":false,"suffix":""},{"dropping-particle":"","family":"Slobodkin","given":"L. B.","non-dropping-particle":"","parse-names":false,"suffix":""}],"container-title":"The American Naturalist","id":"ITEM-1","issue":"879","issued":{"date-parts":[["1960"]]},"page":"421","title":"Community Structure, Population Control, and Competition","type":"article-journal","volume":"94"},"uris":["http://www.mendeley.com/documents/?uuid=2f1cb552-af25-4e68-bfc9-95a9d9bbf2ee"]},{"id":"ITEM-2","itemData":{"author":[{"dropping-particle":"","family":"Paine","given":"R. T.","non-dropping-particle":"","parse-names":false,"suffix":""}],"container-title":"The American Naturalist","id":"ITEM-2","issue":"910","issued":{"date-parts":[["1966"]]},"page":"65","title":"Food web complexity and species diversity","type":"article-journal","volume":"100"},"uris":["http://www.mendeley.com/documents/?uuid=196b6254-4ccb-4583-9d61-b94a7fcafb60"]},{"id":"ITEM-3","itemData":{"author":[{"dropping-particle":"","family":"Carpenter","given":"S. R.","non-dropping-particle":"","parse-names":false,"suffix":""},{"dropping-particle":"","family":"Kitchell","given":"J. F.","non-dropping-particle":"","parse-names":false,"suffix":""},{"dropping-particle":"","family":"Hodgson","given":"J. R.","non-dropping-particle":"","parse-names":false,"suffix":""}],"container-title":"Bioscience","id":"ITEM-3","issue":"10","issued":{"date-parts":[["1985"]]},"page":"634-639","title":"Cascading trophic interactions and lake productivity","type":"article-journal","volume":"35"},"uris":["http://www.mendeley.com/documents/?uuid=fcf30154-5809-444c-84cc-95f8d09debcc"]},{"id":"ITEM-4","itemData":{"DOI":"10.1890/02-0550","ISSN":"0012-9658","abstract":"Different species occupy similar trophic positions in natural communities. However, ecologists have often overlooked the consequences of this variation for local communities by assuming that species occupying similar trophic positions are functionally similar. There have been few experimental tests of this important assumption. We tested the assumption of functional similarity by comparing the effect of six different predators (three fish and three salamander species) on an ensemble of larval anuran prey. Our experiment identified substantial variation in the impact of different predators on a variety of responses. Differences among predators in their selection of prey caused the structure of the larval anuran ensemble to vary continuously as opposed to producing discrete alternative states. Predators also differed in their ability to suppress either the total number or biomass of anurans. Thus, performance of larval anurans was dependent upon the identity of the predator. Moreover, the identity of predat...","author":[{"dropping-particle":"","family":"Chalcraft","given":"David R.","non-dropping-particle":"","parse-names":false,"suffix":""},{"dropping-particle":"","family":"Resetarits","given":"William J.","non-dropping-particle":"","parse-names":false,"suffix":""}],"container-title":"Ecology","id":"ITEM-4","issue":"9","issued":{"date-parts":[["2003","9","11"]]},"language":"EN","page":"2407-2418","title":"Predator identity and ecological impacts: functional redundancy or fuctional diversity?","type":"article-journal","volume":"84"},"uris":["http://www.mendeley.com/documents/?uuid=f14642a2-3f17-4c3e-bdee-7bfe3f786d5a"]},{"id":"ITEM-5","itemData":{"ISSN":"1461-0248","author":[{"dropping-particle":"","family":"Gruner","given":"Daniel S.","non-dropping-particle":"","parse-names":false,"suffix":""},{"dropping-particle":"","family":"Smith","given":"Jennifer E.","non-dropping-particle":"","parse-names":false,"suffix":""},{"dropping-particle":"","family":"Seabloom","given":"Eric W.","non-dropping-particle":"","parse-names":false,"suffix":""},{"dropping-particle":"","family":"Sandin","given":"Stuart A.","non-dropping-particle":"","parse-names":false,"suffix":""},{"dropping-particle":"","family":"Ngai","given":"Jacqueline T.","non-dropping-particle":"","parse-names":false,"suffix":""},{"dropping-particle":"","family":"Hillebrand","given":"Helmut","non-dropping-particle":"","parse-names":false,"suffix":""},{"dropping-particle":"","family":"Harpole","given":"W. Stanley","non-dropping-particle":"","parse-names":false,"suffix":""},{"dropping-particle":"","family":"Elser","given":"James J.","non-dropping-particle":"","parse-names":false,"suffix":""},{"dropping-particle":"","family":"Cleland","given":"Elsa E.","non-dropping-particle":"","parse-names":false,"suffix":""},{"dropping-particle":"","family":"Bracken","given":"Matthew E. S.","non-dropping-particle":"","parse-names":false,"suffix":""},{"dropping-particle":"","family":"Borer","given":"Elizabeth T.","non-dropping-particle":"","parse-names":false,"suffix":""},{"dropping-particle":"","family":"Bolker","given":"Benjamin M.","non-dropping-particle":"","parse-names":false,"suffix":""}],"container-title":"Ecology Letters","id":"ITEM-5","issue":"7","issued":{"date-parts":[["2008"]]},"page":"740-755","title":"A cross-system synthesis of consumer and nutrient resource control on producer biomass","type":"article-journal","volume":"11"},"uris":["http://www.mendeley.com/documents/?uuid=8d1acdac-11fb-48cc-bab6-ec2126936571"]},{"id":"ITEM-6","itemData":{"DOI":"doi: DOI: 10.1016/0022-0981(94)00149-8","ISSN":"0022-0981","author":[{"dropping-particle":"","family":"Holbrook","given":"Sally J.","non-dropping-particle":"","parse-names":false,"suffix":""},{"dropping-particle":"","family":"Schmitt","given":"Russell J.","non-dropping-particle":"","parse-names":false,"suffix":""}],"container-title":"Journal of Experimental Marine Biology and Ecology","id":"ITEM-6","issue":"2","issued":{"date-parts":[["1995","2"]]},"page":"219-233","title":"Compensation in resource use by foragers released from interspecific competition","type":"article-journal","volume":"185"},"uris":["http://www.mendeley.com/documents/?uuid=fa6f4568-ba98-4399-b16a-1c0e742fbc8f"]}],"mendeley":{"formattedCitation":"(Hairston et al. 1960, Paine 1966, Carpenter et al. 1985, Holbrook and Schmitt 1995, Chalcraft and Resetarits 2003, Gruner et al. 2008)","plainTextFormattedCitation":"(Hairston et al. 1960, Paine 1966, Carpenter et al. 1985, Holbrook and Schmitt 1995, Chalcraft and Resetarits 2003, Gruner et al. 2008)","previouslyFormattedCitation":"(Hairston et al. 1960, Paine 1966, Carpenter et al. 1985, Holbrook and Schmitt 1995, Chalcraft and Resetarits 2003, Gruner et al. 2008)"},"properties":{"noteIndex":0},"schema":"https://github.com/citation-style-language/schema/raw/master/csl-citation.json"}</w:instrText>
      </w:r>
      <w:r w:rsidR="00EF5C08">
        <w:rPr>
          <w:rFonts w:ascii="Times New Roman" w:hAnsi="Times New Roman"/>
          <w:sz w:val="24"/>
        </w:rPr>
        <w:fldChar w:fldCharType="separate"/>
      </w:r>
      <w:r w:rsidR="00EF5C08" w:rsidRPr="00EF5C08">
        <w:rPr>
          <w:rFonts w:ascii="Times New Roman" w:hAnsi="Times New Roman"/>
          <w:noProof/>
          <w:sz w:val="24"/>
        </w:rPr>
        <w:t>(Hairston et al. 1960, Paine 1966, Carpenter et al. 1985, Holbrook and Schmitt 1995, Chalcraft and Resetarits 2003, Gruner et al. 2008)</w:t>
      </w:r>
      <w:r w:rsidR="00EF5C08">
        <w:rPr>
          <w:rFonts w:ascii="Times New Roman" w:hAnsi="Times New Roman"/>
          <w:sz w:val="24"/>
        </w:rPr>
        <w:fldChar w:fldCharType="end"/>
      </w:r>
      <w:r>
        <w:rPr>
          <w:rFonts w:ascii="Times New Roman" w:hAnsi="Times New Roman"/>
          <w:sz w:val="24"/>
        </w:rPr>
        <w:t xml:space="preserve">. However, previous research shows that tadpoles’ absence does not have strong effects on community composition at the lake scale </w:t>
      </w:r>
      <w:r w:rsidR="00EF5C08">
        <w:rPr>
          <w:rFonts w:ascii="Times New Roman" w:hAnsi="Times New Roman"/>
          <w:sz w:val="24"/>
        </w:rPr>
        <w:fldChar w:fldCharType="begin" w:fldLock="1"/>
      </w:r>
      <w:r w:rsidR="00EF5C08">
        <w:rPr>
          <w:rFonts w:ascii="Times New Roman" w:hAnsi="Times New Roman"/>
          <w:sz w:val="24"/>
        </w:rPr>
        <w:instrText>ADDIN CSL_CITATION {"citationItems":[{"id":"ITEM-1","itemData":{"DOI":"10.1002/ecs2.1327","ISSN":"21508925","author":[{"dropping-particle":"","family":"Smith","given":"Thomas C.","non-dropping-particle":"","parse-names":false,"suffix":""},{"dropping-particle":"","family":"Knapp","given":"Roland A.","non-dropping-particle":"","parse-names":false,"suffix":""},{"dropping-particle":"","family":"Briggs","given":"Cheryl J.","non-dropping-particle":"","parse-names":false,"suffix":""}],"container-title":"Ecosphere","id":"ITEM-1","issue":"6","issued":{"date-parts":[["2016","6","1"]]},"page":"e01327","publisher":"Wiley-Blackwell","title":"Declines and extinctions of mountain yellow-legged frogs have small effects on benthic macroinvertebrate communities","type":"article-journal","volume":"7"},"uris":["http://www.mendeley.com/documents/?uuid=c59bbc03-f039-3fa5-bd67-97e75ca9d3db"]}],"mendeley":{"formattedCitation":"(Smith et al. 2016)","plainTextFormattedCitation":"(Smith et al. 2016)","previouslyFormattedCitation":"(Smith et al. 2016)"},"properties":{"noteIndex":0},"schema":"https://github.com/citation-style-language/schema/raw/master/csl-citation.json"}</w:instrText>
      </w:r>
      <w:r w:rsidR="00EF5C08">
        <w:rPr>
          <w:rFonts w:ascii="Times New Roman" w:hAnsi="Times New Roman"/>
          <w:sz w:val="24"/>
        </w:rPr>
        <w:fldChar w:fldCharType="separate"/>
      </w:r>
      <w:r w:rsidR="00EF5C08" w:rsidRPr="00EF5C08">
        <w:rPr>
          <w:rFonts w:ascii="Times New Roman" w:hAnsi="Times New Roman"/>
          <w:noProof/>
          <w:sz w:val="24"/>
        </w:rPr>
        <w:t>(Smith et al. 2016)</w:t>
      </w:r>
      <w:r w:rsidR="00EF5C08">
        <w:rPr>
          <w:rFonts w:ascii="Times New Roman" w:hAnsi="Times New Roman"/>
          <w:sz w:val="24"/>
        </w:rPr>
        <w:fldChar w:fldCharType="end"/>
      </w:r>
      <w:r w:rsidR="00EF5C08">
        <w:rPr>
          <w:rFonts w:ascii="Times New Roman" w:hAnsi="Times New Roman"/>
          <w:sz w:val="24"/>
        </w:rPr>
        <w:t xml:space="preserve"> and that amphibian declines do not completely restructure aquatic </w:t>
      </w:r>
      <w:proofErr w:type="spellStart"/>
      <w:r w:rsidR="00EF5C08">
        <w:rPr>
          <w:rFonts w:ascii="Times New Roman" w:hAnsi="Times New Roman"/>
          <w:sz w:val="24"/>
        </w:rPr>
        <w:t>foodwebs</w:t>
      </w:r>
      <w:proofErr w:type="spellEnd"/>
      <w:r w:rsidR="00EF5C08">
        <w:rPr>
          <w:rFonts w:ascii="Times New Roman" w:hAnsi="Times New Roman"/>
          <w:sz w:val="24"/>
        </w:rPr>
        <w:t xml:space="preserve"> </w:t>
      </w:r>
      <w:r w:rsidR="00EF5C08">
        <w:rPr>
          <w:rFonts w:ascii="Times New Roman" w:hAnsi="Times New Roman"/>
          <w:sz w:val="24"/>
        </w:rPr>
        <w:fldChar w:fldCharType="begin" w:fldLock="1"/>
      </w:r>
      <w:r w:rsidR="00D9085D">
        <w:rPr>
          <w:rFonts w:ascii="Times New Roman" w:hAnsi="Times New Roman"/>
          <w:sz w:val="24"/>
        </w:rPr>
        <w:instrText>ADDIN CSL_CITATION {"citationItems":[{"id":"ITEM-1","itemData":{"DOI":"10.1890/14-1526.1","ISSN":"0012-9658","author":[{"dropping-particle":"","family":"Barnum","given":"Thomas R.","non-dropping-particle":"","parse-names":false,"suffix":""},{"dropping-particle":"","family":"Drake","given":"John M.","non-dropping-particle":"","parse-names":false,"suffix":""},{"dropping-particle":"","family":"Colón-Gaud","given":"Checo","non-dropping-particle":"","parse-names":false,"suffix":""},{"dropping-particle":"","family":"Rugenski","given":"Amanda T.","non-dropping-particle":"","parse-names":false,"suffix":""},{"dropping-particle":"","family":"Frauendorf","given":"Therese C.","non-dropping-particle":"","parse-names":false,"suffix":""},{"dropping-particle":"","family":"Connelly","given":"Scott","non-dropping-particle":"","parse-names":false,"suffix":""},{"dropping-particle":"","family":"Kilham","given":"Susan S.","non-dropping-particle":"","parse-names":false,"suffix":""},{"dropping-particle":"","family":"Whiles","given":"Matt R.","non-dropping-particle":"","parse-names":false,"suffix":""},{"dropping-particle":"","family":"Lips","given":"Karen R.","non-dropping-particle":"","parse-names":false,"suffix":""},{"dropping-particle":"","family":"Pringle","given":"Catherine M.","non-dropping-particle":"","parse-names":false,"suffix":""}],"container-title":"Ecology","id":"ITEM-1","issue":"8","issued":{"date-parts":[["2015","8"]]},"page":"2106-2116","title":"Evidence for the persistence of food web structure after amphibian extirpation in a Neotropical stream","type":"article-journal","volume":"96"},"uris":["http://www.mendeley.com/documents/?uuid=806d32ba-b08f-3ce7-95da-bc002308eee6"]}],"mendeley":{"formattedCitation":"(Barnum et al. 2015)","plainTextFormattedCitation":"(Barnum et al. 2015)","previouslyFormattedCitation":"(Barnum et al. 2015)"},"properties":{"noteIndex":0},"schema":"https://github.com/citation-style-language/schema/raw/master/csl-citation.json"}</w:instrText>
      </w:r>
      <w:r w:rsidR="00EF5C08">
        <w:rPr>
          <w:rFonts w:ascii="Times New Roman" w:hAnsi="Times New Roman"/>
          <w:sz w:val="24"/>
        </w:rPr>
        <w:fldChar w:fldCharType="separate"/>
      </w:r>
      <w:r w:rsidR="00DF3415" w:rsidRPr="00DF3415">
        <w:rPr>
          <w:rFonts w:ascii="Times New Roman" w:hAnsi="Times New Roman"/>
          <w:noProof/>
          <w:sz w:val="24"/>
        </w:rPr>
        <w:t>(Barnum et al. 2015)</w:t>
      </w:r>
      <w:r w:rsidR="00EF5C08">
        <w:rPr>
          <w:rFonts w:ascii="Times New Roman" w:hAnsi="Times New Roman"/>
          <w:sz w:val="24"/>
        </w:rPr>
        <w:fldChar w:fldCharType="end"/>
      </w:r>
      <w:r>
        <w:rPr>
          <w:rFonts w:ascii="Times New Roman" w:hAnsi="Times New Roman"/>
          <w:sz w:val="24"/>
        </w:rPr>
        <w:t xml:space="preserve">. </w:t>
      </w:r>
      <w:r w:rsidR="00EF5C08">
        <w:rPr>
          <w:rFonts w:ascii="Times New Roman" w:hAnsi="Times New Roman"/>
          <w:sz w:val="24"/>
        </w:rPr>
        <w:t>This contrast</w:t>
      </w:r>
      <w:r>
        <w:rPr>
          <w:rFonts w:ascii="Times New Roman" w:hAnsi="Times New Roman"/>
          <w:sz w:val="24"/>
        </w:rPr>
        <w:t xml:space="preserve"> highlight</w:t>
      </w:r>
      <w:r w:rsidR="00EF5C08">
        <w:rPr>
          <w:rFonts w:ascii="Times New Roman" w:hAnsi="Times New Roman"/>
          <w:sz w:val="24"/>
        </w:rPr>
        <w:t>s</w:t>
      </w:r>
      <w:r>
        <w:rPr>
          <w:rFonts w:ascii="Times New Roman" w:hAnsi="Times New Roman"/>
          <w:sz w:val="24"/>
        </w:rPr>
        <w:t xml:space="preserve"> how the ecological consequences of mountain yellow-legged frog declines remain unclear. </w:t>
      </w:r>
    </w:p>
    <w:p w14:paraId="56ACF559" w14:textId="129F21E2" w:rsidR="00EF2E6B" w:rsidRPr="001B2BF1" w:rsidRDefault="00EF2E6B" w:rsidP="00A45FC1">
      <w:pPr>
        <w:spacing w:line="480" w:lineRule="auto"/>
        <w:ind w:firstLine="720"/>
        <w:rPr>
          <w:rFonts w:ascii="Times New Roman" w:hAnsi="Times New Roman"/>
          <w:smallCaps/>
          <w:sz w:val="24"/>
          <w:szCs w:val="24"/>
        </w:rPr>
      </w:pPr>
      <w:r>
        <w:rPr>
          <w:rFonts w:ascii="Times New Roman" w:hAnsi="Times New Roman"/>
          <w:sz w:val="24"/>
        </w:rPr>
        <w:t xml:space="preserve">The decline of the mountain yellow-legged frogs and the question of their ecological importance is emblematic of the decline of amphibian species and biodiversity loss worldwide, and the </w:t>
      </w:r>
      <w:r w:rsidR="00284C96">
        <w:rPr>
          <w:rFonts w:ascii="Times New Roman" w:hAnsi="Times New Roman"/>
          <w:sz w:val="24"/>
        </w:rPr>
        <w:t xml:space="preserve">uncertain </w:t>
      </w:r>
      <w:r>
        <w:rPr>
          <w:rFonts w:ascii="Times New Roman" w:hAnsi="Times New Roman"/>
          <w:sz w:val="24"/>
        </w:rPr>
        <w:t xml:space="preserve">consequences of those species losses. </w:t>
      </w:r>
      <w:del w:id="200" w:author="Andrea Adams" w:date="2020-05-21T15:39:00Z">
        <w:r w:rsidDel="002E2295">
          <w:rPr>
            <w:rFonts w:ascii="Times New Roman" w:hAnsi="Times New Roman"/>
            <w:sz w:val="24"/>
          </w:rPr>
          <w:delText>Amphibian species continue to decline worldwide</w:delText>
        </w:r>
        <w:r w:rsidR="00284C96" w:rsidDel="002E2295">
          <w:rPr>
            <w:rFonts w:ascii="Times New Roman" w:hAnsi="Times New Roman"/>
            <w:sz w:val="24"/>
          </w:rPr>
          <w:delText xml:space="preserve"> </w:delText>
        </w:r>
        <w:r w:rsidR="00284C96" w:rsidDel="002E2295">
          <w:rPr>
            <w:rFonts w:ascii="Times New Roman" w:hAnsi="Times New Roman"/>
            <w:sz w:val="24"/>
          </w:rPr>
          <w:fldChar w:fldCharType="begin" w:fldLock="1"/>
        </w:r>
        <w:r w:rsidR="00284C96" w:rsidDel="002E2295">
          <w:rPr>
            <w:rFonts w:ascii="Times New Roman" w:hAnsi="Times New Roman"/>
            <w:sz w:val="24"/>
          </w:rPr>
          <w:delInstrText>ADDIN CSL_CITATION {"citationItems":[{"id":"ITEM-1","itemData":{"DOI":"10.1126/science.aav0379","ISSN":"1095-9203","PMID":"30923224","abstract":"Anthropogenic trade and development have broken down dispersal barriers, facilitating the spread of diseases that threaten Earth's biodiversity. We present a global, quantitative assessment of the amphibian chytridiomycosis panzootic, one of the most impactful examples of disease spread, and demonstrate its role in the decline of at least 501 amphibian species over the past half-century, including 90 presumed extinctions. The effects of chytridiomycosis have been greatest in large-bodied, range-restricted anurans in wet climates in the Americas and Australia. Declines peaked in the 1980s, and only 12% of declined species show signs of recovery, whereas 39% are experiencing ongoing decline. There is risk of further chytridiomycosis outbreaks in new areas. The chytridiomycosis panzootic represents the greatest recorded loss of biodiversity attributable to a disease.","author":[{"dropping-particle":"","family":"Scheele","given":"Ben C","non-dropping-particle":"","parse-names":false,"suffix":""},{"dropping-particle":"","family":"Pasmans","given":"Frank","non-dropping-particle":"","parse-names":false,"suffix":""},{"dropping-particle":"","family":"Skerratt","given":"Lee F","non-dropping-particle":"","parse-names":false,"suffix":""},{"dropping-particle":"","family":"Berger","given":"Lee","non-dropping-particle":"","parse-names":false,"suffix":""},{"dropping-particle":"","family":"Martel","given":"An","non-dropping-particle":"","parse-names":false,"suffix":""},{"dropping-particle":"","family":"Beukema","given":"Wouter","non-dropping-particle":"","parse-names":false,"suffix":""},{"dropping-particle":"","family":"Acevedo","given":"Aldemar A","non-dropping-particle":"","parse-names":false,"suffix":""},{"dropping-particle":"","family":"Burrowes","given":"Patricia A","non-dropping-particle":"","parse-names":false,"suffix":""},{"dropping-particle":"","family":"Carvalho","given":"Tamilie","non-dropping-particle":"","parse-names":false,"suffix":""},{"dropping-particle":"","family":"Catenazzi","given":"Alessandro","non-dropping-particle":"","parse-names":false,"suffix":""},{"dropping-particle":"","family":"la Riva","given":"Ignacio","non-dropping-particle":"De","parse-names":false,"suffix":""},{"dropping-particle":"","family":"Fisher","given":"Matthew C","non-dropping-particle":"","parse-names":false,"suffix":""},{"dropping-particle":"V","family":"Flechas","given":"Sandra","non-dropping-particle":"","parse-names":false,"suffix":""},{"dropping-particle":"","family":"Foster","given":"Claire N","non-dropping-particle":"","parse-names":false,"suffix":""},{"dropping-particle":"","family":"Frías-Álvarez","given":"Patricia","non-dropping-particle":"","parse-names":false,"suffix":""},{"dropping-particle":"","family":"Garner","given":"Trenton W J","non-dropping-particle":"","parse-names":false,"suffix":""},{"dropping-particle":"","family":"Gratwicke","given":"Brian","non-dropping-particle":"","parse-names":false,"suffix":""},{"dropping-particle":"","family":"Guayasamin","given":"Juan M","non-dropping-particle":"","parse-names":false,"suffix":""},{"dropping-particle":"","family":"Hirschfeld","given":"Mareike","non-dropping-particle":"","parse-names":false,"suffix":""},{"dropping-particle":"","family":"Kolby","given":"Jonathan E","non-dropping-particle":"","parse-names":false,"suffix":""},{"dropping-particle":"","family":"Kosch","given":"Tiffany A","non-dropping-particle":"","parse-names":false,"suffix":""},{"dropping-particle":"","family":"Marca","given":"Enrique","non-dropping-particle":"La","parse-names":false,"suffix":""},{"dropping-particle":"","family":"Lindenmayer","given":"David B","non-dropping-particle":"","parse-names":false,"suffix":""},{"dropping-particle":"","family":"Lips","given":"Karen R","non-dropping-particle":"","parse-names":false,"suffix":""},{"dropping-particle":"V","family":"Longo","given":"Ana","non-dropping-particle":"","parse-names":false,"suffix":""},{"dropping-particle":"","family":"Maneyro","given":"Raúl","non-dropping-particle":"","parse-names":false,"suffix":""},{"dropping-particle":"","family":"McDonald","given":"Cait A","non-dropping-particle":"","parse-names":false,"suffix":""},{"dropping-particle":"","family":"Mendelson","given":"Joseph","non-dropping-particle":"","parse-names":false,"suffix":""},{"dropping-particle":"","family":"Palacios-Rodriguez","given":"Pablo","non-dropping-particle":"","parse-names":false,"suffix":""},{"dropping-particle":"","family":"Parra-Olea","given":"Gabriela","non-dropping-particle":"","parse-names":false,"suffix":""},{"dropping-particle":"","family":"Richards-Zawacki","given":"Corinne L","non-dropping-particle":"","parse-names":false,"suffix":""},{"dropping-particle":"","family":"Rödel","given":"Mark-Oliver","non-dropping-particle":"","parse-names":false,"suffix":""},{"dropping-particle":"","family":"Rovito","given":"Sean M","non-dropping-particle":"","parse-names":false,"suffix":""},{"dropping-particle":"","family":"Soto-Azat","given":"Claudio","non-dropping-particle":"","parse-names":false,"suffix":""},{"dropping-particle":"","family":"Toledo","given":"Luís Felipe","non-dropping-particle":"","parse-names":false,"suffix":""},{"dropping-particle":"","family":"Voyles","given":"Jamie","non-dropping-particle":"","parse-names":false,"suffix":""},{"dropping-particle":"","family":"Weldon","given":"Ché","non-dropping-particle":"","parse-names":false,"suffix":""},{"dropping-particle":"","family":"Whitfield","given":"Steven M","non-dropping-particle":"","parse-names":false,"suffix":""},{"dropping-particle":"","family":"Wilkinson","given":"Mark","non-dropping-particle":"","parse-names":false,"suffix":""},{"dropping-particle":"","family":"Zamudio","given":"Kelly R","non-dropping-particle":"","parse-names":false,"suffix":""},{"dropping-particle":"","family":"Canessa","given":"Stefano","non-dropping-particle":"","parse-names":false,"suffix":""}],"container-title":"Science (New York, N.Y.)","id":"ITEM-1","issue":"6434","issued":{"date-parts":[["2019","3","29"]]},"page":"1459-1463","publisher":"American Association for the Advancement of Science","title":"Amphibian fungal panzootic causes catastrophic and ongoing loss of biodiversity.","type":"article-journal","volume":"363"},"uris":["http://www.mendeley.com/documents/?uuid=8c829f71-7b71-3992-83c4-73b2fb26e3d7"]},{"id":"ITEM-2","itemData":{"abstract":"Landmark United Nations-backed report finds that agriculture is one of the biggest threats to Earth’s ecosystems. Landmark United Nations-backed report finds that agriculture is one of the biggest threats to Earth’s ecosystems.","author":[{"dropping-particle":"","family":"Tollefson","given":"Jeff","non-dropping-particle":"","parse-names":false,"suffix":""}],"container-title":"Nature 2019 569:7755","id":"ITEM-2","issued":{"date-parts":[["2019","5","6"]]},"publisher":"Nature Publishing Group","title":"Humans are driving one million species to extinction","type":"article-journal"},"uris":["http://www.mendeley.com/documents/?uuid=e76d547b-5e99-3da2-b24e-287e1f5e70ea"]}],"mendeley":{"formattedCitation":"(Scheele et al. 2019, Tollefson 2019)","plainTextFormattedCitation":"(Scheele et al. 2019, Tollefson 2019)","previouslyFormattedCitation":"(Scheele et al. 2019, Tollefson 2019)"},"properties":{"noteIndex":0},"schema":"https://github.com/citation-style-language/schema/raw/master/csl-citation.json"}</w:delInstrText>
        </w:r>
        <w:r w:rsidR="00284C96" w:rsidDel="002E2295">
          <w:rPr>
            <w:rFonts w:ascii="Times New Roman" w:hAnsi="Times New Roman"/>
            <w:sz w:val="24"/>
          </w:rPr>
          <w:fldChar w:fldCharType="separate"/>
        </w:r>
        <w:r w:rsidR="00284C96" w:rsidRPr="00284C96" w:rsidDel="002E2295">
          <w:rPr>
            <w:rFonts w:ascii="Times New Roman" w:hAnsi="Times New Roman"/>
            <w:noProof/>
            <w:sz w:val="24"/>
          </w:rPr>
          <w:delText>(Scheele et al. 2019, Tollefson 2019)</w:delText>
        </w:r>
        <w:r w:rsidR="00284C96" w:rsidDel="002E2295">
          <w:rPr>
            <w:rFonts w:ascii="Times New Roman" w:hAnsi="Times New Roman"/>
            <w:sz w:val="24"/>
          </w:rPr>
          <w:fldChar w:fldCharType="end"/>
        </w:r>
        <w:r w:rsidDel="002E2295">
          <w:rPr>
            <w:rFonts w:ascii="Times New Roman" w:hAnsi="Times New Roman"/>
            <w:sz w:val="24"/>
          </w:rPr>
          <w:delText xml:space="preserve">. </w:delText>
        </w:r>
      </w:del>
      <w:r>
        <w:rPr>
          <w:rFonts w:ascii="Times New Roman" w:hAnsi="Times New Roman"/>
          <w:sz w:val="24"/>
        </w:rPr>
        <w:t xml:space="preserve">Some declines have been associated with ecosystem changes following loss of functions performed by amphibians </w:t>
      </w:r>
      <w:r w:rsidR="00EF5C08">
        <w:rPr>
          <w:rFonts w:ascii="Times New Roman" w:hAnsi="Times New Roman"/>
          <w:sz w:val="24"/>
        </w:rPr>
        <w:fldChar w:fldCharType="begin" w:fldLock="1"/>
      </w:r>
      <w:r w:rsidR="00EF5C08">
        <w:rPr>
          <w:rFonts w:ascii="Times New Roman" w:hAnsi="Times New Roman"/>
          <w:sz w:val="24"/>
        </w:rPr>
        <w:instrText>ADDIN CSL_CITATION {"citationItems":[{"id":"ITEM-1","itemData":{"DOI":"10.1007/s10021-012-9602-7","ISSN":"1432-9840","author":[{"dropping-particle":"","family":"Whiles","given":"M. R.","non-dropping-particle":"","parse-names":false,"suffix":""},{"dropping-particle":"","family":"Hall","given":"R. O.","non-dropping-particle":"","parse-names":false,"suffix":""},{"dropping-particle":"","family":"Dodds","given":"W. K.","non-dropping-particle":"","parse-names":false,"suffix":""},{"dropping-particle":"","family":"Verburg","given":"P.","non-dropping-particle":"","parse-names":false,"suffix":""},{"dropping-particle":"","family":"Huryn","given":"A. D.","non-dropping-particle":"","parse-names":false,"suffix":""},{"dropping-particle":"","family":"Pringle","given":"C. M.","non-dropping-particle":"","parse-names":false,"suffix":""},{"dropping-particle":"","family":"Lips","given":"K. R.","non-dropping-particle":"","parse-names":false,"suffix":""},{"dropping-particle":"","family":"Kilham","given":"S. S.","non-dropping-particle":"","parse-names":false,"suffix":""},{"dropping-particle":"","family":"Colón-Gaud","given":"C.","non-dropping-particle":"","parse-names":false,"suffix":""},{"dropping-particle":"","family":"Rugenski","given":"A. T.","non-dropping-particle":"","parse-names":false,"suffix":""},{"dropping-particle":"","family":"Peterson","given":"S.","non-dropping-particle":"","parse-names":false,"suffix":""},{"dropping-particle":"","family":"Connelly","given":"S.","non-dropping-particle":"","parse-names":false,"suffix":""}],"container-title":"Ecosystems","id":"ITEM-1","issue":"1","issued":{"date-parts":[["2012","11","7"]]},"page":"146-157","title":"Disease-driven amphibian declines alter ecosystem processes in a tropical stream","type":"article-journal","volume":"16"},"uris":["http://www.mendeley.com/documents/?uuid=eae2c98f-ff64-4628-9a27-7054e3437646"]},{"id":"ITEM-2","itemData":{"DOI":"10.1111/fwb.12505","ISSN":"00465070","author":[{"dropping-particle":"","family":"Rantala","given":"Heidi M.","non-dropping-particle":"","parse-names":false,"suffix":""},{"dropping-particle":"","family":"Nelson","given":"Amanda M.","non-dropping-particle":"","parse-names":false,"suffix":""},{"dropping-particle":"","family":"Fulgoni","given":"Jessica N.","non-dropping-particle":"","parse-names":false,"suffix":""},{"dropping-particle":"","family":"Whiles","given":"Matt R.","non-dropping-particle":"","parse-names":false,"suffix":""},{"dropping-particle":"","family":"Hall","given":"Robert O.","non-dropping-particle":"","parse-names":false,"suffix":""},{"dropping-particle":"","family":"Dodds","given":"Walter K.","non-dropping-particle":"","parse-names":false,"suffix":""},{"dropping-particle":"","family":"Verburg","given":"Piet","non-dropping-particle":"","parse-names":false,"suffix":""},{"dropping-particle":"","family":"Huryn","given":"Alex D.","non-dropping-particle":"","parse-names":false,"suffix":""},{"dropping-particle":"","family":"Pringle","given":"Catherine M.","non-dropping-particle":"","parse-names":false,"suffix":""},{"dropping-particle":"","family":"Kilham","given":"Susan S.","non-dropping-particle":"","parse-names":false,"suffix":""},{"dropping-particle":"","family":"Lips","given":"Karen R.","non-dropping-particle":"","parse-names":false,"suffix":""},{"dropping-particle":"","family":"Colon-Gaud","given":"Checo","non-dropping-particle":"","parse-names":false,"suffix":""},{"dropping-particle":"","family":"Rugenski","given":"Amanda T.","non-dropping-particle":"","parse-names":false,"suffix":""},{"dropping-particle":"","family":"Peterson","given":"Scot D.","non-dropping-particle":"","parse-names":false,"suffix":""},{"dropping-particle":"","family":"Fritz","given":"Kelley","non-dropping-particle":"","parse-names":false,"suffix":""},{"dropping-particle":"","family":"McLeran","given":"Kerry E.","non-dropping-particle":"","parse-names":false,"suffix":""},{"dropping-particle":"","family":"Connelly","given":"Scott","non-dropping-particle":"","parse-names":false,"suffix":""}],"container-title":"Freshwater Biology","id":"ITEM-2","issue":"3","issued":{"date-parts":[["2015","3","29"]]},"page":"575-589","title":"Long-term changes in structure and function of a tropical headwater stream following a disease-driven amphibian decline","type":"article-journal","volume":"60"},"uris":["http://www.mendeley.com/documents/?uuid=2422d872-c790-4b20-9755-ba88d14662da"]},{"id":"ITEM-3","itemData":{"author":[{"dropping-particle":"","family":"Colón-Gaud","given":"C.","non-dropping-particle":"","parse-names":false,"suffix":""},{"dropping-particle":"","family":"Whiles","given":"M. R.","non-dropping-particle":"","parse-names":false,"suffix":""},{"dropping-particle":"","family":"Kilham","given":"S. S.","non-dropping-particle":"","parse-names":false,"suffix":""},{"dropping-particle":"","family":"Lips","given":"K. R.","non-dropping-particle":"","parse-names":false,"suffix":""},{"dropping-particle":"","family":"Pringle","given":"C. M.","non-dropping-particle":"","parse-names":false,"suffix":""},{"dropping-particle":"","family":"Connelly","given":"S.","non-dropping-particle":"","parse-names":false,"suffix":""},{"dropping-particle":"","family":"Peterson","given":"S. D.","non-dropping-particle":"","parse-names":false,"suffix":""}],"container-title":"Limnology and Oceanography","id":"ITEM-3","issue":"1","issued":{"date-parts":[["2009"]]},"page":"331-343","title":"Assessing ecological responses to catastrophic amphibian declines: Patterns of macroinvertebrate production and food web structure in upland Panamanian streams","type":"article-journal","volume":"54"},"uris":["http://www.mendeley.com/documents/?uuid=39400bf8-5333-4970-abe7-62c8a225799f"]}],"mendeley":{"formattedCitation":"(Colón-Gaud et al. 2009, Whiles et al. 2012, Rantala et al. 2015)","plainTextFormattedCitation":"(Colón-Gaud et al. 2009, Whiles et al. 2012, Rantala et al. 2015)","previouslyFormattedCitation":"(Colón-Gaud et al. 2009, Whiles et al. 2012, Rantala et al. 2015)"},"properties":{"noteIndex":0},"schema":"https://github.com/citation-style-language/schema/raw/master/csl-citation.json"}</w:instrText>
      </w:r>
      <w:r w:rsidR="00EF5C08">
        <w:rPr>
          <w:rFonts w:ascii="Times New Roman" w:hAnsi="Times New Roman"/>
          <w:sz w:val="24"/>
        </w:rPr>
        <w:fldChar w:fldCharType="separate"/>
      </w:r>
      <w:r w:rsidR="00EF5C08" w:rsidRPr="00EF5C08">
        <w:rPr>
          <w:rFonts w:ascii="Times New Roman" w:hAnsi="Times New Roman"/>
          <w:noProof/>
          <w:sz w:val="24"/>
        </w:rPr>
        <w:t>(Colón-Gaud et al. 2009, Whiles et al. 2012, Rantala et al. 2015)</w:t>
      </w:r>
      <w:r w:rsidR="00EF5C08">
        <w:rPr>
          <w:rFonts w:ascii="Times New Roman" w:hAnsi="Times New Roman"/>
          <w:sz w:val="24"/>
        </w:rPr>
        <w:fldChar w:fldCharType="end"/>
      </w:r>
      <w:r>
        <w:rPr>
          <w:rFonts w:ascii="Times New Roman" w:hAnsi="Times New Roman"/>
          <w:sz w:val="24"/>
        </w:rPr>
        <w:t xml:space="preserve">, but the ecological consequences of </w:t>
      </w:r>
      <w:r w:rsidR="00284C96">
        <w:rPr>
          <w:rFonts w:ascii="Times New Roman" w:hAnsi="Times New Roman"/>
          <w:sz w:val="24"/>
        </w:rPr>
        <w:t xml:space="preserve">most </w:t>
      </w:r>
      <w:r>
        <w:rPr>
          <w:rFonts w:ascii="Times New Roman" w:hAnsi="Times New Roman"/>
          <w:sz w:val="24"/>
        </w:rPr>
        <w:t>amphibian and anuran declines remain un</w:t>
      </w:r>
      <w:r w:rsidR="00284C96">
        <w:rPr>
          <w:rFonts w:ascii="Times New Roman" w:hAnsi="Times New Roman"/>
          <w:sz w:val="24"/>
        </w:rPr>
        <w:t>documented</w:t>
      </w:r>
      <w:r w:rsidR="00395098">
        <w:rPr>
          <w:rFonts w:ascii="Times New Roman" w:hAnsi="Times New Roman"/>
          <w:sz w:val="24"/>
        </w:rPr>
        <w:t xml:space="preserve"> </w:t>
      </w:r>
      <w:r w:rsidR="00395098">
        <w:rPr>
          <w:rFonts w:ascii="Times New Roman" w:hAnsi="Times New Roman"/>
          <w:sz w:val="24"/>
        </w:rPr>
        <w:fldChar w:fldCharType="begin" w:fldLock="1"/>
      </w:r>
      <w:r w:rsidR="00395098">
        <w:rPr>
          <w:rFonts w:ascii="Times New Roman" w:hAnsi="Times New Roman"/>
          <w:sz w:val="24"/>
        </w:rPr>
        <w:instrText>ADDIN CSL_CITATION {"citationItems":[{"id":"ITEM-1","itemData":{"author":[{"dropping-particle":"","family":"Hocking","given":"Daniel","non-dropping-particle":"","parse-names":false,"suffix":""},{"dropping-particle":"","family":"Babbitt","given":"Kimberly","non-dropping-particle":"","parse-names":false,"suffix":""}],"container-title":"Herpetological Conservation and Biology","id":"ITEM-1","issue":"1","issued":{"date-parts":[["2014"]]},"page":"1-17","title":"Amphibian Contributions to Ecosystem Services","type":"article-journal","volume":"9"},"uris":["http://www.mendeley.com/documents/?uuid=f3728dff-8368-37c4-b77f-de2c8b3d11df"]}],"mendeley":{"formattedCitation":"(Hocking and Babbitt 2014)","plainTextFormattedCitation":"(Hocking and Babbitt 2014)"},"properties":{"noteIndex":0},"schema":"https://github.com/citation-style-language/schema/raw/master/csl-citation.json"}</w:instrText>
      </w:r>
      <w:r w:rsidR="00395098">
        <w:rPr>
          <w:rFonts w:ascii="Times New Roman" w:hAnsi="Times New Roman"/>
          <w:sz w:val="24"/>
        </w:rPr>
        <w:fldChar w:fldCharType="separate"/>
      </w:r>
      <w:r w:rsidR="00395098" w:rsidRPr="00395098">
        <w:rPr>
          <w:rFonts w:ascii="Times New Roman" w:hAnsi="Times New Roman"/>
          <w:noProof/>
          <w:sz w:val="24"/>
        </w:rPr>
        <w:t>(Hocking and Babbitt 2014)</w:t>
      </w:r>
      <w:r w:rsidR="00395098">
        <w:rPr>
          <w:rFonts w:ascii="Times New Roman" w:hAnsi="Times New Roman"/>
          <w:sz w:val="24"/>
        </w:rPr>
        <w:fldChar w:fldCharType="end"/>
      </w:r>
      <w:r>
        <w:rPr>
          <w:rFonts w:ascii="Times New Roman" w:hAnsi="Times New Roman"/>
          <w:sz w:val="24"/>
        </w:rPr>
        <w:t xml:space="preserve">. That </w:t>
      </w:r>
      <w:r>
        <w:rPr>
          <w:rFonts w:ascii="Times New Roman" w:hAnsi="Times New Roman"/>
          <w:sz w:val="24"/>
        </w:rPr>
        <w:lastRenderedPageBreak/>
        <w:t xml:space="preserve">uncertainty extends to </w:t>
      </w:r>
      <w:r w:rsidR="000E67BB">
        <w:rPr>
          <w:rFonts w:ascii="Times New Roman" w:hAnsi="Times New Roman"/>
          <w:sz w:val="24"/>
        </w:rPr>
        <w:t xml:space="preserve">predicting </w:t>
      </w:r>
      <w:r>
        <w:rPr>
          <w:rFonts w:ascii="Times New Roman" w:hAnsi="Times New Roman"/>
          <w:sz w:val="24"/>
        </w:rPr>
        <w:t xml:space="preserve">the consequences of world biodiversity loss and species declines and extinctions, </w:t>
      </w:r>
      <w:r w:rsidR="000E67BB">
        <w:rPr>
          <w:rFonts w:ascii="Times New Roman" w:hAnsi="Times New Roman"/>
          <w:sz w:val="24"/>
        </w:rPr>
        <w:t xml:space="preserve">given the challenge of </w:t>
      </w:r>
      <w:r>
        <w:rPr>
          <w:rFonts w:ascii="Times New Roman" w:hAnsi="Times New Roman"/>
          <w:sz w:val="24"/>
        </w:rPr>
        <w:t xml:space="preserve">predicting which species’ losses precipitate </w:t>
      </w:r>
      <w:ins w:id="201" w:author="Andrea Adams" w:date="2020-05-21T15:40:00Z">
        <w:r w:rsidR="002E2295">
          <w:rPr>
            <w:rFonts w:ascii="Times New Roman" w:hAnsi="Times New Roman"/>
            <w:sz w:val="24"/>
          </w:rPr>
          <w:t xml:space="preserve">the </w:t>
        </w:r>
      </w:ins>
      <w:r>
        <w:rPr>
          <w:rFonts w:ascii="Times New Roman" w:hAnsi="Times New Roman"/>
          <w:sz w:val="24"/>
        </w:rPr>
        <w:t>largest change without specific knowledge of a species’ ecological interactions</w:t>
      </w:r>
      <w:r w:rsidR="00284C96">
        <w:rPr>
          <w:rFonts w:ascii="Times New Roman" w:hAnsi="Times New Roman"/>
          <w:sz w:val="24"/>
        </w:rPr>
        <w:t xml:space="preserve"> </w:t>
      </w:r>
      <w:r w:rsidR="00284C96">
        <w:rPr>
          <w:rFonts w:ascii="Times New Roman" w:hAnsi="Times New Roman"/>
          <w:sz w:val="24"/>
        </w:rPr>
        <w:fldChar w:fldCharType="begin" w:fldLock="1"/>
      </w:r>
      <w:r w:rsidR="00284C96">
        <w:rPr>
          <w:rFonts w:ascii="Times New Roman" w:hAnsi="Times New Roman"/>
          <w:sz w:val="24"/>
        </w:rPr>
        <w:instrText>ADDIN CSL_CITATION {"citationItems":[{"id":"ITEM-1","itemData":{"ISBN":"069109005X","abstract":"A great many species are threatened by the expanding human population. Though the public generally favors environmental protection, conservation does not come without sacrifice and cost. Many decision makers wonder if every species is worth the trouble. Of what consequence would the extinction of, say, spotted owls or snail darters be? Are some species expendable? Given the reality of limited money for conservation efforts, there is a compelling need for scientists to help conservation practitioners set priorities and identify species most in need of urgent attention. Ecology should be capable of providing guidance that goes beyond the obvious impulse to protect economically valuable species (salmon) or aesthetically appealing ones (snow leopards). Although some recent books have considered the ecosystem services provided by biodiversity as an aggregate property, this is the first to focus on the value of particular species. It provides the scientific approaches and analyses available for asking what we can expect from losing (or gaining) species. The contributors are outstanding ecologists, theoreticians, and evolutionary biologists who gathered for a symposium honoring Robert T. Paine, the community ecologist who experimentally demonstrated that a single predator species can act as a keystone species whose removal dramatically alters entire ecosystem communities. They build on Paine's work here by exploring whether we can identify species that play key roles in ecosystems before they are lost forever. These are some of our finest ecologists asking some of our hardest questions. They are, in addition to the editors, S.E.B. Abella, G. C. Chang, D. Doak, A. L. Downing, W. T. Edmondson, A. S. Flecker, M. J. Ford, C.D.G. Harley, E. G. Leigh Jr., S. Lubetkin, S. M. Louda, M. Marvier, P. McElhany, B. A. Menge, W. F. Morris, S. Naeem, S. R. Palumbi, A. G. Power, T. A. Rand, R. B. Root, M. Ruckelshaus, J. Ruesink, D. E. Schindler, T. W. Schoener, D. Simberloff, D. A. Spiller, M. J. Wonham, and J. T. Wootton.","author":[{"dropping-particle":"","family":"Kareiva","given":"P. M.","non-dropping-particle":"","parse-names":false,"suffix":""},{"dropping-particle":"","family":"Levin","given":"S. A.","non-dropping-particle":"","parse-names":false,"suffix":""}],"id":"ITEM-1","issued":{"date-parts":[["2003"]]},"number-of-pages":"427","publisher":"Princeton University Press","title":"The Importance of Species: Perspectives on Expendability and Triage","type":"book"},"uris":["http://www.mendeley.com/documents/?uuid=eaf97057-04ba-4c5a-b002-9f0a3ebfff6b"]}],"mendeley":{"formattedCitation":"(Kareiva and Levin 2003)","plainTextFormattedCitation":"(Kareiva and Levin 2003)","previouslyFormattedCitation":"(Kareiva and Levin 2003)"},"properties":{"noteIndex":0},"schema":"https://github.com/citation-style-language/schema/raw/master/csl-citation.json"}</w:instrText>
      </w:r>
      <w:r w:rsidR="00284C96">
        <w:rPr>
          <w:rFonts w:ascii="Times New Roman" w:hAnsi="Times New Roman"/>
          <w:sz w:val="24"/>
        </w:rPr>
        <w:fldChar w:fldCharType="separate"/>
      </w:r>
      <w:r w:rsidR="00284C96" w:rsidRPr="00284C96">
        <w:rPr>
          <w:rFonts w:ascii="Times New Roman" w:hAnsi="Times New Roman"/>
          <w:noProof/>
          <w:sz w:val="24"/>
        </w:rPr>
        <w:t>(Kareiva and Levin 2003)</w:t>
      </w:r>
      <w:r w:rsidR="00284C96">
        <w:rPr>
          <w:rFonts w:ascii="Times New Roman" w:hAnsi="Times New Roman"/>
          <w:sz w:val="24"/>
        </w:rPr>
        <w:fldChar w:fldCharType="end"/>
      </w:r>
      <w:r>
        <w:rPr>
          <w:rFonts w:ascii="Times New Roman" w:hAnsi="Times New Roman"/>
          <w:sz w:val="24"/>
        </w:rPr>
        <w:t xml:space="preserve">. Studies like ours provide evidence of the consequences of losing individual species </w:t>
      </w:r>
      <w:r w:rsidR="00284C96">
        <w:rPr>
          <w:rFonts w:ascii="Times New Roman" w:hAnsi="Times New Roman"/>
          <w:sz w:val="24"/>
        </w:rPr>
        <w:fldChar w:fldCharType="begin" w:fldLock="1"/>
      </w:r>
      <w:r w:rsidR="00536818">
        <w:rPr>
          <w:rFonts w:ascii="Times New Roman" w:hAnsi="Times New Roman"/>
          <w:sz w:val="24"/>
        </w:rPr>
        <w:instrText>ADDIN CSL_CITATION {"citationItems":[{"id":"ITEM-1","itemData":{"author":[{"dropping-particle":"","family":"Simberloff","given":"D.","non-dropping-particle":"","parse-names":false,"suffix":""}],"chapter-number":"11","container-title":"The importance of species: perspectives on expendability and triage","editor":[{"dropping-particle":"","family":"Kareiva","given":"P. M.","non-dropping-particle":"","parse-names":false,"suffix":""},{"dropping-particle":"","family":"Levin","given":"S. A.","non-dropping-particle":"","parse-names":false,"suffix":""}],"id":"ITEM-1","issued":{"date-parts":[["2003"]]},"page":"221-234","publisher":"Princeton University Press","publisher-place":"Princeton","title":"Community and ecosystem impacts of single-species extinctions","type":"chapter"},"uris":["http://www.mendeley.com/documents/?uuid=dbbd0cef-9e8a-4c4a-8be6-8041497f90b7"]}],"mendeley":{"formattedCitation":"(Simberloff 2003)","plainTextFormattedCitation":"(Simberloff 2003)","previouslyFormattedCitation":"(Simberloff 2003)"},"properties":{"noteIndex":0},"schema":"https://github.com/citation-style-language/schema/raw/master/csl-citation.json"}</w:instrText>
      </w:r>
      <w:r w:rsidR="00284C96">
        <w:rPr>
          <w:rFonts w:ascii="Times New Roman" w:hAnsi="Times New Roman"/>
          <w:sz w:val="24"/>
        </w:rPr>
        <w:fldChar w:fldCharType="separate"/>
      </w:r>
      <w:r w:rsidR="00284C96" w:rsidRPr="00284C96">
        <w:rPr>
          <w:rFonts w:ascii="Times New Roman" w:hAnsi="Times New Roman"/>
          <w:noProof/>
          <w:sz w:val="24"/>
        </w:rPr>
        <w:t>(Simberloff 2003)</w:t>
      </w:r>
      <w:r w:rsidR="00284C96">
        <w:rPr>
          <w:rFonts w:ascii="Times New Roman" w:hAnsi="Times New Roman"/>
          <w:sz w:val="24"/>
        </w:rPr>
        <w:fldChar w:fldCharType="end"/>
      </w:r>
      <w:r>
        <w:rPr>
          <w:rFonts w:ascii="Times New Roman" w:hAnsi="Times New Roman"/>
          <w:sz w:val="24"/>
        </w:rPr>
        <w:t>, and contribute to understanding the consequences of ongoing biodiversity loss.</w:t>
      </w:r>
    </w:p>
    <w:p w14:paraId="5192BD7E" w14:textId="77777777" w:rsidR="00F17233" w:rsidRPr="00F51734" w:rsidRDefault="00F17233" w:rsidP="00F17233">
      <w:pPr>
        <w:spacing w:line="480" w:lineRule="auto"/>
        <w:ind w:right="360"/>
        <w:jc w:val="center"/>
        <w:rPr>
          <w:rFonts w:ascii="Times New Roman" w:hAnsi="Times New Roman"/>
          <w:sz w:val="24"/>
          <w:szCs w:val="24"/>
        </w:rPr>
      </w:pPr>
      <w:r w:rsidRPr="00F51734">
        <w:rPr>
          <w:rFonts w:ascii="Times New Roman" w:hAnsi="Times New Roman"/>
          <w:smallCaps/>
          <w:noProof/>
          <w:sz w:val="24"/>
          <w:szCs w:val="24"/>
        </w:rPr>
        <w:t>Acknowledgements</w:t>
      </w:r>
    </w:p>
    <w:p w14:paraId="057C66DD" w14:textId="75419AD9" w:rsidR="00F17233" w:rsidRDefault="00F17233" w:rsidP="00F17233">
      <w:pPr>
        <w:spacing w:line="480" w:lineRule="auto"/>
        <w:ind w:right="360" w:firstLine="720"/>
        <w:rPr>
          <w:rFonts w:ascii="Times New Roman" w:hAnsi="Times New Roman"/>
          <w:sz w:val="24"/>
          <w:szCs w:val="24"/>
        </w:rPr>
      </w:pPr>
      <w:r>
        <w:rPr>
          <w:rFonts w:ascii="Times New Roman" w:hAnsi="Times New Roman"/>
          <w:sz w:val="24"/>
          <w:szCs w:val="24"/>
        </w:rPr>
        <w:t>The use of tadpoles in these experiments was approved by the University of California, Santa Barbara Institutional Animal Care and Use Committee.</w:t>
      </w:r>
      <w:r w:rsidR="00645471">
        <w:rPr>
          <w:rFonts w:ascii="Times New Roman" w:hAnsi="Times New Roman"/>
          <w:sz w:val="24"/>
          <w:szCs w:val="24"/>
        </w:rPr>
        <w:t xml:space="preserve"> </w:t>
      </w:r>
      <w:r>
        <w:rPr>
          <w:rFonts w:ascii="Times New Roman" w:hAnsi="Times New Roman"/>
          <w:sz w:val="24"/>
          <w:szCs w:val="24"/>
        </w:rPr>
        <w:t xml:space="preserve">Sequoia-Kings Canyon permitted the </w:t>
      </w:r>
      <w:r w:rsidR="00597446">
        <w:rPr>
          <w:rFonts w:ascii="Times New Roman" w:hAnsi="Times New Roman"/>
          <w:sz w:val="24"/>
          <w:szCs w:val="24"/>
        </w:rPr>
        <w:t>field experiment</w:t>
      </w:r>
      <w:r>
        <w:rPr>
          <w:rFonts w:ascii="Times New Roman" w:hAnsi="Times New Roman"/>
          <w:sz w:val="24"/>
          <w:szCs w:val="24"/>
        </w:rPr>
        <w:t xml:space="preserve">, and we thank Danny </w:t>
      </w:r>
      <w:proofErr w:type="spellStart"/>
      <w:r>
        <w:rPr>
          <w:rFonts w:ascii="Times New Roman" w:hAnsi="Times New Roman"/>
          <w:sz w:val="24"/>
          <w:szCs w:val="24"/>
        </w:rPr>
        <w:t>Boiano</w:t>
      </w:r>
      <w:proofErr w:type="spellEnd"/>
      <w:r>
        <w:rPr>
          <w:rFonts w:ascii="Times New Roman" w:hAnsi="Times New Roman"/>
          <w:sz w:val="24"/>
          <w:szCs w:val="24"/>
        </w:rPr>
        <w:t xml:space="preserve"> for providing logistical support in the field.</w:t>
      </w:r>
      <w:r w:rsidR="00645471">
        <w:rPr>
          <w:rFonts w:ascii="Times New Roman" w:hAnsi="Times New Roman"/>
          <w:sz w:val="24"/>
          <w:szCs w:val="24"/>
        </w:rPr>
        <w:t xml:space="preserve"> </w:t>
      </w:r>
      <w:r>
        <w:rPr>
          <w:rFonts w:ascii="Times New Roman" w:hAnsi="Times New Roman"/>
          <w:sz w:val="24"/>
          <w:szCs w:val="24"/>
        </w:rPr>
        <w:t>We thank the Sierra Nevada Aquatic Research Laboratory for logistical support</w:t>
      </w:r>
      <w:r w:rsidR="00284C96">
        <w:rPr>
          <w:rFonts w:ascii="Times New Roman" w:hAnsi="Times New Roman"/>
          <w:sz w:val="24"/>
          <w:szCs w:val="24"/>
        </w:rPr>
        <w:t xml:space="preserve"> and use of facilities</w:t>
      </w:r>
      <w:r>
        <w:rPr>
          <w:rFonts w:ascii="Times New Roman" w:hAnsi="Times New Roman"/>
          <w:sz w:val="24"/>
          <w:szCs w:val="24"/>
        </w:rPr>
        <w:t>.</w:t>
      </w:r>
      <w:r w:rsidR="00645471">
        <w:rPr>
          <w:rFonts w:ascii="Times New Roman" w:hAnsi="Times New Roman"/>
          <w:sz w:val="24"/>
          <w:szCs w:val="24"/>
        </w:rPr>
        <w:t xml:space="preserve"> </w:t>
      </w:r>
      <w:r>
        <w:rPr>
          <w:rFonts w:ascii="Times New Roman" w:hAnsi="Times New Roman"/>
          <w:sz w:val="24"/>
          <w:szCs w:val="24"/>
        </w:rPr>
        <w:t xml:space="preserve">This research was supported by National Science Foundation Ecology and Evolution of Infectious Disease program </w:t>
      </w:r>
      <w:r w:rsidRPr="00932E21">
        <w:rPr>
          <w:rFonts w:ascii="Times New Roman" w:hAnsi="Times New Roman"/>
          <w:sz w:val="24"/>
          <w:szCs w:val="24"/>
        </w:rPr>
        <w:t>(EF-0723563)</w:t>
      </w:r>
      <w:r>
        <w:rPr>
          <w:rFonts w:ascii="Times New Roman" w:hAnsi="Times New Roman"/>
          <w:sz w:val="24"/>
          <w:szCs w:val="24"/>
        </w:rPr>
        <w:t>, by the University of California Natural Reserve System Mildred E. Mathias Grant for Graduate Student Research, the Henry Luce Foundation Environmental Science to Solutions Fellowship, and UCSB Department of Ecology, Evolution, and Marine Biology.</w:t>
      </w:r>
      <w:r w:rsidR="00645471">
        <w:rPr>
          <w:rFonts w:ascii="Times New Roman" w:hAnsi="Times New Roman"/>
          <w:sz w:val="24"/>
          <w:szCs w:val="24"/>
        </w:rPr>
        <w:t xml:space="preserve"> </w:t>
      </w:r>
      <w:r>
        <w:rPr>
          <w:rFonts w:ascii="Times New Roman" w:hAnsi="Times New Roman"/>
          <w:sz w:val="24"/>
          <w:szCs w:val="24"/>
        </w:rPr>
        <w:t xml:space="preserve"> and contributed to the research, analysis, and text, and edited the manuscript Stephen </w:t>
      </w:r>
      <w:proofErr w:type="spellStart"/>
      <w:r>
        <w:rPr>
          <w:rFonts w:ascii="Times New Roman" w:hAnsi="Times New Roman"/>
          <w:sz w:val="24"/>
          <w:szCs w:val="24"/>
        </w:rPr>
        <w:t>DeLisle</w:t>
      </w:r>
      <w:proofErr w:type="spellEnd"/>
      <w:r>
        <w:rPr>
          <w:rFonts w:ascii="Times New Roman" w:hAnsi="Times New Roman"/>
          <w:sz w:val="24"/>
          <w:szCs w:val="24"/>
        </w:rPr>
        <w:t>, Michael McFarlin</w:t>
      </w:r>
      <w:r w:rsidR="00C77C87">
        <w:rPr>
          <w:rFonts w:ascii="Times New Roman" w:hAnsi="Times New Roman"/>
          <w:sz w:val="24"/>
          <w:szCs w:val="24"/>
        </w:rPr>
        <w:t>,</w:t>
      </w:r>
      <w:r w:rsidR="00C77C87" w:rsidRPr="00C77C87">
        <w:rPr>
          <w:rFonts w:ascii="Times New Roman" w:hAnsi="Times New Roman"/>
          <w:sz w:val="24"/>
          <w:szCs w:val="24"/>
        </w:rPr>
        <w:t xml:space="preserve"> </w:t>
      </w:r>
      <w:r w:rsidR="00C77C87">
        <w:rPr>
          <w:rFonts w:ascii="Times New Roman" w:hAnsi="Times New Roman"/>
          <w:sz w:val="24"/>
          <w:szCs w:val="24"/>
        </w:rPr>
        <w:t>Michael Hernandez</w:t>
      </w:r>
      <w:r>
        <w:rPr>
          <w:rFonts w:ascii="Times New Roman" w:hAnsi="Times New Roman"/>
          <w:sz w:val="24"/>
          <w:szCs w:val="24"/>
        </w:rPr>
        <w:t xml:space="preserve">, </w:t>
      </w:r>
      <w:r w:rsidR="0025233F">
        <w:rPr>
          <w:rFonts w:ascii="Times New Roman" w:hAnsi="Times New Roman"/>
          <w:sz w:val="24"/>
          <w:szCs w:val="24"/>
        </w:rPr>
        <w:t xml:space="preserve">Madelynn Johnston, </w:t>
      </w:r>
      <w:r>
        <w:rPr>
          <w:rFonts w:ascii="Times New Roman" w:hAnsi="Times New Roman"/>
          <w:sz w:val="24"/>
          <w:szCs w:val="24"/>
        </w:rPr>
        <w:t xml:space="preserve">Garrison </w:t>
      </w:r>
      <w:proofErr w:type="spellStart"/>
      <w:r>
        <w:rPr>
          <w:rFonts w:ascii="Times New Roman" w:hAnsi="Times New Roman"/>
          <w:sz w:val="24"/>
          <w:szCs w:val="24"/>
        </w:rPr>
        <w:t>Loope</w:t>
      </w:r>
      <w:proofErr w:type="spellEnd"/>
      <w:r w:rsidR="00C77C87">
        <w:rPr>
          <w:rFonts w:ascii="Times New Roman" w:hAnsi="Times New Roman"/>
          <w:sz w:val="24"/>
          <w:szCs w:val="24"/>
        </w:rPr>
        <w:t>,</w:t>
      </w:r>
      <w:r w:rsidR="00C77C87" w:rsidRPr="00C77C87">
        <w:rPr>
          <w:rFonts w:ascii="Times New Roman" w:hAnsi="Times New Roman"/>
          <w:sz w:val="24"/>
          <w:szCs w:val="24"/>
        </w:rPr>
        <w:t xml:space="preserve"> </w:t>
      </w:r>
      <w:r>
        <w:rPr>
          <w:rFonts w:ascii="Times New Roman" w:hAnsi="Times New Roman"/>
          <w:sz w:val="24"/>
          <w:szCs w:val="24"/>
        </w:rPr>
        <w:t xml:space="preserve">and Cord </w:t>
      </w:r>
      <w:proofErr w:type="spellStart"/>
      <w:r>
        <w:rPr>
          <w:rFonts w:ascii="Times New Roman" w:hAnsi="Times New Roman"/>
          <w:sz w:val="24"/>
          <w:szCs w:val="24"/>
        </w:rPr>
        <w:t>Dorcey</w:t>
      </w:r>
      <w:proofErr w:type="spellEnd"/>
      <w:r>
        <w:rPr>
          <w:rFonts w:ascii="Times New Roman" w:hAnsi="Times New Roman"/>
          <w:sz w:val="24"/>
          <w:szCs w:val="24"/>
        </w:rPr>
        <w:t xml:space="preserve">, </w:t>
      </w:r>
      <w:r w:rsidR="00C77C87">
        <w:rPr>
          <w:rFonts w:ascii="Times New Roman" w:hAnsi="Times New Roman"/>
          <w:sz w:val="24"/>
          <w:szCs w:val="24"/>
        </w:rPr>
        <w:t xml:space="preserve">Marina </w:t>
      </w:r>
      <w:proofErr w:type="spellStart"/>
      <w:r w:rsidR="00C77C87">
        <w:rPr>
          <w:rFonts w:ascii="Times New Roman" w:hAnsi="Times New Roman"/>
          <w:sz w:val="24"/>
          <w:szCs w:val="24"/>
        </w:rPr>
        <w:t>Bozinovic</w:t>
      </w:r>
      <w:proofErr w:type="spellEnd"/>
      <w:r w:rsidR="00C77C87">
        <w:rPr>
          <w:rFonts w:ascii="Times New Roman" w:hAnsi="Times New Roman"/>
          <w:sz w:val="24"/>
          <w:szCs w:val="24"/>
        </w:rPr>
        <w:t xml:space="preserve">, </w:t>
      </w:r>
      <w:proofErr w:type="spellStart"/>
      <w:r w:rsidR="00C77C87">
        <w:rPr>
          <w:rFonts w:ascii="Times New Roman" w:hAnsi="Times New Roman"/>
          <w:sz w:val="24"/>
          <w:szCs w:val="24"/>
        </w:rPr>
        <w:t>Yishen</w:t>
      </w:r>
      <w:proofErr w:type="spellEnd"/>
      <w:r w:rsidR="00C77C87">
        <w:rPr>
          <w:rFonts w:ascii="Times New Roman" w:hAnsi="Times New Roman"/>
          <w:sz w:val="24"/>
          <w:szCs w:val="24"/>
        </w:rPr>
        <w:t xml:space="preserve"> Miao, </w:t>
      </w:r>
      <w:r>
        <w:rPr>
          <w:rFonts w:ascii="Times New Roman" w:hAnsi="Times New Roman"/>
          <w:sz w:val="24"/>
          <w:szCs w:val="24"/>
        </w:rPr>
        <w:t xml:space="preserve">Andrea Jani, Mary Toothman, and Tate Tunstall assisted with field and/or laboratory work. Nikki </w:t>
      </w:r>
      <w:proofErr w:type="spellStart"/>
      <w:r>
        <w:rPr>
          <w:rFonts w:ascii="Times New Roman" w:hAnsi="Times New Roman"/>
          <w:sz w:val="24"/>
          <w:szCs w:val="24"/>
        </w:rPr>
        <w:t>Gantos</w:t>
      </w:r>
      <w:proofErr w:type="spellEnd"/>
      <w:r>
        <w:rPr>
          <w:rFonts w:ascii="Times New Roman" w:hAnsi="Times New Roman"/>
          <w:sz w:val="24"/>
          <w:szCs w:val="24"/>
        </w:rPr>
        <w:t xml:space="preserve">, Patricia </w:t>
      </w:r>
      <w:proofErr w:type="spellStart"/>
      <w:r>
        <w:rPr>
          <w:rFonts w:ascii="Times New Roman" w:hAnsi="Times New Roman"/>
          <w:sz w:val="24"/>
          <w:szCs w:val="24"/>
        </w:rPr>
        <w:t>Moni</w:t>
      </w:r>
      <w:r w:rsidR="00C77C87">
        <w:rPr>
          <w:rFonts w:ascii="Times New Roman" w:hAnsi="Times New Roman"/>
          <w:sz w:val="24"/>
          <w:szCs w:val="24"/>
        </w:rPr>
        <w:t>é</w:t>
      </w:r>
      <w:proofErr w:type="spellEnd"/>
      <w:r>
        <w:rPr>
          <w:rFonts w:ascii="Times New Roman" w:hAnsi="Times New Roman"/>
          <w:sz w:val="24"/>
          <w:szCs w:val="24"/>
        </w:rPr>
        <w:t xml:space="preserve">, and Dominique </w:t>
      </w:r>
      <w:proofErr w:type="spellStart"/>
      <w:r>
        <w:rPr>
          <w:rFonts w:ascii="Times New Roman" w:hAnsi="Times New Roman"/>
          <w:sz w:val="24"/>
          <w:szCs w:val="24"/>
        </w:rPr>
        <w:t>Moni</w:t>
      </w:r>
      <w:r w:rsidR="00C77C87">
        <w:rPr>
          <w:rFonts w:ascii="Times New Roman" w:hAnsi="Times New Roman"/>
          <w:sz w:val="24"/>
          <w:szCs w:val="24"/>
        </w:rPr>
        <w:t>é</w:t>
      </w:r>
      <w:proofErr w:type="spellEnd"/>
      <w:r>
        <w:rPr>
          <w:rFonts w:ascii="Times New Roman" w:hAnsi="Times New Roman"/>
          <w:sz w:val="24"/>
          <w:szCs w:val="24"/>
        </w:rPr>
        <w:t xml:space="preserve"> sewed </w:t>
      </w:r>
      <w:r w:rsidR="00C77C87">
        <w:rPr>
          <w:rFonts w:ascii="Times New Roman" w:hAnsi="Times New Roman"/>
          <w:sz w:val="24"/>
          <w:szCs w:val="24"/>
        </w:rPr>
        <w:t xml:space="preserve">field </w:t>
      </w:r>
      <w:r>
        <w:rPr>
          <w:rFonts w:ascii="Times New Roman" w:hAnsi="Times New Roman"/>
          <w:sz w:val="24"/>
          <w:szCs w:val="24"/>
        </w:rPr>
        <w:t>enclosures.</w:t>
      </w:r>
      <w:r w:rsidR="00645471">
        <w:rPr>
          <w:rFonts w:ascii="Times New Roman" w:hAnsi="Times New Roman"/>
          <w:sz w:val="24"/>
          <w:szCs w:val="24"/>
        </w:rPr>
        <w:t xml:space="preserve"> </w:t>
      </w:r>
      <w:r w:rsidR="00597446">
        <w:rPr>
          <w:rFonts w:ascii="Times New Roman" w:hAnsi="Times New Roman"/>
          <w:sz w:val="24"/>
          <w:szCs w:val="24"/>
        </w:rPr>
        <w:t xml:space="preserve">Roland Knapp, </w:t>
      </w:r>
      <w:r>
        <w:rPr>
          <w:rFonts w:ascii="Times New Roman" w:hAnsi="Times New Roman"/>
          <w:sz w:val="24"/>
          <w:szCs w:val="24"/>
        </w:rPr>
        <w:t>Sally Holbrook</w:t>
      </w:r>
      <w:r w:rsidR="00597446">
        <w:rPr>
          <w:rFonts w:ascii="Times New Roman" w:hAnsi="Times New Roman"/>
          <w:sz w:val="24"/>
          <w:szCs w:val="24"/>
        </w:rPr>
        <w:t>,</w:t>
      </w:r>
      <w:r>
        <w:rPr>
          <w:rFonts w:ascii="Times New Roman" w:hAnsi="Times New Roman"/>
          <w:sz w:val="24"/>
          <w:szCs w:val="24"/>
        </w:rPr>
        <w:t xml:space="preserve"> </w:t>
      </w:r>
      <w:del w:id="202" w:author="Thomas Smith" w:date="2020-12-10T16:38:00Z">
        <w:r w:rsidDel="00023F46">
          <w:rPr>
            <w:rFonts w:ascii="Times New Roman" w:hAnsi="Times New Roman"/>
            <w:sz w:val="24"/>
            <w:szCs w:val="24"/>
          </w:rPr>
          <w:delText xml:space="preserve">and </w:delText>
        </w:r>
      </w:del>
      <w:r>
        <w:rPr>
          <w:rFonts w:ascii="Times New Roman" w:hAnsi="Times New Roman"/>
          <w:sz w:val="24"/>
          <w:szCs w:val="24"/>
        </w:rPr>
        <w:t>Scott Cooper</w:t>
      </w:r>
      <w:ins w:id="203" w:author="Thomas Smith" w:date="2020-12-10T16:38:00Z">
        <w:r w:rsidR="00023F46">
          <w:rPr>
            <w:rFonts w:ascii="Times New Roman" w:hAnsi="Times New Roman"/>
            <w:sz w:val="24"/>
            <w:szCs w:val="24"/>
          </w:rPr>
          <w:t xml:space="preserve">, and Andrea </w:t>
        </w:r>
        <w:proofErr w:type="spellStart"/>
        <w:r w:rsidR="00023F46">
          <w:rPr>
            <w:rFonts w:ascii="Times New Roman" w:hAnsi="Times New Roman"/>
            <w:sz w:val="24"/>
            <w:szCs w:val="24"/>
          </w:rPr>
          <w:t>Adams</w:t>
        </w:r>
      </w:ins>
      <w:del w:id="204" w:author="Thomas Smith" w:date="2020-12-10T16:38:00Z">
        <w:r w:rsidDel="00023F46">
          <w:rPr>
            <w:rFonts w:ascii="Times New Roman" w:hAnsi="Times New Roman"/>
            <w:sz w:val="24"/>
            <w:szCs w:val="24"/>
          </w:rPr>
          <w:delText xml:space="preserve"> </w:delText>
        </w:r>
      </w:del>
      <w:r>
        <w:rPr>
          <w:rFonts w:ascii="Times New Roman" w:hAnsi="Times New Roman"/>
          <w:sz w:val="24"/>
          <w:szCs w:val="24"/>
        </w:rPr>
        <w:t>provided</w:t>
      </w:r>
      <w:proofErr w:type="spellEnd"/>
      <w:r>
        <w:rPr>
          <w:rFonts w:ascii="Times New Roman" w:hAnsi="Times New Roman"/>
          <w:sz w:val="24"/>
          <w:szCs w:val="24"/>
        </w:rPr>
        <w:t xml:space="preserve"> valuable comments that enhanced the research and the manuscript.</w:t>
      </w:r>
      <w:r>
        <w:rPr>
          <w:rFonts w:ascii="Times New Roman" w:hAnsi="Times New Roman"/>
          <w:sz w:val="24"/>
          <w:szCs w:val="24"/>
        </w:rPr>
        <w:br w:type="page"/>
      </w:r>
    </w:p>
    <w:p w14:paraId="1082E8D5" w14:textId="77777777" w:rsidR="00F17233" w:rsidRDefault="00F17233" w:rsidP="00F17233">
      <w:pPr>
        <w:spacing w:line="480" w:lineRule="auto"/>
        <w:ind w:right="360" w:firstLine="720"/>
        <w:jc w:val="center"/>
        <w:rPr>
          <w:rFonts w:ascii="Times New Roman" w:hAnsi="Times New Roman"/>
          <w:smallCaps/>
          <w:noProof/>
          <w:sz w:val="24"/>
          <w:szCs w:val="24"/>
        </w:rPr>
      </w:pPr>
      <w:r w:rsidRPr="00FC3248">
        <w:rPr>
          <w:rFonts w:ascii="Times New Roman" w:hAnsi="Times New Roman"/>
          <w:smallCaps/>
          <w:noProof/>
          <w:sz w:val="24"/>
          <w:szCs w:val="24"/>
        </w:rPr>
        <w:lastRenderedPageBreak/>
        <w:t>Literature Cited</w:t>
      </w:r>
    </w:p>
    <w:p w14:paraId="74E233A7" w14:textId="5A7769CB" w:rsidR="00395098" w:rsidRPr="00395098" w:rsidRDefault="00DF490C" w:rsidP="00395098">
      <w:pPr>
        <w:widowControl w:val="0"/>
        <w:autoSpaceDE w:val="0"/>
        <w:autoSpaceDN w:val="0"/>
        <w:adjustRightInd w:val="0"/>
        <w:spacing w:after="160" w:line="240" w:lineRule="auto"/>
        <w:ind w:left="480" w:hanging="480"/>
        <w:rPr>
          <w:rFonts w:ascii="Times New Roman" w:hAnsi="Times New Roman"/>
          <w:noProof/>
          <w:sz w:val="24"/>
          <w:szCs w:val="24"/>
        </w:rPr>
      </w:pPr>
      <w:r>
        <w:rPr>
          <w:rFonts w:ascii="Times New Roman" w:eastAsia="Times New Roman" w:hAnsi="Times New Roman"/>
          <w:smallCaps/>
          <w:noProof/>
          <w:sz w:val="24"/>
          <w:szCs w:val="24"/>
        </w:rPr>
        <w:fldChar w:fldCharType="begin" w:fldLock="1"/>
      </w:r>
      <w:r>
        <w:rPr>
          <w:rFonts w:ascii="Times New Roman" w:eastAsia="Times New Roman" w:hAnsi="Times New Roman"/>
          <w:smallCaps/>
          <w:noProof/>
          <w:sz w:val="24"/>
          <w:szCs w:val="24"/>
        </w:rPr>
        <w:instrText xml:space="preserve">ADDIN Mendeley Bibliography CSL_BIBLIOGRAPHY </w:instrText>
      </w:r>
      <w:r>
        <w:rPr>
          <w:rFonts w:ascii="Times New Roman" w:eastAsia="Times New Roman" w:hAnsi="Times New Roman"/>
          <w:smallCaps/>
          <w:noProof/>
          <w:sz w:val="24"/>
          <w:szCs w:val="24"/>
        </w:rPr>
        <w:fldChar w:fldCharType="separate"/>
      </w:r>
      <w:r w:rsidR="00395098" w:rsidRPr="00395098">
        <w:rPr>
          <w:rFonts w:ascii="Times New Roman" w:hAnsi="Times New Roman"/>
          <w:noProof/>
          <w:sz w:val="24"/>
          <w:szCs w:val="24"/>
        </w:rPr>
        <w:t>Alford, R. A. 1999. Ecology: resource use, competition, and predation. Tadpoles: The Biology of Anuran Larvae:240–278.</w:t>
      </w:r>
    </w:p>
    <w:p w14:paraId="24E48841"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Aloi, J. E. 1990. A Critical Review of Recent Freshwater Periphyton Field Methods. Canadian Journal of Fisheries and Aquatic Sciences 47:656–670.</w:t>
      </w:r>
    </w:p>
    <w:p w14:paraId="6E4BDF61"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Altig, R., and W. McDearman. 1975. PERCENT ASSIMILATION AND CLEARANCE TIMES OF 5 ANURAN TADPOLES. Herpetologica 31:67–69.</w:t>
      </w:r>
    </w:p>
    <w:p w14:paraId="6FC58E29"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Barnum, T. R., J. M. Drake, C. Colón-Gaud, A. T. Rugenski, T. C. Frauendorf, S. Connelly, S. S. Kilham, M. R. Whiles, K. R. Lips, and C. M. Pringle. 2015. Evidence for the persistence of food web structure after amphibian extirpation in a Neotropical stream. Ecology 96:2106–2116.</w:t>
      </w:r>
    </w:p>
    <w:p w14:paraId="08EBB9E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Blaustein, L., and J. Margalit. 1996. Priority effects in temporary pools: nature and outcome of mosquito larva-toad tadpole interactions depend on order of entrance. Journal of Animal Ecology 65:77–84.</w:t>
      </w:r>
    </w:p>
    <w:p w14:paraId="564781E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Borer, E. T., E. W. Seabloom, J. B. Shurin, K. E. Anderson, C. A. Blanchette, B. Broitman, S. D. Cooper, and B. S. Halpern. 2005. What determines the strength of a trophic cascade? Ecology 86:528–537.</w:t>
      </w:r>
    </w:p>
    <w:p w14:paraId="104F2A2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Bradford, D. F., S. D. Cooper, T. M. Jenkins Jr, K. Kratz, O. Sarnelle, and A. D. Brown. 1998. Influences of natural acidity and introduced fish on faunal assemblages in California alpine lakes. Canadian Journal of Fisheries and Aquatic Sciences 55:2478–2491.</w:t>
      </w:r>
    </w:p>
    <w:p w14:paraId="480FD1BC"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Briggs, C. J., R. A. Knapp, and V. T. Vredenburg. 2010. Enzootic and epizootic dynamics of the chytrid fungal pathogen of amphibians. Proceedings of the National Academy of Sciences 107:9695–9700.</w:t>
      </w:r>
    </w:p>
    <w:p w14:paraId="21EDF769"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Briggs, C. J., V. T. Vredenburg, R. A. Knapp, and L. J. Rachowicz. 2005. Investigating the population-level effects of chytridiomycosis: An emerging infectious disease of amphibians. Ecology 86:3149–3159.</w:t>
      </w:r>
    </w:p>
    <w:p w14:paraId="4139300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Brönmark, C., S. D. Rundle, and A. Erlandsson. 1991. Interactions between freshwater snails and tadpoles: competition and facilitation. Oecologia 87:8–18.</w:t>
      </w:r>
    </w:p>
    <w:p w14:paraId="49F3DE1F"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Carpenter, S. R., J. F. Kitchell, and J. R. Hodgson. 1985. Cascading trophic interactions and lake productivity. Bioscience 35:634–639.</w:t>
      </w:r>
    </w:p>
    <w:p w14:paraId="2B9D2ED8"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Chalcraft, D. R., and W. J. Resetarits. 2003. Predator identity and ecological impacts: functional redundancy or fuctional diversity? Ecology 84:2407–2418.</w:t>
      </w:r>
    </w:p>
    <w:p w14:paraId="481AD74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Colón-Gaud, C., M. R. Whiles, S. S. Kilham, K. R. Lips, C. M. Pringle, S. Connelly, and S. D. Peterson. 2009. Assessing ecological responses to catastrophic amphibian declines: Patterns of macroinvertebrate production and food web structure in upland Panamanian streams. Limnology and Oceanography 54:331–343.</w:t>
      </w:r>
    </w:p>
    <w:p w14:paraId="48C2A613"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Connelly, S., C. M. Pringle, T. Barnum, M. Hunte-Brown, S. Kilham, M. R. Whiles, K. R. Lips, </w:t>
      </w:r>
      <w:r w:rsidRPr="00395098">
        <w:rPr>
          <w:rFonts w:ascii="Times New Roman" w:hAnsi="Times New Roman"/>
          <w:noProof/>
          <w:sz w:val="24"/>
          <w:szCs w:val="24"/>
        </w:rPr>
        <w:lastRenderedPageBreak/>
        <w:t>C. Colón-Gaud, and R. Brenes. 2014. Initial versus longer-term effects of tadpole declines on algae in a Neotropical stream. Freshwater Biology 59:1113–1122.</w:t>
      </w:r>
    </w:p>
    <w:p w14:paraId="6E69FF7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Connelly, S., C. M. Pringle, R. J. Bixby, R. Brenes, M. R. Whiles, K. R. Lips, S. Kilham, and A. D. Huryn. 2008. Changes in stream primary producer communities resulting from large-scale catastrophic amphibian declines: can small-scale experiments predict effects of tadpole loss? Ecosystems 11:1262–1276.</w:t>
      </w:r>
    </w:p>
    <w:p w14:paraId="737A6CE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Dickman, M. 1968. The Effect of Grazing by Tadpoles on the Structure of a Periphyton Community. Ecology 49:1188–1190.</w:t>
      </w:r>
    </w:p>
    <w:p w14:paraId="3AB05FFD"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Dudley, T. L. 1992. Beneficial effects of herbivores on stream macroalgae via epiphyte removal. Oikos 65:121–127.</w:t>
      </w:r>
    </w:p>
    <w:p w14:paraId="1B5F3BD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Epanchin, P., R. Knapp, and S. Lawler. 2010. Nonnative trout impact an alpine-nesting bird by altering aquatic insect subsidies. Ecology 91:2406–2415.</w:t>
      </w:r>
    </w:p>
    <w:p w14:paraId="2F86584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Finlay, J. C., and V. T. Vredenburg. 2007. Introduced trout sever trophic connections in watersheds: Consequences for a declining amphibian. Ecology 88:2187–2198.</w:t>
      </w:r>
    </w:p>
    <w:p w14:paraId="4FF6759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Gosner, K. L. 1960. A simplified table for staging anuran embryos and larvae with notes on identification. Herpetologica 16:183–190.</w:t>
      </w:r>
    </w:p>
    <w:p w14:paraId="3D09DFBF"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Grinnell, J., and T. I. Storer. 1924. Animal life in the Yosemite: an account of the mammals, birds, reptiles, and amphibians in a cross-section of the Sierra Nevada. University of California Press, Berkeley.</w:t>
      </w:r>
    </w:p>
    <w:p w14:paraId="3ED97D93"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Gromko, M. H., F. S. Mason, and S. J. Smith-Gill. 1973. Analysis of the crowding effect inRana pipiens tadpoles. Journal of Experimental Zoology 186:63–71.</w:t>
      </w:r>
    </w:p>
    <w:p w14:paraId="38B34C6A"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Gruner, D. S., J. E. Smith, E. W. Seabloom, S. A. Sandin, J. T. Ngai, H. Hillebrand, W. S. Harpole, J. J. Elser, E. E. Cleland, M. E. S. Bracken, E. T. Borer, and B. M. Bolker. 2008. A cross-system synthesis of consumer and nutrient resource control on producer biomass. Ecology Letters 11:740–755.</w:t>
      </w:r>
    </w:p>
    <w:p w14:paraId="51875A7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Hairston, N. G., F. E. Smith, and L. B. Slobodkin. 1960. Community Structure, Population Control, and Competition. The American Naturalist 94:421.</w:t>
      </w:r>
    </w:p>
    <w:p w14:paraId="50A59C6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Harper-Smith, S., E. L. Berlow, R. Knapp, R. J. Williams, and N. Martinez. 2005. Communicating ecology through food webs: visualizing and quantifying the effects of stocking alpine lakes with trout. Pages 407–423 </w:t>
      </w:r>
      <w:r w:rsidRPr="00395098">
        <w:rPr>
          <w:rFonts w:ascii="Times New Roman" w:hAnsi="Times New Roman"/>
          <w:i/>
          <w:iCs/>
          <w:noProof/>
          <w:sz w:val="24"/>
          <w:szCs w:val="24"/>
        </w:rPr>
        <w:t>in</w:t>
      </w:r>
      <w:r w:rsidRPr="00395098">
        <w:rPr>
          <w:rFonts w:ascii="Times New Roman" w:hAnsi="Times New Roman"/>
          <w:noProof/>
          <w:sz w:val="24"/>
          <w:szCs w:val="24"/>
        </w:rPr>
        <w:t xml:space="preserve"> P. C. de Ruiter, V. Wolters, and J. C. Moore, editors. Dynamic Food Webs: Multispecies Assemblages, Ecosystem Development and Environmental Change. Academic Press, San Diego.</w:t>
      </w:r>
    </w:p>
    <w:p w14:paraId="7C6D34B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Hauer, F. R., and G. A. Lamberti. 2007. Methods in stream ecology. Academic Press.</w:t>
      </w:r>
    </w:p>
    <w:p w14:paraId="048B4305"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Hedges, L. V., J. Gurevitch, and P. S. Curtis. 1999. THE META‐ANALYSIS OF RESPONSE RATIOS IN EXPERIMENTAL ECOLOGY. Ecology 80:1150–1156.</w:t>
      </w:r>
    </w:p>
    <w:p w14:paraId="6D96CCB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Hertonsson, P., K. Åbjörnsson, and C. Brönmark. 2007. Competition and facilitation within and between a snail and a mayfly larva and the effect on the grazing process. Aquatic Ecology 42:669–677.</w:t>
      </w:r>
    </w:p>
    <w:p w14:paraId="4D376CC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lastRenderedPageBreak/>
        <w:t>Hill, W. R., and A. W. Knight. 1987. Experimental analysis of the grazing interaction between a mayfly and stream algae. Ecology 68:1955–1965.</w:t>
      </w:r>
    </w:p>
    <w:p w14:paraId="6254FD69"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Hocking, D., and K. Babbitt. 2014. Amphibian Contributions to Ecosystem Services. Herpetological Conservation and Biology 9:1–17.</w:t>
      </w:r>
    </w:p>
    <w:p w14:paraId="718A8D4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Holbrook, S. J., and R. J. Schmitt. 1995. Compensation in resource use by foragers released from interspecific competition. Journal of Experimental Marine Biology and Ecology 185:219–233.</w:t>
      </w:r>
    </w:p>
    <w:p w14:paraId="6B5B628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Holomuzki, J. R. 1998. Grazing Effects by Green Frog Tadpoles (Rana clamitans) in a Woodland Pond. Journal of Freshwater Ecology 13:1–8.</w:t>
      </w:r>
    </w:p>
    <w:p w14:paraId="2BDF4DED"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Inouye, B. D. 2001. Response surface experimental designs for investigating interspecific competition. Ecology 82:2696–2706.</w:t>
      </w:r>
    </w:p>
    <w:p w14:paraId="30BD4D3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Joseph, M. B., and R. A. Knapp. 2018. Disease and climate effects on individuals drive post‐reintroduction population dynamics of an endangered amphibian. Ecosphere 9.</w:t>
      </w:r>
    </w:p>
    <w:p w14:paraId="694757A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Kareiva, P. M., and S. A. Levin. 2003. The Importance of Species: Perspectives on Expendability and Triage. Princeton University Press.</w:t>
      </w:r>
    </w:p>
    <w:p w14:paraId="70FB398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Kiffney, P. M., and J. S. Richardson. 2001. Interactions among Nutrients, Periphyton, and Invertebrate and Vertebrate (Ascaphus truei) Grazers in Experimental Channels. Copeia 2001:422–429.</w:t>
      </w:r>
    </w:p>
    <w:p w14:paraId="70DAB3ED"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Knapp, R. A., C. J. Briggs, T. C. Smith, and J. R. Maurer. 2011. Nowhere to hide: impact of a temperature-sensitive amphibian pathogen along an elevation gradient in the temperate zone.</w:t>
      </w:r>
    </w:p>
    <w:p w14:paraId="11357AD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Knapp, R. A., G. M. Fellers, P. M. Kleeman, D. A. W. Miller, V. T. Vredenburg, E. B. Rosenblum, and C. J. Briggs. 2016. Large-scale recovery of an endangered amphibian despite ongoing exposure to multiple stressors. Proceedings of the National Academy of Sciences 113:11889–11894.</w:t>
      </w:r>
    </w:p>
    <w:p w14:paraId="4BB5772C"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Knapp, R. A., and K. R. Matthews. 2000. Non-native fish introductions and the decline of the mountain yellow-legged frog from within protected areas. Conservation Biology 14:428–438.</w:t>
      </w:r>
    </w:p>
    <w:p w14:paraId="0BA9A54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Kupferberg, S. 1997a. Facilitation of periphyton production by tadpole grazing: functional differences between species. Freshwater Biology 37:427–439.</w:t>
      </w:r>
    </w:p>
    <w:p w14:paraId="0635996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Kupferberg, S. J. 1997b. Bullfrog (Rana catesbeiana) invasion of a a California river: the role of larval competition. Ecology 78:1736–1751.</w:t>
      </w:r>
    </w:p>
    <w:p w14:paraId="514A3E9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Lamberti, G. A., S. V. Gregory, C. P. Hawkins, R. C. Wildman, L. R. Ashkenas, and D. M. DeNicola. 1992. Plant—herbivore interactions in streams near Mount St Helens. Freshwater Biology 27:237–247.</w:t>
      </w:r>
    </w:p>
    <w:p w14:paraId="284FCF3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Lannoo, M. J. 2005. Amphibian Declines: The Conservation Status of United States Species - Google Books. University of California Press, Berkeley, California.</w:t>
      </w:r>
    </w:p>
    <w:p w14:paraId="18CE53B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Leland, H. V., S. V. Fend, T. L. Dudley, and J. L. Carter. 1989. Effects of copper on species </w:t>
      </w:r>
      <w:r w:rsidRPr="00395098">
        <w:rPr>
          <w:rFonts w:ascii="Times New Roman" w:hAnsi="Times New Roman"/>
          <w:noProof/>
          <w:sz w:val="24"/>
          <w:szCs w:val="24"/>
        </w:rPr>
        <w:lastRenderedPageBreak/>
        <w:t>composition of benthic insects in a Sierra Nevada, California, stream. Freshwater Biology 21:163–179.</w:t>
      </w:r>
    </w:p>
    <w:p w14:paraId="3E6D82C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Mallory, M. A., and J. S. Richardson. 2005. Complex interactions of light, nutrients and consumer density in a stream periphyton–grazer (tailed frog tadpoles) system. Journal of Animal Ecology 74:1020–1028.</w:t>
      </w:r>
    </w:p>
    <w:p w14:paraId="0A3F8941"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Matthews, K. R., R. A. Knapp, and K. L. Pope. 2002. Garter snake distributions in high-elevation aquatic ecosystems: Is there a link with declining amphibian populations and nonnative trout introductions? Journal of Herpetology 36:16–22.</w:t>
      </w:r>
    </w:p>
    <w:p w14:paraId="42813E7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McDiarmid, R. W., and R. Altig. 1999. Tadpoles: the biology of anuran larvae. University of Chicago Press.</w:t>
      </w:r>
    </w:p>
    <w:p w14:paraId="7346D38A"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Menge, B. A. 2003. The overriding importance of environmental context in determining the outcome of species-deletion experiments. Pages 16–43 </w:t>
      </w:r>
      <w:r w:rsidRPr="00395098">
        <w:rPr>
          <w:rFonts w:ascii="Times New Roman" w:hAnsi="Times New Roman"/>
          <w:i/>
          <w:iCs/>
          <w:noProof/>
          <w:sz w:val="24"/>
          <w:szCs w:val="24"/>
        </w:rPr>
        <w:t>in</w:t>
      </w:r>
      <w:r w:rsidRPr="00395098">
        <w:rPr>
          <w:rFonts w:ascii="Times New Roman" w:hAnsi="Times New Roman"/>
          <w:noProof/>
          <w:sz w:val="24"/>
          <w:szCs w:val="24"/>
        </w:rPr>
        <w:t xml:space="preserve"> P. M. Kareiva and S. A. Levin, editors. The importance of species: perspectives on expendability and triage. Princeton University Press, Princeton.</w:t>
      </w:r>
    </w:p>
    <w:p w14:paraId="7F2E53AF"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Merritt, R. W., and K. W. Cummins. 1996. An introduction to the aquatic insects of North America. Kendall Hunt, Dubuque.</w:t>
      </w:r>
    </w:p>
    <w:p w14:paraId="2F4D58D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Morin, P. J., S. P. Lawler, and E. A. Johnson. 1988. Competition between aquatic insects and vertebrates: interaction strength and higher order interactions. Ecology 69:1401–1409.</w:t>
      </w:r>
    </w:p>
    <w:p w14:paraId="4555D1C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Murdoch, W. W., C. J. Briggs, and R. M. Nisbet. 2003. Consumer-resource Dynamics. Princeton University Press.</w:t>
      </w:r>
    </w:p>
    <w:p w14:paraId="085C7B9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Osenberg, C. W., O. Sarnelle, and S. D. Cooper. 1997. Effect Size in Ecological Experiments: The Application of Biological Models in Meta-Analysis. The American Naturalist 150:798–812.</w:t>
      </w:r>
    </w:p>
    <w:p w14:paraId="5EFDCBE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Paine, R. T. 1966. Food web complexity and species diversity. The American Naturalist 100:65.</w:t>
      </w:r>
    </w:p>
    <w:p w14:paraId="4983854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Peterson, C. G. 1987. Gut passage and insect grazer selectivity of lotic diatoms. Freshwater Biology 18:455–460.</w:t>
      </w:r>
    </w:p>
    <w:p w14:paraId="559BD485"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Potapova, M., and D. F. Charles. 2005. Choice of substrate in algae-based water-quality assessment. Journal of the North American Benthological Society 24:415–427.</w:t>
      </w:r>
    </w:p>
    <w:p w14:paraId="5634DE3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Power, M. E. 1992. Top-down and bottom-up forces in food webs: do plants have primacy? Ecology:733–746.</w:t>
      </w:r>
    </w:p>
    <w:p w14:paraId="453DAD09"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Power, M. E., D. Tilman, J. A. Estes, B. A. Menge, W. J. Bond, L. S. Mills, G. Daily, J. C. Castilla, J. Lubchenco, and R. T. Paine. 1996. Challenges in the quest for keystones. BioScience 46:609–620.</w:t>
      </w:r>
    </w:p>
    <w:p w14:paraId="6A240FED"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R Core Team. 2015. R: A language and environment for statistical computing. R Foundation for Statistical Computing, Vienna, Austria.</w:t>
      </w:r>
    </w:p>
    <w:p w14:paraId="0483F941"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Rachowicz, L. J., R. A. Knapp, J. A. T. Morgan, M. J. Stice, V. T. Vredenburg, J. M. Parker, and C. J. Briggs. 2006. Emerging infectious disease as a proximate cause of amphibian mass mortality. Ecology 87:1671–1683.</w:t>
      </w:r>
    </w:p>
    <w:p w14:paraId="55FDD348"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lastRenderedPageBreak/>
        <w:t>Rantala, H. M., A. M. Nelson, J. N. Fulgoni, M. R. Whiles, R. O. Hall, W. K. Dodds, P. Verburg, A. D. Huryn, C. M. Pringle, S. S. Kilham, K. R. Lips, C. Colon-Gaud, A. T. Rugenski, S. D. Peterson, K. Fritz, K. E. McLeran, and S. Connelly. 2015. Long-term changes in structure and function of a tropical headwater stream following a disease-driven amphibian decline. Freshwater Biology 60:575–589.</w:t>
      </w:r>
    </w:p>
    <w:p w14:paraId="059F527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Ranvestel, A. W., K. R. Lips, C. M. Pringle, M. R. Whiles, and R. J. Bixby. 2004. Neotropical tadpoles influence stream benthos: evidence for the ecological consequences of decline in amphibian populations. Freshwater Biology 49:274–285.</w:t>
      </w:r>
    </w:p>
    <w:p w14:paraId="4C2C5D60"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Register, F. 2014. Endangered and Threatened Wildlife and Plants; Endangered Species Status for Sierra Nevada Yellow-Legged Frog and Northern Distinct Population Segment of the Mountain Yellow-Legged Frog, and Threatened Species Status for Yosemite Toad; Final Rule. Federal Register 78:24256–24310.</w:t>
      </w:r>
    </w:p>
    <w:p w14:paraId="5D070F2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Scheele, B. C., F. Pasmans, L. F. Skerratt, L. Berger, A. Martel, W. Beukema, A. A. Acevedo, P. A. Burrowes, T. Carvalho, A. Catenazzi, I. De la Riva, M. C. Fisher, S. V Flechas, C. N. Foster, P. Frías-Álvarez, T. W. J. Garner, B. Gratwicke, J. M. Guayasamin, M. Hirschfeld, J. E. Kolby, T. A. Kosch, E. La Marca, D. B. Lindenmayer, K. R. Lips, A. V Longo, R. Maneyro, C. A. McDonald, J. Mendelson, P. Palacios-Rodriguez, G. Parra-Olea, C. L. Richards-Zawacki, M.-O. Rödel, S. M. Rovito, C. Soto-Azat, L. F. Toledo, J. Voyles, C. Weldon, S. M. Whitfield, M. Wilkinson, K. R. Zamudio, and S. Canessa. 2019. Amphibian fungal panzootic causes catastrophic and ongoing loss of biodiversity. Science (New York, N.Y.) 363:1459–1463.</w:t>
      </w:r>
    </w:p>
    <w:p w14:paraId="72DD3ED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Seale, D. B. 1980. Influence of Amphibian Larvae on Primary Production, Nutrient Flux, and Competition in a Pond Ecosystem. Ecology 61:1531–1550.</w:t>
      </w:r>
    </w:p>
    <w:p w14:paraId="2CC142C8"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Shurin, J. B., E. T. Borer, E. W. Seabloom, K. Anderson, C. A. Blanchette, B. Broitman, S. D. Cooper, and B. S. Halpern. 2002. A cross-ecosystem comparison of the strength of trophic cascades. Ecology Letters 5:785–791.</w:t>
      </w:r>
    </w:p>
    <w:p w14:paraId="0D2BC9CD"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Sickman, J. O., J. M. Melack, and D. W. Clow. 2003. Evidence for nutrient enrichment of high-elevation lakes in the Sierra Nevada, California. Limnology and Oceanography 48:1885–1892.</w:t>
      </w:r>
    </w:p>
    <w:p w14:paraId="63E97A76"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Simberloff, D. 2003. Community and ecosystem impacts of single-species extinctions. Pages 221–234 </w:t>
      </w:r>
      <w:r w:rsidRPr="00395098">
        <w:rPr>
          <w:rFonts w:ascii="Times New Roman" w:hAnsi="Times New Roman"/>
          <w:i/>
          <w:iCs/>
          <w:noProof/>
          <w:sz w:val="24"/>
          <w:szCs w:val="24"/>
        </w:rPr>
        <w:t>in</w:t>
      </w:r>
      <w:r w:rsidRPr="00395098">
        <w:rPr>
          <w:rFonts w:ascii="Times New Roman" w:hAnsi="Times New Roman"/>
          <w:noProof/>
          <w:sz w:val="24"/>
          <w:szCs w:val="24"/>
        </w:rPr>
        <w:t xml:space="preserve"> P. M. Kareiva and S. A. Levin, editors. The importance of species: perspectives on expendability and triage. Princeton University Press, Princeton.</w:t>
      </w:r>
    </w:p>
    <w:p w14:paraId="0F0BFB8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Smith-Gill, S. J., and D. E. Gill. 1978. Curvilinearities in the competition equations: an experiment with ranid tadpoles. American Naturalist 112:557–570.</w:t>
      </w:r>
    </w:p>
    <w:p w14:paraId="59BD2AC8"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Smith, T. C. 2015. Ecological impacts of mountain yellow-legged frog (Rana muscosa and Rana sierrae) declines on Sierra Nevada lake communities. University of California, Santa Barbara.</w:t>
      </w:r>
    </w:p>
    <w:p w14:paraId="491F1219"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Smith, T. C., R. A. Knapp, and C. J. Briggs. 2016. Declines and extinctions of mountain yellow-legged frogs have small effects on benthic macroinvertebrate communities. Ecosphere 7:e01327.</w:t>
      </w:r>
    </w:p>
    <w:p w14:paraId="480621F2"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lastRenderedPageBreak/>
        <w:t>Steinwascher, K. 1978a. Interference and exploitation competition among tadpoles of Rana utricularia. Ecology 59:1039–1046.</w:t>
      </w:r>
    </w:p>
    <w:p w14:paraId="2E512B1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Steinwascher, K. 1978b. The effect of coprophagy on the growth of Rana catesbeiana tadpoles. Copeia1:130–134.</w:t>
      </w:r>
    </w:p>
    <w:p w14:paraId="7AEED39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Stuart, S. N., J. S. Chanson, N. A. Cox, B. E. Young, A. S. L. Rodrigues, D. L. Fischman, and R. W. Waller. 2004. Status and trends of amphibian declines and extinctions worldwide. Science 306.</w:t>
      </w:r>
    </w:p>
    <w:p w14:paraId="37383793"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Tollefson, J. 2019. Humans are driving one million species to extinction. Nature 2019 569:7755.</w:t>
      </w:r>
    </w:p>
    <w:p w14:paraId="02B8D5A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Vincent, W. F., and M. T. Downes. 1981. Nitrate Accumulation in Aerobic Hypolimnia: Relative Importance of Benthic and Planktonic Nitrifiers in an Oligotrophic Lake. Appl. Envir. Microbiol. 42:565–573.</w:t>
      </w:r>
    </w:p>
    <w:p w14:paraId="07E9139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Vinebrooke, R. D., and P. R. Leavitt. 1996. Effects of ultraviolet radiation on periphyton in an alpine lake. Limnology and Oceanography 41:1035–1040.</w:t>
      </w:r>
    </w:p>
    <w:p w14:paraId="13A0D92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Voyles, J., S. Young, L. Berger, C. Campbell, W. F. Voyles, A. Dinudom, D. Cook, R. Webb, R. A. Alford, and L. F. Skerratt. 2009. Pathogenesis of chytridiomycosis, a cause of catastrophic amphibian declines. Science 326:582.</w:t>
      </w:r>
    </w:p>
    <w:p w14:paraId="1CB87DF7"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Vredenburg, V. T. 2004. Reversing introduced species effects: Experimental removal of introduced fish leads to rapid recovery of a declining frog. Proceedings of the National Academy of Sciences 101:7646.</w:t>
      </w:r>
    </w:p>
    <w:p w14:paraId="6CC5232A"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Vredenburg, V. T., R. Bingham, R. Knapp, J. A. T. Morgan, C. Moritz, and D. Wake. 2007. Concordant molecular and phenotypic data delineate new taxonomy and conservation priorities for the endangered mountain yellow-legged frog. Journal of Zoology 271:361–374.</w:t>
      </w:r>
    </w:p>
    <w:p w14:paraId="61E2EDD1"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Vredenburg, V. T., R. A. Knapp, T. S. Tunstall, and C. J. Briggs. 2010. Dynamics of an emerging disease drive large-scale amphibian population extinctions. Proceedings of the National Academy of Sciences 107:9689–9694.</w:t>
      </w:r>
    </w:p>
    <w:p w14:paraId="59CA4E3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Wake, D. B., and V. T. Vredenburg. 2008. Are we in the midst of the sixth mass extinction? A view from the world of amphibians. Proceedings of the National Academy of Sciences 105:11466–11473.</w:t>
      </w:r>
    </w:p>
    <w:p w14:paraId="41271495"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Whiles, M. R., R. O. Hall, W. K. Dodds, P. Verburg, A. D. Huryn, C. M. Pringle, K. R. Lips, S. S. Kilham, C. Colón-Gaud, A. T. Rugenski, S. Peterson, and S. Connelly. 2012. Disease-driven amphibian declines alter ecosystem processes in a tropical stream. Ecosystems 16:146–157.</w:t>
      </w:r>
    </w:p>
    <w:p w14:paraId="134D5CFE"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Wollrab, S., S. Diehl, and A. M. De Roos. 2012. Simple rules describe bottom-up and top-down control in food webs with alternative energy pathways. Ecology Letters 15:935–46.</w:t>
      </w:r>
    </w:p>
    <w:p w14:paraId="19F52CFB"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Woodward, B. D. 1982. Tadpole competition in a desert anuran community. Oecologia 54:96–100.</w:t>
      </w:r>
    </w:p>
    <w:p w14:paraId="6DCB4F34"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szCs w:val="24"/>
        </w:rPr>
      </w:pPr>
      <w:r w:rsidRPr="00395098">
        <w:rPr>
          <w:rFonts w:ascii="Times New Roman" w:hAnsi="Times New Roman"/>
          <w:noProof/>
          <w:sz w:val="24"/>
          <w:szCs w:val="24"/>
        </w:rPr>
        <w:t xml:space="preserve">Zuur, A. F., E. N. Ieno, N. J. Walker, A. A. Saveliev, and G. M. Smith. 2009. Mixed effects </w:t>
      </w:r>
      <w:r w:rsidRPr="00395098">
        <w:rPr>
          <w:rFonts w:ascii="Times New Roman" w:hAnsi="Times New Roman"/>
          <w:noProof/>
          <w:sz w:val="24"/>
          <w:szCs w:val="24"/>
        </w:rPr>
        <w:lastRenderedPageBreak/>
        <w:t>models and extensions in ecology with R. Springer, New York.</w:t>
      </w:r>
    </w:p>
    <w:p w14:paraId="2BAA7CAC" w14:textId="77777777" w:rsidR="00395098" w:rsidRPr="00395098" w:rsidRDefault="00395098" w:rsidP="00395098">
      <w:pPr>
        <w:widowControl w:val="0"/>
        <w:autoSpaceDE w:val="0"/>
        <w:autoSpaceDN w:val="0"/>
        <w:adjustRightInd w:val="0"/>
        <w:spacing w:after="160" w:line="240" w:lineRule="auto"/>
        <w:ind w:left="480" w:hanging="480"/>
        <w:rPr>
          <w:rFonts w:ascii="Times New Roman" w:hAnsi="Times New Roman"/>
          <w:noProof/>
          <w:sz w:val="24"/>
        </w:rPr>
      </w:pPr>
      <w:r w:rsidRPr="00395098">
        <w:rPr>
          <w:rFonts w:ascii="Times New Roman" w:hAnsi="Times New Roman"/>
          <w:noProof/>
          <w:sz w:val="24"/>
          <w:szCs w:val="24"/>
        </w:rPr>
        <w:t>Zweifel, R. G. 1955. Ecology, distribution, and systematics of frogs of the Rana boylei group. University of California Press.</w:t>
      </w:r>
    </w:p>
    <w:p w14:paraId="1F46CE1D" w14:textId="574645D6" w:rsidR="00F17233" w:rsidRDefault="00DF490C" w:rsidP="00F17233">
      <w:pPr>
        <w:rPr>
          <w:rFonts w:ascii="Times New Roman" w:hAnsi="Times New Roman"/>
          <w:smallCaps/>
          <w:noProof/>
          <w:sz w:val="24"/>
          <w:szCs w:val="24"/>
        </w:rPr>
      </w:pPr>
      <w:r>
        <w:rPr>
          <w:rFonts w:ascii="Times New Roman" w:eastAsia="Times New Roman" w:hAnsi="Times New Roman"/>
          <w:smallCaps/>
          <w:noProof/>
          <w:sz w:val="24"/>
          <w:szCs w:val="24"/>
        </w:rPr>
        <w:fldChar w:fldCharType="end"/>
      </w:r>
      <w:r w:rsidR="00F17233">
        <w:rPr>
          <w:rFonts w:ascii="Times New Roman" w:hAnsi="Times New Roman"/>
          <w:smallCaps/>
          <w:noProof/>
          <w:sz w:val="24"/>
          <w:szCs w:val="24"/>
        </w:rPr>
        <w:br w:type="page"/>
      </w:r>
    </w:p>
    <w:p w14:paraId="615B3649" w14:textId="36CD16B1" w:rsidR="00F17233" w:rsidRDefault="00F17233" w:rsidP="00A960C3">
      <w:pPr>
        <w:spacing w:line="480" w:lineRule="auto"/>
        <w:ind w:right="360" w:firstLine="720"/>
        <w:jc w:val="center"/>
        <w:rPr>
          <w:rFonts w:ascii="Times New Roman" w:hAnsi="Times New Roman"/>
          <w:sz w:val="24"/>
          <w:szCs w:val="20"/>
        </w:rPr>
      </w:pPr>
      <w:r w:rsidRPr="001B2BF1">
        <w:rPr>
          <w:rFonts w:ascii="Times New Roman" w:hAnsi="Times New Roman"/>
          <w:smallCaps/>
          <w:noProof/>
          <w:sz w:val="24"/>
          <w:szCs w:val="24"/>
        </w:rPr>
        <w:lastRenderedPageBreak/>
        <w:t>Tables</w:t>
      </w:r>
    </w:p>
    <w:p w14:paraId="3927DC7A" w14:textId="6719CBFC" w:rsidR="00B005A7" w:rsidRPr="009041E4" w:rsidRDefault="00B005A7" w:rsidP="00B005A7">
      <w:pPr>
        <w:rPr>
          <w:rFonts w:ascii="Times New Roman" w:hAnsi="Times New Roman"/>
          <w:sz w:val="24"/>
          <w:szCs w:val="20"/>
        </w:rPr>
      </w:pPr>
      <w:r w:rsidRPr="001A2577">
        <w:rPr>
          <w:rFonts w:ascii="Times New Roman" w:hAnsi="Times New Roman"/>
          <w:sz w:val="24"/>
          <w:szCs w:val="20"/>
        </w:rPr>
        <w:t xml:space="preserve">Table </w:t>
      </w:r>
      <w:r>
        <w:rPr>
          <w:rFonts w:ascii="Times New Roman" w:hAnsi="Times New Roman"/>
          <w:sz w:val="24"/>
          <w:szCs w:val="20"/>
        </w:rPr>
        <w:t>1</w:t>
      </w:r>
      <w:r w:rsidRPr="001A2577">
        <w:rPr>
          <w:rFonts w:ascii="Times New Roman" w:hAnsi="Times New Roman"/>
          <w:sz w:val="24"/>
          <w:szCs w:val="20"/>
        </w:rPr>
        <w:t>.</w:t>
      </w:r>
      <w:r>
        <w:rPr>
          <w:rFonts w:ascii="Times New Roman" w:hAnsi="Times New Roman"/>
          <w:sz w:val="24"/>
          <w:szCs w:val="20"/>
        </w:rPr>
        <w:t xml:space="preserve"> B</w:t>
      </w:r>
      <w:r w:rsidRPr="001A2577">
        <w:rPr>
          <w:rFonts w:ascii="Times New Roman" w:hAnsi="Times New Roman"/>
          <w:sz w:val="24"/>
          <w:szCs w:val="20"/>
        </w:rPr>
        <w:t>est-fit model of log</w:t>
      </w:r>
      <w:r>
        <w:rPr>
          <w:rFonts w:ascii="Times New Roman" w:hAnsi="Times New Roman"/>
          <w:sz w:val="24"/>
          <w:szCs w:val="20"/>
        </w:rPr>
        <w:t>-</w:t>
      </w:r>
      <w:r w:rsidRPr="001A2577">
        <w:rPr>
          <w:rFonts w:ascii="Times New Roman" w:hAnsi="Times New Roman"/>
          <w:sz w:val="24"/>
          <w:szCs w:val="20"/>
        </w:rPr>
        <w:t>transformed algal abundance in 2009 field enclosure experiment</w:t>
      </w:r>
      <w:r>
        <w:rPr>
          <w:rFonts w:ascii="Times New Roman" w:hAnsi="Times New Roman"/>
          <w:sz w:val="24"/>
          <w:szCs w:val="20"/>
        </w:rPr>
        <w:t xml:space="preserve">. </w:t>
      </w:r>
    </w:p>
    <w:tbl>
      <w:tblPr>
        <w:tblStyle w:val="PlainTable2"/>
        <w:tblW w:w="0" w:type="auto"/>
        <w:jc w:val="center"/>
        <w:tblLook w:val="04A0" w:firstRow="1" w:lastRow="0" w:firstColumn="1" w:lastColumn="0" w:noHBand="0" w:noVBand="1"/>
      </w:tblPr>
      <w:tblGrid>
        <w:gridCol w:w="1157"/>
        <w:gridCol w:w="2520"/>
        <w:gridCol w:w="584"/>
        <w:gridCol w:w="836"/>
        <w:gridCol w:w="2610"/>
      </w:tblGrid>
      <w:tr w:rsidR="00B005A7" w:rsidRPr="009041E4" w14:paraId="159E18CB" w14:textId="77777777" w:rsidTr="00230983">
        <w:trPr>
          <w:cnfStyle w:val="100000000000" w:firstRow="1" w:lastRow="0" w:firstColumn="0" w:lastColumn="0" w:oddVBand="0" w:evenVBand="0" w:oddHBand="0"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vAlign w:val="center"/>
          </w:tcPr>
          <w:p w14:paraId="494208B0" w14:textId="77777777" w:rsidR="00B005A7" w:rsidRPr="009041E4" w:rsidRDefault="00B005A7" w:rsidP="00230983">
            <w:pPr>
              <w:spacing w:after="0" w:line="240" w:lineRule="auto"/>
              <w:jc w:val="center"/>
              <w:rPr>
                <w:rFonts w:ascii="Times New Roman" w:hAnsi="Times New Roman"/>
                <w:b w:val="0"/>
                <w:noProof/>
              </w:rPr>
            </w:pPr>
          </w:p>
        </w:tc>
        <w:tc>
          <w:tcPr>
            <w:tcW w:w="2520" w:type="dxa"/>
            <w:tcBorders>
              <w:top w:val="single" w:sz="4" w:space="0" w:color="auto"/>
              <w:bottom w:val="single" w:sz="4" w:space="0" w:color="auto"/>
            </w:tcBorders>
            <w:vAlign w:val="center"/>
          </w:tcPr>
          <w:p w14:paraId="05543603" w14:textId="77777777" w:rsidR="00B005A7" w:rsidRPr="009041E4" w:rsidRDefault="00B005A7" w:rsidP="002309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rPr>
            </w:pPr>
            <w:r w:rsidRPr="009041E4">
              <w:rPr>
                <w:rFonts w:ascii="Times New Roman" w:hAnsi="Times New Roman"/>
                <w:b w:val="0"/>
                <w:noProof/>
              </w:rPr>
              <w:t>Coefficient</w:t>
            </w:r>
          </w:p>
        </w:tc>
        <w:tc>
          <w:tcPr>
            <w:tcW w:w="584" w:type="dxa"/>
            <w:tcBorders>
              <w:top w:val="single" w:sz="4" w:space="0" w:color="auto"/>
              <w:bottom w:val="single" w:sz="4" w:space="0" w:color="auto"/>
            </w:tcBorders>
            <w:vAlign w:val="center"/>
          </w:tcPr>
          <w:p w14:paraId="0AA8BE0D" w14:textId="77777777" w:rsidR="00B005A7" w:rsidRPr="009041E4" w:rsidRDefault="00B005A7" w:rsidP="002309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rPr>
            </w:pPr>
            <w:r w:rsidRPr="00FF31A7">
              <w:rPr>
                <w:rFonts w:ascii="Times New Roman" w:hAnsi="Times New Roman"/>
                <w:b w:val="0"/>
                <w:noProof/>
              </w:rPr>
              <w:t>F</w:t>
            </w:r>
            <w:r>
              <w:rPr>
                <w:rFonts w:ascii="Times New Roman" w:hAnsi="Times New Roman"/>
                <w:b w:val="0"/>
                <w:noProof/>
                <w:vertAlign w:val="subscript"/>
              </w:rPr>
              <w:t>1,95</w:t>
            </w:r>
          </w:p>
        </w:tc>
        <w:tc>
          <w:tcPr>
            <w:tcW w:w="836" w:type="dxa"/>
            <w:tcBorders>
              <w:top w:val="single" w:sz="4" w:space="0" w:color="auto"/>
              <w:bottom w:val="single" w:sz="4" w:space="0" w:color="auto"/>
            </w:tcBorders>
            <w:vAlign w:val="center"/>
          </w:tcPr>
          <w:p w14:paraId="068FAB9A" w14:textId="77777777" w:rsidR="00B005A7" w:rsidRPr="009041E4" w:rsidRDefault="00B005A7" w:rsidP="002309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rPr>
            </w:pPr>
            <w:r w:rsidRPr="009041E4">
              <w:rPr>
                <w:rFonts w:ascii="Times New Roman" w:hAnsi="Times New Roman"/>
                <w:b w:val="0"/>
                <w:noProof/>
              </w:rPr>
              <w:t>p</w:t>
            </w:r>
          </w:p>
        </w:tc>
        <w:tc>
          <w:tcPr>
            <w:tcW w:w="2610" w:type="dxa"/>
            <w:tcBorders>
              <w:top w:val="single" w:sz="4" w:space="0" w:color="auto"/>
              <w:bottom w:val="single" w:sz="4" w:space="0" w:color="auto"/>
            </w:tcBorders>
            <w:vAlign w:val="center"/>
          </w:tcPr>
          <w:p w14:paraId="50B6F33C" w14:textId="77777777" w:rsidR="00B005A7" w:rsidRPr="009041E4" w:rsidRDefault="00B005A7" w:rsidP="002309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noProof/>
              </w:rPr>
            </w:pPr>
            <w:r w:rsidRPr="009041E4">
              <w:rPr>
                <w:rFonts w:ascii="Times New Roman" w:hAnsi="Times New Roman"/>
                <w:b w:val="0"/>
                <w:noProof/>
              </w:rPr>
              <w:t>Mixed-effects</w:t>
            </w:r>
          </w:p>
        </w:tc>
      </w:tr>
      <w:tr w:rsidR="00B005A7" w:rsidRPr="009041E4" w14:paraId="0117A437" w14:textId="77777777" w:rsidTr="00230983">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D0CECE" w:themeColor="background2" w:themeShade="E6"/>
            </w:tcBorders>
            <w:vAlign w:val="center"/>
          </w:tcPr>
          <w:p w14:paraId="6D29EEF9" w14:textId="77777777" w:rsidR="00B005A7" w:rsidRPr="009041E4" w:rsidRDefault="00B005A7" w:rsidP="00230983">
            <w:pPr>
              <w:spacing w:after="0" w:line="240" w:lineRule="auto"/>
              <w:jc w:val="center"/>
              <w:rPr>
                <w:rFonts w:ascii="Times New Roman" w:hAnsi="Times New Roman"/>
                <w:b w:val="0"/>
                <w:noProof/>
              </w:rPr>
            </w:pPr>
            <w:r w:rsidRPr="009041E4">
              <w:rPr>
                <w:rFonts w:ascii="Times New Roman" w:hAnsi="Times New Roman"/>
                <w:b w:val="0"/>
                <w:noProof/>
              </w:rPr>
              <w:t xml:space="preserve">Lake </w:t>
            </w:r>
            <w:r w:rsidRPr="009041E4">
              <w:rPr>
                <w:rFonts w:ascii="Times New Roman" w:hAnsi="Times New Roman"/>
                <w:b w:val="0"/>
                <w:noProof/>
              </w:rPr>
              <w:sym w:font="Symbol" w:char="F0B4"/>
            </w:r>
            <w:r w:rsidRPr="009041E4">
              <w:rPr>
                <w:rFonts w:ascii="Times New Roman" w:hAnsi="Times New Roman"/>
                <w:b w:val="0"/>
                <w:noProof/>
              </w:rPr>
              <w:t xml:space="preserve"> Mayfly interaction</w:t>
            </w:r>
          </w:p>
        </w:tc>
        <w:tc>
          <w:tcPr>
            <w:tcW w:w="2520" w:type="dxa"/>
            <w:tcBorders>
              <w:top w:val="single" w:sz="4" w:space="0" w:color="auto"/>
              <w:bottom w:val="single" w:sz="4" w:space="0" w:color="D0CECE" w:themeColor="background2" w:themeShade="E6"/>
            </w:tcBorders>
            <w:vAlign w:val="center"/>
          </w:tcPr>
          <w:p w14:paraId="7CC1AE61"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sidRPr="009041E4">
              <w:rPr>
                <w:rFonts w:ascii="Times New Roman" w:hAnsi="Times New Roman"/>
                <w:noProof/>
              </w:rPr>
              <w:t>0.00</w:t>
            </w:r>
            <w:r>
              <w:rPr>
                <w:rFonts w:ascii="Times New Roman" w:hAnsi="Times New Roman"/>
                <w:noProof/>
              </w:rPr>
              <w:t>6</w:t>
            </w:r>
            <w:r w:rsidRPr="009041E4">
              <w:rPr>
                <w:rFonts w:ascii="Times New Roman" w:hAnsi="Times New Roman"/>
                <w:noProof/>
              </w:rPr>
              <w:t xml:space="preserve"> ± 0.002</w:t>
            </w:r>
          </w:p>
        </w:tc>
        <w:tc>
          <w:tcPr>
            <w:tcW w:w="584" w:type="dxa"/>
            <w:tcBorders>
              <w:top w:val="single" w:sz="4" w:space="0" w:color="auto"/>
              <w:bottom w:val="single" w:sz="4" w:space="0" w:color="D0CECE" w:themeColor="background2" w:themeShade="E6"/>
            </w:tcBorders>
            <w:vAlign w:val="center"/>
          </w:tcPr>
          <w:p w14:paraId="2D4BBD0B"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Pr>
                <w:rFonts w:ascii="Times New Roman" w:hAnsi="Times New Roman"/>
                <w:noProof/>
              </w:rPr>
              <w:t>6.5</w:t>
            </w:r>
          </w:p>
        </w:tc>
        <w:tc>
          <w:tcPr>
            <w:tcW w:w="836" w:type="dxa"/>
            <w:tcBorders>
              <w:top w:val="single" w:sz="4" w:space="0" w:color="auto"/>
              <w:bottom w:val="single" w:sz="4" w:space="0" w:color="D0CECE" w:themeColor="background2" w:themeShade="E6"/>
            </w:tcBorders>
            <w:vAlign w:val="center"/>
          </w:tcPr>
          <w:p w14:paraId="4DA027EF"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sidRPr="009041E4">
              <w:rPr>
                <w:rFonts w:ascii="Times New Roman" w:hAnsi="Times New Roman"/>
                <w:noProof/>
              </w:rPr>
              <w:t>0.01</w:t>
            </w:r>
          </w:p>
        </w:tc>
        <w:tc>
          <w:tcPr>
            <w:tcW w:w="2610" w:type="dxa"/>
            <w:tcBorders>
              <w:top w:val="single" w:sz="4" w:space="0" w:color="auto"/>
              <w:bottom w:val="single" w:sz="4" w:space="0" w:color="D0CECE" w:themeColor="background2" w:themeShade="E6"/>
            </w:tcBorders>
            <w:vAlign w:val="center"/>
          </w:tcPr>
          <w:p w14:paraId="1428ECF8"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p>
        </w:tc>
      </w:tr>
      <w:tr w:rsidR="00B005A7" w:rsidRPr="009041E4" w14:paraId="0D388D13" w14:textId="77777777" w:rsidTr="00230983">
        <w:trPr>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D0CECE" w:themeColor="background2" w:themeShade="E6"/>
              <w:bottom w:val="single" w:sz="4" w:space="0" w:color="D0CECE" w:themeColor="background2" w:themeShade="E6"/>
            </w:tcBorders>
            <w:vAlign w:val="center"/>
          </w:tcPr>
          <w:p w14:paraId="0303755A" w14:textId="77777777" w:rsidR="00B005A7" w:rsidRPr="009041E4" w:rsidRDefault="00B005A7" w:rsidP="00230983">
            <w:pPr>
              <w:spacing w:after="0" w:line="240" w:lineRule="auto"/>
              <w:jc w:val="center"/>
              <w:rPr>
                <w:rFonts w:ascii="Times New Roman" w:hAnsi="Times New Roman"/>
                <w:b w:val="0"/>
                <w:noProof/>
              </w:rPr>
            </w:pPr>
            <w:r w:rsidRPr="009041E4">
              <w:rPr>
                <w:rFonts w:ascii="Times New Roman" w:hAnsi="Times New Roman"/>
                <w:b w:val="0"/>
                <w:noProof/>
              </w:rPr>
              <w:t>Lake</w:t>
            </w:r>
          </w:p>
        </w:tc>
        <w:tc>
          <w:tcPr>
            <w:tcW w:w="2520" w:type="dxa"/>
            <w:tcBorders>
              <w:top w:val="single" w:sz="4" w:space="0" w:color="D0CECE" w:themeColor="background2" w:themeShade="E6"/>
              <w:bottom w:val="single" w:sz="4" w:space="0" w:color="D0CECE" w:themeColor="background2" w:themeShade="E6"/>
            </w:tcBorders>
            <w:vAlign w:val="center"/>
          </w:tcPr>
          <w:p w14:paraId="36B9A6FC"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sidRPr="009041E4">
              <w:rPr>
                <w:rFonts w:ascii="Times New Roman" w:hAnsi="Times New Roman"/>
                <w:noProof/>
              </w:rPr>
              <w:t>LeConte</w:t>
            </w:r>
            <w:r>
              <w:rPr>
                <w:rFonts w:ascii="Times New Roman" w:hAnsi="Times New Roman"/>
                <w:noProof/>
              </w:rPr>
              <w:t xml:space="preserve">: -1.1 </w:t>
            </w:r>
            <w:r w:rsidRPr="009041E4">
              <w:rPr>
                <w:rFonts w:ascii="Times New Roman" w:hAnsi="Times New Roman"/>
                <w:noProof/>
              </w:rPr>
              <w:t>±</w:t>
            </w:r>
            <w:r>
              <w:rPr>
                <w:rFonts w:ascii="Times New Roman" w:hAnsi="Times New Roman"/>
                <w:noProof/>
              </w:rPr>
              <w:t xml:space="preserve"> 0.16</w:t>
            </w:r>
            <w:r>
              <w:rPr>
                <w:rFonts w:ascii="Times New Roman" w:hAnsi="Times New Roman"/>
                <w:noProof/>
              </w:rPr>
              <w:br/>
              <w:t xml:space="preserve">Spur: -0.59 </w:t>
            </w:r>
            <w:r w:rsidRPr="009041E4">
              <w:rPr>
                <w:rFonts w:ascii="Times New Roman" w:hAnsi="Times New Roman"/>
                <w:noProof/>
              </w:rPr>
              <w:t>±</w:t>
            </w:r>
            <w:r>
              <w:rPr>
                <w:rFonts w:ascii="Times New Roman" w:hAnsi="Times New Roman"/>
                <w:noProof/>
              </w:rPr>
              <w:t xml:space="preserve"> 0.3</w:t>
            </w:r>
          </w:p>
        </w:tc>
        <w:tc>
          <w:tcPr>
            <w:tcW w:w="584" w:type="dxa"/>
            <w:tcBorders>
              <w:top w:val="single" w:sz="4" w:space="0" w:color="D0CECE" w:themeColor="background2" w:themeShade="E6"/>
              <w:bottom w:val="single" w:sz="4" w:space="0" w:color="D0CECE" w:themeColor="background2" w:themeShade="E6"/>
            </w:tcBorders>
            <w:vAlign w:val="center"/>
          </w:tcPr>
          <w:p w14:paraId="0B47D3BF"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Pr>
                <w:rFonts w:ascii="Times New Roman" w:hAnsi="Times New Roman"/>
                <w:noProof/>
              </w:rPr>
              <w:t>23</w:t>
            </w:r>
          </w:p>
        </w:tc>
        <w:tc>
          <w:tcPr>
            <w:tcW w:w="836" w:type="dxa"/>
            <w:tcBorders>
              <w:top w:val="single" w:sz="4" w:space="0" w:color="D0CECE" w:themeColor="background2" w:themeShade="E6"/>
              <w:bottom w:val="single" w:sz="4" w:space="0" w:color="D0CECE" w:themeColor="background2" w:themeShade="E6"/>
            </w:tcBorders>
            <w:vAlign w:val="center"/>
          </w:tcPr>
          <w:p w14:paraId="5D930879"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Pr>
                <w:rFonts w:ascii="Times New Roman" w:hAnsi="Times New Roman"/>
                <w:noProof/>
              </w:rPr>
              <w:t>&lt;0.00</w:t>
            </w:r>
            <w:r w:rsidRPr="009041E4">
              <w:rPr>
                <w:rFonts w:ascii="Times New Roman" w:hAnsi="Times New Roman"/>
                <w:noProof/>
              </w:rPr>
              <w:t>1</w:t>
            </w:r>
          </w:p>
        </w:tc>
        <w:tc>
          <w:tcPr>
            <w:tcW w:w="2610" w:type="dxa"/>
            <w:tcBorders>
              <w:top w:val="single" w:sz="4" w:space="0" w:color="D0CECE" w:themeColor="background2" w:themeShade="E6"/>
              <w:bottom w:val="single" w:sz="4" w:space="0" w:color="D0CECE" w:themeColor="background2" w:themeShade="E6"/>
            </w:tcBorders>
            <w:vAlign w:val="center"/>
          </w:tcPr>
          <w:p w14:paraId="6CB8EBBC"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noProof/>
              </w:rPr>
            </w:pPr>
            <w:r w:rsidRPr="009041E4">
              <w:rPr>
                <w:rFonts w:ascii="Times New Roman" w:hAnsi="Times New Roman"/>
                <w:noProof/>
              </w:rPr>
              <w:t>Variance differs by lake</w:t>
            </w:r>
            <w:r w:rsidRPr="009041E4">
              <w:rPr>
                <w:rFonts w:ascii="Times New Roman" w:hAnsi="Times New Roman"/>
                <w:noProof/>
              </w:rPr>
              <w:br/>
              <w:t>σ</w:t>
            </w:r>
            <w:r w:rsidRPr="009041E4">
              <w:rPr>
                <w:rFonts w:ascii="Times New Roman" w:hAnsi="Times New Roman"/>
                <w:noProof/>
                <w:vertAlign w:val="subscript"/>
              </w:rPr>
              <w:t>LeConte</w:t>
            </w:r>
            <w:r w:rsidRPr="009041E4">
              <w:rPr>
                <w:rFonts w:ascii="Times New Roman" w:hAnsi="Times New Roman"/>
                <w:noProof/>
              </w:rPr>
              <w:t xml:space="preserve"> </w:t>
            </w:r>
            <w:r>
              <w:rPr>
                <w:rFonts w:ascii="Times New Roman" w:hAnsi="Times New Roman"/>
                <w:noProof/>
              </w:rPr>
              <w:t>=</w:t>
            </w:r>
            <w:r w:rsidRPr="009041E4">
              <w:rPr>
                <w:rFonts w:ascii="Times New Roman" w:hAnsi="Times New Roman"/>
                <w:noProof/>
              </w:rPr>
              <w:t xml:space="preserve"> 0.</w:t>
            </w:r>
            <w:r w:rsidRPr="00E74E95">
              <w:rPr>
                <w:rFonts w:ascii="Times New Roman" w:hAnsi="Times New Roman"/>
                <w:noProof/>
              </w:rPr>
              <w:t>6</w:t>
            </w:r>
            <w:r w:rsidRPr="00E74E95">
              <w:rPr>
                <w:rFonts w:ascii="Times New Roman" w:hAnsi="Times New Roman"/>
                <w:noProof/>
                <w:vertAlign w:val="superscript"/>
              </w:rPr>
              <w:t>2</w:t>
            </w:r>
            <w:r>
              <w:rPr>
                <w:rFonts w:ascii="Times New Roman" w:hAnsi="Times New Roman"/>
                <w:noProof/>
              </w:rPr>
              <w:t xml:space="preserve">; </w:t>
            </w:r>
            <w:r w:rsidRPr="00E74E95">
              <w:rPr>
                <w:rFonts w:ascii="Times New Roman" w:hAnsi="Times New Roman"/>
                <w:noProof/>
              </w:rPr>
              <w:t>σ</w:t>
            </w:r>
            <w:r w:rsidRPr="00E74E95">
              <w:rPr>
                <w:rFonts w:ascii="Times New Roman" w:hAnsi="Times New Roman"/>
                <w:noProof/>
                <w:vertAlign w:val="subscript"/>
              </w:rPr>
              <w:t>Spur</w:t>
            </w:r>
            <w:r w:rsidRPr="009041E4">
              <w:rPr>
                <w:rFonts w:ascii="Times New Roman" w:hAnsi="Times New Roman"/>
                <w:noProof/>
              </w:rPr>
              <w:t xml:space="preserve"> </w:t>
            </w:r>
            <w:r>
              <w:rPr>
                <w:rFonts w:ascii="Times New Roman" w:hAnsi="Times New Roman"/>
                <w:noProof/>
              </w:rPr>
              <w:t>=</w:t>
            </w:r>
            <w:r w:rsidRPr="009041E4">
              <w:rPr>
                <w:rFonts w:ascii="Times New Roman" w:hAnsi="Times New Roman"/>
                <w:noProof/>
              </w:rPr>
              <w:t xml:space="preserve"> 1.43</w:t>
            </w:r>
            <w:r w:rsidRPr="009041E4">
              <w:rPr>
                <w:rFonts w:ascii="Times New Roman" w:hAnsi="Times New Roman"/>
                <w:noProof/>
                <w:vertAlign w:val="superscript"/>
              </w:rPr>
              <w:t>2</w:t>
            </w:r>
          </w:p>
        </w:tc>
      </w:tr>
      <w:tr w:rsidR="00B005A7" w:rsidRPr="009041E4" w14:paraId="79E46AFC" w14:textId="77777777" w:rsidTr="00230983">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D0CECE" w:themeColor="background2" w:themeShade="E6"/>
              <w:bottom w:val="single" w:sz="4" w:space="0" w:color="D0CECE" w:themeColor="background2" w:themeShade="E6"/>
            </w:tcBorders>
            <w:vAlign w:val="center"/>
          </w:tcPr>
          <w:p w14:paraId="4D88DC75" w14:textId="77777777" w:rsidR="00B005A7" w:rsidRPr="009041E4" w:rsidRDefault="00B005A7" w:rsidP="00230983">
            <w:pPr>
              <w:spacing w:after="0" w:line="240" w:lineRule="auto"/>
              <w:jc w:val="center"/>
              <w:rPr>
                <w:rFonts w:ascii="Times New Roman" w:hAnsi="Times New Roman"/>
                <w:b w:val="0"/>
                <w:noProof/>
              </w:rPr>
            </w:pPr>
            <w:r w:rsidRPr="009041E4">
              <w:rPr>
                <w:rFonts w:ascii="Times New Roman" w:hAnsi="Times New Roman"/>
                <w:b w:val="0"/>
                <w:noProof/>
              </w:rPr>
              <w:t xml:space="preserve">Mayfly </w:t>
            </w:r>
            <w:r>
              <w:rPr>
                <w:rFonts w:ascii="Times New Roman" w:hAnsi="Times New Roman"/>
                <w:b w:val="0"/>
                <w:noProof/>
              </w:rPr>
              <w:t>a</w:t>
            </w:r>
            <w:r w:rsidRPr="009041E4">
              <w:rPr>
                <w:rFonts w:ascii="Times New Roman" w:hAnsi="Times New Roman"/>
                <w:b w:val="0"/>
                <w:noProof/>
              </w:rPr>
              <w:t>bundance</w:t>
            </w:r>
          </w:p>
        </w:tc>
        <w:tc>
          <w:tcPr>
            <w:tcW w:w="2520" w:type="dxa"/>
            <w:tcBorders>
              <w:top w:val="single" w:sz="4" w:space="0" w:color="D0CECE" w:themeColor="background2" w:themeShade="E6"/>
              <w:bottom w:val="single" w:sz="4" w:space="0" w:color="D0CECE" w:themeColor="background2" w:themeShade="E6"/>
            </w:tcBorders>
            <w:vAlign w:val="center"/>
          </w:tcPr>
          <w:p w14:paraId="167E4415"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Pr>
                <w:rFonts w:ascii="Times New Roman" w:hAnsi="Times New Roman"/>
                <w:noProof/>
              </w:rPr>
              <w:t xml:space="preserve">LeConte: </w:t>
            </w:r>
            <w:r w:rsidRPr="009041E4">
              <w:rPr>
                <w:rFonts w:ascii="Times New Roman" w:hAnsi="Times New Roman"/>
                <w:noProof/>
              </w:rPr>
              <w:t>-0.004 ± 0.001</w:t>
            </w:r>
            <w:r>
              <w:rPr>
                <w:rFonts w:ascii="Times New Roman" w:hAnsi="Times New Roman"/>
                <w:noProof/>
              </w:rPr>
              <w:br/>
              <w:t xml:space="preserve">Spur: 0.001 </w:t>
            </w:r>
            <w:r w:rsidRPr="009041E4">
              <w:rPr>
                <w:rFonts w:ascii="Times New Roman" w:hAnsi="Times New Roman"/>
                <w:noProof/>
              </w:rPr>
              <w:t>± 0.001</w:t>
            </w:r>
          </w:p>
        </w:tc>
        <w:tc>
          <w:tcPr>
            <w:tcW w:w="584" w:type="dxa"/>
            <w:tcBorders>
              <w:top w:val="single" w:sz="4" w:space="0" w:color="D0CECE" w:themeColor="background2" w:themeShade="E6"/>
              <w:bottom w:val="single" w:sz="4" w:space="0" w:color="D0CECE" w:themeColor="background2" w:themeShade="E6"/>
            </w:tcBorders>
            <w:vAlign w:val="center"/>
          </w:tcPr>
          <w:p w14:paraId="0506895D"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Pr>
                <w:rFonts w:ascii="Times New Roman" w:hAnsi="Times New Roman"/>
                <w:noProof/>
              </w:rPr>
              <w:t>18</w:t>
            </w:r>
          </w:p>
        </w:tc>
        <w:tc>
          <w:tcPr>
            <w:tcW w:w="836" w:type="dxa"/>
            <w:tcBorders>
              <w:top w:val="single" w:sz="4" w:space="0" w:color="D0CECE" w:themeColor="background2" w:themeShade="E6"/>
              <w:bottom w:val="single" w:sz="4" w:space="0" w:color="D0CECE" w:themeColor="background2" w:themeShade="E6"/>
            </w:tcBorders>
            <w:vAlign w:val="center"/>
          </w:tcPr>
          <w:p w14:paraId="66D05CF2"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Pr>
                <w:rFonts w:ascii="Times New Roman" w:hAnsi="Times New Roman"/>
                <w:noProof/>
              </w:rPr>
              <w:t>&lt;0.001</w:t>
            </w:r>
          </w:p>
        </w:tc>
        <w:tc>
          <w:tcPr>
            <w:tcW w:w="2610" w:type="dxa"/>
            <w:tcBorders>
              <w:top w:val="single" w:sz="4" w:space="0" w:color="D0CECE" w:themeColor="background2" w:themeShade="E6"/>
              <w:bottom w:val="single" w:sz="4" w:space="0" w:color="D0CECE" w:themeColor="background2" w:themeShade="E6"/>
            </w:tcBorders>
            <w:vAlign w:val="center"/>
          </w:tcPr>
          <w:p w14:paraId="628A978A"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p>
        </w:tc>
      </w:tr>
      <w:tr w:rsidR="00B005A7" w:rsidRPr="009041E4" w14:paraId="73352A9B" w14:textId="77777777" w:rsidTr="00230983">
        <w:trPr>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D0CECE" w:themeColor="background2" w:themeShade="E6"/>
              <w:bottom w:val="single" w:sz="4" w:space="0" w:color="D0CECE" w:themeColor="background2" w:themeShade="E6"/>
            </w:tcBorders>
            <w:vAlign w:val="center"/>
          </w:tcPr>
          <w:p w14:paraId="4AE94E4A" w14:textId="77777777" w:rsidR="00B005A7" w:rsidRPr="009041E4" w:rsidRDefault="00B005A7" w:rsidP="00230983">
            <w:pPr>
              <w:spacing w:after="0" w:line="240" w:lineRule="auto"/>
              <w:jc w:val="center"/>
              <w:rPr>
                <w:rFonts w:ascii="Times New Roman" w:hAnsi="Times New Roman"/>
                <w:b w:val="0"/>
                <w:noProof/>
              </w:rPr>
            </w:pPr>
            <w:r w:rsidRPr="009041E4">
              <w:rPr>
                <w:rFonts w:ascii="Times New Roman" w:hAnsi="Times New Roman"/>
                <w:b w:val="0"/>
                <w:noProof/>
              </w:rPr>
              <w:t xml:space="preserve">Tadpole </w:t>
            </w:r>
            <w:r>
              <w:rPr>
                <w:rFonts w:ascii="Times New Roman" w:hAnsi="Times New Roman"/>
                <w:b w:val="0"/>
                <w:noProof/>
              </w:rPr>
              <w:t>a</w:t>
            </w:r>
            <w:r w:rsidRPr="009041E4">
              <w:rPr>
                <w:rFonts w:ascii="Times New Roman" w:hAnsi="Times New Roman"/>
                <w:b w:val="0"/>
                <w:noProof/>
              </w:rPr>
              <w:t>bundance</w:t>
            </w:r>
          </w:p>
        </w:tc>
        <w:tc>
          <w:tcPr>
            <w:tcW w:w="2520" w:type="dxa"/>
            <w:tcBorders>
              <w:top w:val="single" w:sz="4" w:space="0" w:color="D0CECE" w:themeColor="background2" w:themeShade="E6"/>
              <w:bottom w:val="single" w:sz="4" w:space="0" w:color="D0CECE" w:themeColor="background2" w:themeShade="E6"/>
            </w:tcBorders>
            <w:vAlign w:val="center"/>
          </w:tcPr>
          <w:p w14:paraId="736D59C0"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sidRPr="009041E4">
              <w:rPr>
                <w:rFonts w:ascii="Times New Roman" w:hAnsi="Times New Roman"/>
                <w:noProof/>
              </w:rPr>
              <w:t>-0.02 ± 0.01</w:t>
            </w:r>
          </w:p>
        </w:tc>
        <w:tc>
          <w:tcPr>
            <w:tcW w:w="584" w:type="dxa"/>
            <w:tcBorders>
              <w:top w:val="single" w:sz="4" w:space="0" w:color="D0CECE" w:themeColor="background2" w:themeShade="E6"/>
              <w:bottom w:val="single" w:sz="4" w:space="0" w:color="D0CECE" w:themeColor="background2" w:themeShade="E6"/>
            </w:tcBorders>
            <w:vAlign w:val="center"/>
          </w:tcPr>
          <w:p w14:paraId="45191808"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Pr>
                <w:rFonts w:ascii="Times New Roman" w:hAnsi="Times New Roman"/>
                <w:noProof/>
              </w:rPr>
              <w:t>3.7</w:t>
            </w:r>
          </w:p>
        </w:tc>
        <w:tc>
          <w:tcPr>
            <w:tcW w:w="836" w:type="dxa"/>
            <w:tcBorders>
              <w:top w:val="single" w:sz="4" w:space="0" w:color="D0CECE" w:themeColor="background2" w:themeShade="E6"/>
              <w:bottom w:val="single" w:sz="4" w:space="0" w:color="D0CECE" w:themeColor="background2" w:themeShade="E6"/>
            </w:tcBorders>
            <w:vAlign w:val="center"/>
          </w:tcPr>
          <w:p w14:paraId="6EBBB95B"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r w:rsidRPr="009041E4">
              <w:rPr>
                <w:rFonts w:ascii="Times New Roman" w:hAnsi="Times New Roman"/>
                <w:noProof/>
              </w:rPr>
              <w:t>0.</w:t>
            </w:r>
            <w:r>
              <w:rPr>
                <w:rFonts w:ascii="Times New Roman" w:hAnsi="Times New Roman"/>
                <w:noProof/>
              </w:rPr>
              <w:t>06</w:t>
            </w:r>
          </w:p>
        </w:tc>
        <w:tc>
          <w:tcPr>
            <w:tcW w:w="2610" w:type="dxa"/>
            <w:tcBorders>
              <w:top w:val="single" w:sz="4" w:space="0" w:color="D0CECE" w:themeColor="background2" w:themeShade="E6"/>
              <w:bottom w:val="single" w:sz="4" w:space="0" w:color="D0CECE" w:themeColor="background2" w:themeShade="E6"/>
            </w:tcBorders>
            <w:vAlign w:val="center"/>
          </w:tcPr>
          <w:p w14:paraId="32C2B8B8" w14:textId="77777777" w:rsidR="00B005A7" w:rsidRPr="009041E4" w:rsidRDefault="00B005A7" w:rsidP="0023098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rPr>
            </w:pPr>
          </w:p>
        </w:tc>
      </w:tr>
      <w:tr w:rsidR="00B005A7" w:rsidRPr="009041E4" w14:paraId="13CC6653" w14:textId="77777777" w:rsidTr="00230983">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D0CECE" w:themeColor="background2" w:themeShade="E6"/>
              <w:bottom w:val="single" w:sz="4" w:space="0" w:color="auto"/>
            </w:tcBorders>
            <w:vAlign w:val="center"/>
          </w:tcPr>
          <w:p w14:paraId="59B06C40" w14:textId="77777777" w:rsidR="00B005A7" w:rsidRPr="009041E4" w:rsidRDefault="00B005A7" w:rsidP="00230983">
            <w:pPr>
              <w:spacing w:after="0" w:line="240" w:lineRule="auto"/>
              <w:jc w:val="center"/>
              <w:rPr>
                <w:rFonts w:ascii="Times New Roman" w:hAnsi="Times New Roman"/>
                <w:b w:val="0"/>
                <w:noProof/>
              </w:rPr>
            </w:pPr>
            <w:r w:rsidRPr="009041E4">
              <w:rPr>
                <w:rFonts w:ascii="Times New Roman" w:hAnsi="Times New Roman"/>
                <w:b w:val="0"/>
                <w:noProof/>
              </w:rPr>
              <w:t>Block</w:t>
            </w:r>
          </w:p>
        </w:tc>
        <w:tc>
          <w:tcPr>
            <w:tcW w:w="2520" w:type="dxa"/>
            <w:tcBorders>
              <w:top w:val="single" w:sz="4" w:space="0" w:color="D0CECE" w:themeColor="background2" w:themeShade="E6"/>
              <w:bottom w:val="single" w:sz="4" w:space="0" w:color="auto"/>
            </w:tcBorders>
            <w:vAlign w:val="center"/>
          </w:tcPr>
          <w:p w14:paraId="6035BB79"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p>
        </w:tc>
        <w:tc>
          <w:tcPr>
            <w:tcW w:w="584" w:type="dxa"/>
            <w:tcBorders>
              <w:top w:val="single" w:sz="4" w:space="0" w:color="D0CECE" w:themeColor="background2" w:themeShade="E6"/>
              <w:bottom w:val="single" w:sz="4" w:space="0" w:color="auto"/>
            </w:tcBorders>
            <w:vAlign w:val="center"/>
          </w:tcPr>
          <w:p w14:paraId="08660433"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p>
        </w:tc>
        <w:tc>
          <w:tcPr>
            <w:tcW w:w="836" w:type="dxa"/>
            <w:tcBorders>
              <w:top w:val="single" w:sz="4" w:space="0" w:color="D0CECE" w:themeColor="background2" w:themeShade="E6"/>
              <w:bottom w:val="single" w:sz="4" w:space="0" w:color="auto"/>
            </w:tcBorders>
            <w:vAlign w:val="center"/>
          </w:tcPr>
          <w:p w14:paraId="4CBBD9F0"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p>
        </w:tc>
        <w:tc>
          <w:tcPr>
            <w:tcW w:w="2610" w:type="dxa"/>
            <w:tcBorders>
              <w:top w:val="single" w:sz="4" w:space="0" w:color="D0CECE" w:themeColor="background2" w:themeShade="E6"/>
              <w:bottom w:val="single" w:sz="4" w:space="0" w:color="auto"/>
            </w:tcBorders>
            <w:vAlign w:val="center"/>
          </w:tcPr>
          <w:p w14:paraId="5DA4BBFB" w14:textId="77777777" w:rsidR="00B005A7" w:rsidRPr="009041E4" w:rsidRDefault="00B005A7" w:rsidP="002309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rPr>
            </w:pPr>
            <w:r w:rsidRPr="009041E4">
              <w:rPr>
                <w:rFonts w:ascii="Times New Roman" w:hAnsi="Times New Roman"/>
                <w:noProof/>
              </w:rPr>
              <w:t>Random intercept</w:t>
            </w:r>
            <w:r w:rsidRPr="009041E4">
              <w:rPr>
                <w:rFonts w:ascii="Times New Roman" w:hAnsi="Times New Roman"/>
                <w:noProof/>
              </w:rPr>
              <w:br/>
              <w:t>N(0, 0.12</w:t>
            </w:r>
            <w:r w:rsidRPr="009041E4">
              <w:rPr>
                <w:rFonts w:ascii="Times New Roman" w:hAnsi="Times New Roman"/>
                <w:noProof/>
                <w:vertAlign w:val="superscript"/>
              </w:rPr>
              <w:t>2</w:t>
            </w:r>
            <w:r w:rsidRPr="009041E4">
              <w:rPr>
                <w:rFonts w:ascii="Times New Roman" w:hAnsi="Times New Roman"/>
                <w:noProof/>
              </w:rPr>
              <w:t>)</w:t>
            </w:r>
          </w:p>
        </w:tc>
      </w:tr>
    </w:tbl>
    <w:p w14:paraId="3D491E9A" w14:textId="55032A87" w:rsidR="00B005A7" w:rsidRDefault="00B005A7" w:rsidP="00FF31A7">
      <w:pPr>
        <w:rPr>
          <w:rFonts w:ascii="Times New Roman" w:hAnsi="Times New Roman"/>
          <w:sz w:val="24"/>
          <w:szCs w:val="20"/>
        </w:rPr>
      </w:pPr>
    </w:p>
    <w:p w14:paraId="75836112" w14:textId="77777777" w:rsidR="00B005A7" w:rsidRDefault="00B005A7">
      <w:pPr>
        <w:spacing w:after="160" w:line="259" w:lineRule="auto"/>
        <w:rPr>
          <w:rFonts w:ascii="Times New Roman" w:hAnsi="Times New Roman"/>
          <w:sz w:val="24"/>
          <w:szCs w:val="20"/>
        </w:rPr>
      </w:pPr>
      <w:r>
        <w:rPr>
          <w:rFonts w:ascii="Times New Roman" w:hAnsi="Times New Roman"/>
          <w:sz w:val="24"/>
          <w:szCs w:val="20"/>
        </w:rPr>
        <w:br w:type="page"/>
      </w:r>
    </w:p>
    <w:p w14:paraId="3E36BD26" w14:textId="77777777" w:rsidR="00B005A7" w:rsidRDefault="00B005A7" w:rsidP="00FF31A7">
      <w:pPr>
        <w:rPr>
          <w:rFonts w:ascii="Times New Roman" w:hAnsi="Times New Roman"/>
          <w:sz w:val="24"/>
          <w:szCs w:val="20"/>
        </w:rPr>
      </w:pPr>
    </w:p>
    <w:p w14:paraId="1A684154" w14:textId="47C2692C" w:rsidR="00FF31A7" w:rsidRDefault="00FF31A7" w:rsidP="00FF31A7">
      <w:pPr>
        <w:rPr>
          <w:rFonts w:ascii="Times New Roman" w:hAnsi="Times New Roman"/>
          <w:noProof/>
          <w:sz w:val="24"/>
          <w:szCs w:val="20"/>
        </w:rPr>
      </w:pPr>
      <w:r w:rsidRPr="001A2577">
        <w:rPr>
          <w:rFonts w:ascii="Times New Roman" w:hAnsi="Times New Roman"/>
          <w:sz w:val="24"/>
          <w:szCs w:val="20"/>
        </w:rPr>
        <w:t xml:space="preserve">Table </w:t>
      </w:r>
      <w:r w:rsidR="00B005A7">
        <w:rPr>
          <w:rFonts w:ascii="Times New Roman" w:hAnsi="Times New Roman"/>
          <w:sz w:val="24"/>
          <w:szCs w:val="20"/>
        </w:rPr>
        <w:t>2</w:t>
      </w:r>
      <w:r w:rsidRPr="001A2577">
        <w:rPr>
          <w:rFonts w:ascii="Times New Roman" w:hAnsi="Times New Roman"/>
          <w:sz w:val="24"/>
          <w:szCs w:val="20"/>
        </w:rPr>
        <w:t xml:space="preserve">.  </w:t>
      </w:r>
      <w:r>
        <w:rPr>
          <w:rFonts w:ascii="Times New Roman" w:hAnsi="Times New Roman"/>
          <w:sz w:val="24"/>
          <w:szCs w:val="20"/>
        </w:rPr>
        <w:t>Comparison</w:t>
      </w:r>
      <w:r w:rsidRPr="001A2577">
        <w:rPr>
          <w:rFonts w:ascii="Times New Roman" w:hAnsi="Times New Roman"/>
          <w:sz w:val="24"/>
          <w:szCs w:val="20"/>
        </w:rPr>
        <w:t xml:space="preserve"> of models of raw algal abundance in 2009 field enclosure experiment, using numerical tadpole and mayfly </w:t>
      </w:r>
      <w:r>
        <w:rPr>
          <w:rFonts w:ascii="Times New Roman" w:hAnsi="Times New Roman"/>
          <w:sz w:val="24"/>
          <w:szCs w:val="20"/>
        </w:rPr>
        <w:t>abundance</w:t>
      </w:r>
      <w:r w:rsidRPr="001A2577">
        <w:rPr>
          <w:rFonts w:ascii="Times New Roman" w:hAnsi="Times New Roman"/>
          <w:sz w:val="24"/>
          <w:szCs w:val="20"/>
        </w:rPr>
        <w:t xml:space="preserve"> as the independent variables.</w:t>
      </w:r>
      <w:r>
        <w:rPr>
          <w:rFonts w:ascii="Times New Roman" w:hAnsi="Times New Roman"/>
          <w:sz w:val="24"/>
          <w:szCs w:val="20"/>
        </w:rPr>
        <w:t xml:space="preserve">  We used a model selection procedure based on graphical interpretation of residuals and Akaike information criteria.</w:t>
      </w:r>
      <w:r w:rsidRPr="0059559C">
        <w:rPr>
          <w:rFonts w:ascii="Times New Roman" w:hAnsi="Times New Roman"/>
          <w:sz w:val="32"/>
          <w:szCs w:val="20"/>
        </w:rPr>
        <w:t xml:space="preserve"> </w:t>
      </w:r>
      <w:r w:rsidRPr="0059559C">
        <w:rPr>
          <w:rFonts w:ascii="Cambria Math" w:hAnsi="Cambria Math"/>
          <w:noProof/>
          <w:sz w:val="24"/>
          <w:szCs w:val="20"/>
        </w:rPr>
        <w:t>∆</w:t>
      </w:r>
      <w:r w:rsidRPr="0059559C">
        <w:rPr>
          <w:rFonts w:ascii="Times New Roman" w:hAnsi="Times New Roman"/>
          <w:noProof/>
          <w:sz w:val="24"/>
          <w:szCs w:val="20"/>
        </w:rPr>
        <w:t xml:space="preserve">AIC compares the model to the </w:t>
      </w:r>
      <w:r>
        <w:rPr>
          <w:rFonts w:ascii="Times New Roman" w:hAnsi="Times New Roman"/>
          <w:noProof/>
          <w:sz w:val="24"/>
          <w:szCs w:val="20"/>
        </w:rPr>
        <w:t>initial</w:t>
      </w:r>
      <w:r w:rsidRPr="0059559C">
        <w:rPr>
          <w:rFonts w:ascii="Times New Roman" w:hAnsi="Times New Roman"/>
          <w:noProof/>
          <w:sz w:val="24"/>
          <w:szCs w:val="20"/>
        </w:rPr>
        <w:t xml:space="preserve"> model.</w:t>
      </w:r>
    </w:p>
    <w:tbl>
      <w:tblPr>
        <w:tblStyle w:val="TableGrid"/>
        <w:tblW w:w="11397"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3424"/>
        <w:gridCol w:w="773"/>
      </w:tblGrid>
      <w:tr w:rsidR="00A20187" w:rsidRPr="00A20187" w14:paraId="31D9FA9B" w14:textId="77777777" w:rsidTr="00A20187">
        <w:trPr>
          <w:trHeight w:val="475"/>
        </w:trPr>
        <w:tc>
          <w:tcPr>
            <w:tcW w:w="7200" w:type="dxa"/>
            <w:tcBorders>
              <w:top w:val="single" w:sz="4" w:space="0" w:color="auto"/>
              <w:bottom w:val="single" w:sz="4" w:space="0" w:color="auto"/>
            </w:tcBorders>
            <w:noWrap/>
            <w:vAlign w:val="center"/>
            <w:hideMark/>
          </w:tcPr>
          <w:p w14:paraId="2462A28B" w14:textId="71810DC5" w:rsidR="00A20187" w:rsidRPr="00A20187" w:rsidRDefault="00A20187" w:rsidP="00A20187">
            <w:pPr>
              <w:spacing w:after="0" w:line="240" w:lineRule="auto"/>
              <w:jc w:val="center"/>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Model formula</w:t>
            </w:r>
          </w:p>
        </w:tc>
        <w:tc>
          <w:tcPr>
            <w:tcW w:w="3424" w:type="dxa"/>
            <w:tcBorders>
              <w:top w:val="single" w:sz="4" w:space="0" w:color="auto"/>
              <w:bottom w:val="single" w:sz="4" w:space="0" w:color="auto"/>
            </w:tcBorders>
            <w:vAlign w:val="center"/>
          </w:tcPr>
          <w:p w14:paraId="58F0F455" w14:textId="6D772771" w:rsidR="00A20187" w:rsidRPr="00A20187" w:rsidRDefault="00A20187" w:rsidP="00A20187">
            <w:pPr>
              <w:spacing w:after="0" w:line="240" w:lineRule="auto"/>
              <w:ind w:left="-45" w:firstLine="45"/>
              <w:jc w:val="center"/>
              <w:rPr>
                <w:rFonts w:ascii="Cambria Math" w:eastAsia="Times New Roman" w:hAnsi="Cambria Math"/>
                <w:color w:val="000000"/>
                <w:sz w:val="24"/>
                <w:szCs w:val="24"/>
              </w:rPr>
            </w:pPr>
            <w:r w:rsidRPr="00A20187">
              <w:rPr>
                <w:rFonts w:ascii="Cambria Math" w:eastAsia="Times New Roman" w:hAnsi="Cambria Math"/>
                <w:color w:val="000000"/>
                <w:sz w:val="24"/>
                <w:szCs w:val="24"/>
              </w:rPr>
              <w:t>Random and mixed effects</w:t>
            </w:r>
          </w:p>
        </w:tc>
        <w:tc>
          <w:tcPr>
            <w:tcW w:w="773" w:type="dxa"/>
            <w:tcBorders>
              <w:top w:val="single" w:sz="4" w:space="0" w:color="auto"/>
              <w:bottom w:val="single" w:sz="4" w:space="0" w:color="auto"/>
            </w:tcBorders>
            <w:noWrap/>
            <w:vAlign w:val="center"/>
            <w:hideMark/>
          </w:tcPr>
          <w:p w14:paraId="77026497" w14:textId="568F77BA" w:rsidR="00A20187" w:rsidRPr="00A20187" w:rsidRDefault="00A20187" w:rsidP="00A20187">
            <w:pPr>
              <w:spacing w:after="0" w:line="240" w:lineRule="auto"/>
              <w:ind w:left="-45" w:firstLine="45"/>
              <w:jc w:val="center"/>
              <w:rPr>
                <w:rFonts w:ascii="Times New Roman" w:eastAsia="Times New Roman" w:hAnsi="Times New Roman"/>
                <w:color w:val="000000"/>
                <w:sz w:val="24"/>
                <w:szCs w:val="24"/>
              </w:rPr>
            </w:pPr>
            <w:r w:rsidRPr="00A20187">
              <w:rPr>
                <w:rFonts w:ascii="Cambria Math" w:eastAsia="Times New Roman" w:hAnsi="Cambria Math"/>
                <w:color w:val="000000"/>
                <w:sz w:val="24"/>
                <w:szCs w:val="24"/>
              </w:rPr>
              <w:t>∆</w:t>
            </w:r>
            <w:r w:rsidRPr="00A20187">
              <w:rPr>
                <w:rFonts w:ascii="Times New Roman" w:eastAsia="Times New Roman" w:hAnsi="Times New Roman"/>
                <w:color w:val="000000"/>
                <w:sz w:val="24"/>
                <w:szCs w:val="24"/>
              </w:rPr>
              <w:t>AIC</w:t>
            </w:r>
          </w:p>
        </w:tc>
      </w:tr>
      <w:tr w:rsidR="00A20187" w:rsidRPr="00A20187" w14:paraId="289555CA" w14:textId="77777777" w:rsidTr="00A20187">
        <w:trPr>
          <w:trHeight w:val="475"/>
        </w:trPr>
        <w:tc>
          <w:tcPr>
            <w:tcW w:w="7200" w:type="dxa"/>
            <w:tcBorders>
              <w:top w:val="single" w:sz="4" w:space="0" w:color="auto"/>
            </w:tcBorders>
            <w:noWrap/>
            <w:vAlign w:val="center"/>
            <w:hideMark/>
          </w:tcPr>
          <w:p w14:paraId="126FC8A1" w14:textId="2A26A1D3"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 + Block</w:t>
            </w:r>
          </w:p>
        </w:tc>
        <w:tc>
          <w:tcPr>
            <w:tcW w:w="3424" w:type="dxa"/>
            <w:tcBorders>
              <w:top w:val="single" w:sz="4" w:space="0" w:color="auto"/>
            </w:tcBorders>
            <w:vAlign w:val="center"/>
          </w:tcPr>
          <w:p w14:paraId="08868E6E" w14:textId="15F7BAFF" w:rsidR="00A20187" w:rsidRPr="00A20187" w:rsidRDefault="00A20187" w:rsidP="00A20187">
            <w:pPr>
              <w:spacing w:after="0" w:line="240" w:lineRule="auto"/>
              <w:jc w:val="right"/>
              <w:rPr>
                <w:rFonts w:ascii="Times New Roman" w:eastAsia="Times New Roman" w:hAnsi="Times New Roman"/>
                <w:color w:val="000000"/>
                <w:sz w:val="24"/>
                <w:szCs w:val="24"/>
              </w:rPr>
            </w:pPr>
          </w:p>
        </w:tc>
        <w:tc>
          <w:tcPr>
            <w:tcW w:w="773" w:type="dxa"/>
            <w:tcBorders>
              <w:top w:val="single" w:sz="4" w:space="0" w:color="auto"/>
            </w:tcBorders>
            <w:noWrap/>
            <w:vAlign w:val="center"/>
            <w:hideMark/>
          </w:tcPr>
          <w:p w14:paraId="6570846E" w14:textId="2EDA51F2" w:rsidR="00A20187" w:rsidRPr="00A20187" w:rsidRDefault="00A20187" w:rsidP="004B71DE">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0</w:t>
            </w:r>
          </w:p>
        </w:tc>
      </w:tr>
      <w:tr w:rsidR="00A20187" w:rsidRPr="00A20187" w14:paraId="0ED6E5FB" w14:textId="77777777" w:rsidTr="00A20187">
        <w:trPr>
          <w:trHeight w:val="475"/>
        </w:trPr>
        <w:tc>
          <w:tcPr>
            <w:tcW w:w="7200" w:type="dxa"/>
            <w:noWrap/>
            <w:vAlign w:val="center"/>
            <w:hideMark/>
          </w:tcPr>
          <w:p w14:paraId="4F8DA51A" w14:textId="4D54B675"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 + Block</w:t>
            </w:r>
          </w:p>
        </w:tc>
        <w:tc>
          <w:tcPr>
            <w:tcW w:w="3424" w:type="dxa"/>
            <w:vAlign w:val="center"/>
          </w:tcPr>
          <w:p w14:paraId="4D687658" w14:textId="4E6B8EA3" w:rsidR="00A20187" w:rsidRPr="00A20187" w:rsidRDefault="00A20187" w:rsidP="00A20187">
            <w:pPr>
              <w:spacing w:after="0" w:line="240" w:lineRule="auto"/>
              <w:jc w:val="right"/>
              <w:rPr>
                <w:rFonts w:ascii="Times New Roman" w:eastAsia="Times New Roman" w:hAnsi="Times New Roman"/>
                <w:color w:val="000000"/>
                <w:sz w:val="24"/>
                <w:szCs w:val="24"/>
              </w:rPr>
            </w:pPr>
          </w:p>
        </w:tc>
        <w:tc>
          <w:tcPr>
            <w:tcW w:w="773" w:type="dxa"/>
            <w:noWrap/>
            <w:vAlign w:val="center"/>
            <w:hideMark/>
          </w:tcPr>
          <w:p w14:paraId="0803A4D3" w14:textId="27E3134F"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-124</w:t>
            </w:r>
          </w:p>
        </w:tc>
      </w:tr>
      <w:tr w:rsidR="00A20187" w:rsidRPr="00A20187" w14:paraId="36C3E1D7" w14:textId="77777777" w:rsidTr="00A20187">
        <w:trPr>
          <w:trHeight w:val="475"/>
        </w:trPr>
        <w:tc>
          <w:tcPr>
            <w:tcW w:w="7200" w:type="dxa"/>
            <w:noWrap/>
            <w:vAlign w:val="center"/>
            <w:hideMark/>
          </w:tcPr>
          <w:p w14:paraId="654191EB" w14:textId="3403CF34"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 + Block</w:t>
            </w:r>
          </w:p>
        </w:tc>
        <w:tc>
          <w:tcPr>
            <w:tcW w:w="3424" w:type="dxa"/>
            <w:vAlign w:val="center"/>
          </w:tcPr>
          <w:p w14:paraId="42F12CA9" w14:textId="6D0D2C83" w:rsidR="00A20187" w:rsidRPr="00A20187" w:rsidRDefault="00A20187" w:rsidP="00A20187">
            <w:pPr>
              <w:spacing w:after="0" w:line="240" w:lineRule="auto"/>
              <w:jc w:val="right"/>
              <w:rPr>
                <w:rFonts w:ascii="Times New Roman" w:eastAsia="Times New Roman" w:hAnsi="Times New Roman"/>
                <w:color w:val="000000"/>
                <w:sz w:val="24"/>
                <w:szCs w:val="24"/>
              </w:rPr>
            </w:pPr>
          </w:p>
        </w:tc>
        <w:tc>
          <w:tcPr>
            <w:tcW w:w="773" w:type="dxa"/>
            <w:noWrap/>
            <w:vAlign w:val="center"/>
            <w:hideMark/>
          </w:tcPr>
          <w:p w14:paraId="1F87C601" w14:textId="3B90F419"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-125</w:t>
            </w:r>
          </w:p>
        </w:tc>
      </w:tr>
      <w:tr w:rsidR="00A20187" w:rsidRPr="00A20187" w14:paraId="1323B1D7" w14:textId="77777777" w:rsidTr="00A20187">
        <w:trPr>
          <w:trHeight w:val="475"/>
        </w:trPr>
        <w:tc>
          <w:tcPr>
            <w:tcW w:w="7200" w:type="dxa"/>
            <w:noWrap/>
            <w:vAlign w:val="center"/>
            <w:hideMark/>
          </w:tcPr>
          <w:p w14:paraId="25F5E345" w14:textId="1D715001"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 + Lake + Duration + Silt + Radiation + Block</w:t>
            </w:r>
          </w:p>
        </w:tc>
        <w:tc>
          <w:tcPr>
            <w:tcW w:w="3424" w:type="dxa"/>
            <w:vAlign w:val="center"/>
          </w:tcPr>
          <w:p w14:paraId="159BDBE6" w14:textId="7A97084D" w:rsidR="00A20187" w:rsidRPr="00A20187" w:rsidRDefault="00A20187" w:rsidP="00A20187">
            <w:pPr>
              <w:spacing w:after="0" w:line="240" w:lineRule="auto"/>
              <w:jc w:val="right"/>
              <w:rPr>
                <w:rFonts w:ascii="Times New Roman" w:eastAsia="Times New Roman" w:hAnsi="Times New Roman"/>
                <w:color w:val="000000"/>
                <w:sz w:val="24"/>
                <w:szCs w:val="24"/>
              </w:rPr>
            </w:pPr>
          </w:p>
        </w:tc>
        <w:tc>
          <w:tcPr>
            <w:tcW w:w="773" w:type="dxa"/>
            <w:noWrap/>
            <w:vAlign w:val="center"/>
            <w:hideMark/>
          </w:tcPr>
          <w:p w14:paraId="651C8B95" w14:textId="394B3778"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-121</w:t>
            </w:r>
          </w:p>
        </w:tc>
      </w:tr>
      <w:tr w:rsidR="00A20187" w:rsidRPr="00A20187" w14:paraId="1BC9B9A0" w14:textId="77777777" w:rsidTr="00A20187">
        <w:trPr>
          <w:trHeight w:val="475"/>
        </w:trPr>
        <w:tc>
          <w:tcPr>
            <w:tcW w:w="7200" w:type="dxa"/>
            <w:noWrap/>
            <w:vAlign w:val="center"/>
            <w:hideMark/>
          </w:tcPr>
          <w:p w14:paraId="5B6A4F5C" w14:textId="1C2219A9"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Mayfly*Lake + Duration + Silt + Radiation</w:t>
            </w:r>
          </w:p>
        </w:tc>
        <w:tc>
          <w:tcPr>
            <w:tcW w:w="3424" w:type="dxa"/>
            <w:vAlign w:val="center"/>
          </w:tcPr>
          <w:p w14:paraId="6BF3704C" w14:textId="7E011247"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p>
        </w:tc>
        <w:tc>
          <w:tcPr>
            <w:tcW w:w="773" w:type="dxa"/>
            <w:noWrap/>
            <w:vAlign w:val="center"/>
            <w:hideMark/>
          </w:tcPr>
          <w:p w14:paraId="1873567D" w14:textId="174FD036"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-124</w:t>
            </w:r>
          </w:p>
        </w:tc>
      </w:tr>
      <w:tr w:rsidR="00A20187" w:rsidRPr="00A20187" w14:paraId="43F53681" w14:textId="77777777" w:rsidTr="00A20187">
        <w:trPr>
          <w:trHeight w:val="475"/>
        </w:trPr>
        <w:tc>
          <w:tcPr>
            <w:tcW w:w="7200" w:type="dxa"/>
            <w:noWrap/>
            <w:vAlign w:val="center"/>
            <w:hideMark/>
          </w:tcPr>
          <w:p w14:paraId="24E2FC27" w14:textId="04153DEC"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Tadpole + Mayfly + Silt + Duration + Radiation + Block</w:t>
            </w:r>
          </w:p>
        </w:tc>
        <w:tc>
          <w:tcPr>
            <w:tcW w:w="3424" w:type="dxa"/>
            <w:vAlign w:val="center"/>
          </w:tcPr>
          <w:p w14:paraId="18E6D9DA" w14:textId="7E221E1D"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Lake</w:t>
            </w:r>
          </w:p>
        </w:tc>
        <w:tc>
          <w:tcPr>
            <w:tcW w:w="773" w:type="dxa"/>
            <w:noWrap/>
            <w:vAlign w:val="center"/>
            <w:hideMark/>
          </w:tcPr>
          <w:p w14:paraId="32F03385" w14:textId="7527F4CA"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-116</w:t>
            </w:r>
          </w:p>
        </w:tc>
      </w:tr>
      <w:tr w:rsidR="00A20187" w:rsidRPr="00A20187" w14:paraId="30B3F4AC" w14:textId="77777777" w:rsidTr="00A20187">
        <w:trPr>
          <w:trHeight w:val="475"/>
        </w:trPr>
        <w:tc>
          <w:tcPr>
            <w:tcW w:w="7200" w:type="dxa"/>
            <w:noWrap/>
            <w:vAlign w:val="center"/>
            <w:hideMark/>
          </w:tcPr>
          <w:p w14:paraId="3138CDC1" w14:textId="67BCB863"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Tadpole + Mayfly + Duration + Silt + Radiation</w:t>
            </w:r>
          </w:p>
        </w:tc>
        <w:tc>
          <w:tcPr>
            <w:tcW w:w="3424" w:type="dxa"/>
            <w:vAlign w:val="center"/>
          </w:tcPr>
          <w:p w14:paraId="1CBFB47B" w14:textId="0F1FD6F8"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 nested in lake</w:t>
            </w:r>
          </w:p>
        </w:tc>
        <w:tc>
          <w:tcPr>
            <w:tcW w:w="773" w:type="dxa"/>
            <w:noWrap/>
            <w:vAlign w:val="center"/>
            <w:hideMark/>
          </w:tcPr>
          <w:p w14:paraId="6B3A2540" w14:textId="6B404C65"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-115</w:t>
            </w:r>
          </w:p>
        </w:tc>
      </w:tr>
      <w:tr w:rsidR="00A20187" w:rsidRPr="00A20187" w14:paraId="5F7BBA3A" w14:textId="77777777" w:rsidTr="00A20187">
        <w:trPr>
          <w:trHeight w:val="475"/>
        </w:trPr>
        <w:tc>
          <w:tcPr>
            <w:tcW w:w="7200" w:type="dxa"/>
            <w:noWrap/>
            <w:vAlign w:val="center"/>
            <w:hideMark/>
          </w:tcPr>
          <w:p w14:paraId="02BE3E09" w14:textId="79D402B1"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7DF000DE" w14:textId="4843A301"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noWrap/>
            <w:vAlign w:val="center"/>
            <w:hideMark/>
          </w:tcPr>
          <w:p w14:paraId="575E80B0" w14:textId="017B9AD8"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-153</w:t>
            </w:r>
          </w:p>
        </w:tc>
      </w:tr>
      <w:tr w:rsidR="00A20187" w:rsidRPr="00A20187" w14:paraId="21FB3224" w14:textId="77777777" w:rsidTr="00A20187">
        <w:trPr>
          <w:trHeight w:val="475"/>
        </w:trPr>
        <w:tc>
          <w:tcPr>
            <w:tcW w:w="7200" w:type="dxa"/>
            <w:noWrap/>
            <w:vAlign w:val="center"/>
            <w:hideMark/>
          </w:tcPr>
          <w:p w14:paraId="28A42F32" w14:textId="0DFE37E1"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6C7865FA" w14:textId="00637837"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block</w:t>
            </w:r>
          </w:p>
        </w:tc>
        <w:tc>
          <w:tcPr>
            <w:tcW w:w="773" w:type="dxa"/>
            <w:noWrap/>
            <w:vAlign w:val="center"/>
            <w:hideMark/>
          </w:tcPr>
          <w:p w14:paraId="3DB348C3" w14:textId="7B5E51E3"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-125</w:t>
            </w:r>
          </w:p>
        </w:tc>
      </w:tr>
      <w:tr w:rsidR="00A20187" w:rsidRPr="00A20187" w14:paraId="723191A0" w14:textId="77777777" w:rsidTr="00A20187">
        <w:trPr>
          <w:trHeight w:val="475"/>
        </w:trPr>
        <w:tc>
          <w:tcPr>
            <w:tcW w:w="7200" w:type="dxa"/>
            <w:noWrap/>
            <w:vAlign w:val="center"/>
            <w:hideMark/>
          </w:tcPr>
          <w:p w14:paraId="7C2B50AF" w14:textId="2B96A8C2"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1ED464D6" w14:textId="57884F45"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tadpole</w:t>
            </w:r>
          </w:p>
        </w:tc>
        <w:tc>
          <w:tcPr>
            <w:tcW w:w="773" w:type="dxa"/>
            <w:noWrap/>
            <w:vAlign w:val="center"/>
            <w:hideMark/>
          </w:tcPr>
          <w:p w14:paraId="24C344C2" w14:textId="2D0E7612"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-123</w:t>
            </w:r>
          </w:p>
        </w:tc>
      </w:tr>
      <w:tr w:rsidR="00A20187" w:rsidRPr="00A20187" w14:paraId="3EBFFD42" w14:textId="77777777" w:rsidTr="00A20187">
        <w:trPr>
          <w:trHeight w:val="475"/>
        </w:trPr>
        <w:tc>
          <w:tcPr>
            <w:tcW w:w="7200" w:type="dxa"/>
            <w:noWrap/>
            <w:vAlign w:val="center"/>
            <w:hideMark/>
          </w:tcPr>
          <w:p w14:paraId="72ACAE71" w14:textId="22750E69"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402A1420" w14:textId="7C55C2D6"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mayfly</w:t>
            </w:r>
          </w:p>
        </w:tc>
        <w:tc>
          <w:tcPr>
            <w:tcW w:w="773" w:type="dxa"/>
            <w:noWrap/>
            <w:vAlign w:val="center"/>
            <w:hideMark/>
          </w:tcPr>
          <w:p w14:paraId="65AD270D" w14:textId="552D267B"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-122</w:t>
            </w:r>
          </w:p>
        </w:tc>
      </w:tr>
      <w:tr w:rsidR="00A20187" w:rsidRPr="00A20187" w14:paraId="4FAD60D2" w14:textId="77777777" w:rsidTr="00A20187">
        <w:trPr>
          <w:trHeight w:val="475"/>
        </w:trPr>
        <w:tc>
          <w:tcPr>
            <w:tcW w:w="7200" w:type="dxa"/>
            <w:noWrap/>
            <w:vAlign w:val="center"/>
            <w:hideMark/>
          </w:tcPr>
          <w:p w14:paraId="66639727" w14:textId="749A3375"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6CADED95" w14:textId="4B175D35"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 block</w:t>
            </w:r>
          </w:p>
        </w:tc>
        <w:tc>
          <w:tcPr>
            <w:tcW w:w="773" w:type="dxa"/>
            <w:noWrap/>
            <w:vAlign w:val="center"/>
            <w:hideMark/>
          </w:tcPr>
          <w:p w14:paraId="15AAACA1" w14:textId="2952E87E"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-153</w:t>
            </w:r>
          </w:p>
        </w:tc>
      </w:tr>
      <w:tr w:rsidR="00A20187" w:rsidRPr="00A20187" w14:paraId="51486A1E" w14:textId="77777777" w:rsidTr="00A20187">
        <w:trPr>
          <w:trHeight w:val="475"/>
        </w:trPr>
        <w:tc>
          <w:tcPr>
            <w:tcW w:w="7200" w:type="dxa"/>
            <w:noWrap/>
            <w:vAlign w:val="center"/>
            <w:hideMark/>
          </w:tcPr>
          <w:p w14:paraId="5DBC425F" w14:textId="5FA6B8B8"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 Mayfly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Lake + Duration + Silt + Radiation</w:t>
            </w:r>
          </w:p>
        </w:tc>
        <w:tc>
          <w:tcPr>
            <w:tcW w:w="3424" w:type="dxa"/>
            <w:vAlign w:val="center"/>
          </w:tcPr>
          <w:p w14:paraId="3B421664" w14:textId="4E601175"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noWrap/>
            <w:vAlign w:val="center"/>
            <w:hideMark/>
          </w:tcPr>
          <w:p w14:paraId="1A4B2EA0" w14:textId="7528DA0D"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-154</w:t>
            </w:r>
          </w:p>
        </w:tc>
      </w:tr>
      <w:tr w:rsidR="00A20187" w:rsidRPr="00A20187" w14:paraId="6944BF3F" w14:textId="77777777" w:rsidTr="00A20187">
        <w:trPr>
          <w:trHeight w:val="475"/>
        </w:trPr>
        <w:tc>
          <w:tcPr>
            <w:tcW w:w="7200" w:type="dxa"/>
            <w:noWrap/>
            <w:vAlign w:val="center"/>
            <w:hideMark/>
          </w:tcPr>
          <w:p w14:paraId="621BF15D" w14:textId="2BDCB6B3"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Tadpole + Mayfly + Lake + Duration + Silt + Radiation</w:t>
            </w:r>
          </w:p>
        </w:tc>
        <w:tc>
          <w:tcPr>
            <w:tcW w:w="3424" w:type="dxa"/>
            <w:vAlign w:val="center"/>
          </w:tcPr>
          <w:p w14:paraId="4E80250A" w14:textId="568AA5D2"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noWrap/>
            <w:vAlign w:val="center"/>
            <w:hideMark/>
          </w:tcPr>
          <w:p w14:paraId="65076F46" w14:textId="7161C2EE"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-151</w:t>
            </w:r>
          </w:p>
        </w:tc>
      </w:tr>
      <w:tr w:rsidR="00A20187" w:rsidRPr="00A20187" w14:paraId="37E12FB9" w14:textId="77777777" w:rsidTr="00A20187">
        <w:trPr>
          <w:trHeight w:val="475"/>
        </w:trPr>
        <w:tc>
          <w:tcPr>
            <w:tcW w:w="7200" w:type="dxa"/>
            <w:noWrap/>
            <w:vAlign w:val="center"/>
            <w:hideMark/>
          </w:tcPr>
          <w:p w14:paraId="0D69C688" w14:textId="08959DEE"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 Lake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 + Duration + Silt</w:t>
            </w:r>
          </w:p>
        </w:tc>
        <w:tc>
          <w:tcPr>
            <w:tcW w:w="3424" w:type="dxa"/>
            <w:vAlign w:val="center"/>
          </w:tcPr>
          <w:p w14:paraId="67B8E9CD" w14:textId="20084DD8"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noWrap/>
            <w:vAlign w:val="center"/>
            <w:hideMark/>
          </w:tcPr>
          <w:p w14:paraId="2DF1FF70" w14:textId="2519BEC9"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-155</w:t>
            </w:r>
          </w:p>
        </w:tc>
      </w:tr>
      <w:tr w:rsidR="00A20187" w:rsidRPr="00A20187" w14:paraId="4E6AE43B" w14:textId="77777777" w:rsidTr="00A20187">
        <w:trPr>
          <w:trHeight w:val="475"/>
        </w:trPr>
        <w:tc>
          <w:tcPr>
            <w:tcW w:w="7200" w:type="dxa"/>
            <w:noWrap/>
            <w:vAlign w:val="center"/>
            <w:hideMark/>
          </w:tcPr>
          <w:p w14:paraId="54F0A359" w14:textId="0FB1A4F7"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 Lake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 + Duration</w:t>
            </w:r>
          </w:p>
        </w:tc>
        <w:tc>
          <w:tcPr>
            <w:tcW w:w="3424" w:type="dxa"/>
            <w:vAlign w:val="center"/>
          </w:tcPr>
          <w:p w14:paraId="4116D855" w14:textId="799F282A" w:rsidR="00A20187" w:rsidRPr="00A20187" w:rsidRDefault="00A20187" w:rsidP="00A20187">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noWrap/>
            <w:vAlign w:val="center"/>
            <w:hideMark/>
          </w:tcPr>
          <w:p w14:paraId="2EB770B0" w14:textId="3BEE53EF" w:rsidR="00A20187" w:rsidRPr="00A20187" w:rsidRDefault="00A20187" w:rsidP="008150E6">
            <w:pPr>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-157</w:t>
            </w:r>
          </w:p>
        </w:tc>
      </w:tr>
      <w:tr w:rsidR="00A20187" w:rsidRPr="00A20187" w14:paraId="73DD158E" w14:textId="77777777" w:rsidTr="00A20187">
        <w:trPr>
          <w:trHeight w:val="475"/>
        </w:trPr>
        <w:tc>
          <w:tcPr>
            <w:tcW w:w="7200" w:type="dxa"/>
            <w:tcBorders>
              <w:bottom w:val="single" w:sz="4" w:space="0" w:color="auto"/>
            </w:tcBorders>
            <w:noWrap/>
            <w:vAlign w:val="center"/>
            <w:hideMark/>
          </w:tcPr>
          <w:p w14:paraId="75C29288" w14:textId="31C22317" w:rsidR="00A20187" w:rsidRPr="00A20187" w:rsidRDefault="00A20187" w:rsidP="00A20187">
            <w:pPr>
              <w:spacing w:after="0" w:line="240" w:lineRule="auto"/>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 xml:space="preserve">Tadpole + Lake </w:t>
            </w:r>
            <w:r w:rsidRPr="00A20187">
              <w:rPr>
                <w:rFonts w:ascii="Times New Roman" w:eastAsia="Times New Roman" w:hAnsi="Times New Roman"/>
                <w:color w:val="000000"/>
                <w:sz w:val="24"/>
                <w:szCs w:val="24"/>
              </w:rPr>
              <w:sym w:font="Symbol" w:char="F0B4"/>
            </w:r>
            <w:r w:rsidRPr="00A20187">
              <w:rPr>
                <w:rFonts w:ascii="Times New Roman" w:eastAsia="Times New Roman" w:hAnsi="Times New Roman"/>
                <w:color w:val="000000"/>
                <w:sz w:val="24"/>
                <w:szCs w:val="24"/>
              </w:rPr>
              <w:t xml:space="preserve"> Mayfly</w:t>
            </w:r>
          </w:p>
        </w:tc>
        <w:tc>
          <w:tcPr>
            <w:tcW w:w="3424" w:type="dxa"/>
            <w:tcBorders>
              <w:bottom w:val="single" w:sz="4" w:space="0" w:color="auto"/>
            </w:tcBorders>
            <w:vAlign w:val="center"/>
          </w:tcPr>
          <w:p w14:paraId="5FDA7D9E" w14:textId="229C203E" w:rsidR="00A20187" w:rsidRPr="00A20187" w:rsidRDefault="00A20187" w:rsidP="00A20187">
            <w:pPr>
              <w:tabs>
                <w:tab w:val="left" w:pos="596"/>
              </w:tabs>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Intercept: Block</w:t>
            </w:r>
            <w:r w:rsidRPr="00A20187">
              <w:rPr>
                <w:rFonts w:ascii="Times New Roman" w:eastAsia="Times New Roman" w:hAnsi="Times New Roman"/>
                <w:color w:val="000000"/>
                <w:sz w:val="24"/>
                <w:szCs w:val="24"/>
              </w:rPr>
              <w:br/>
              <w:t>Variance: Lake</w:t>
            </w:r>
          </w:p>
        </w:tc>
        <w:tc>
          <w:tcPr>
            <w:tcW w:w="773" w:type="dxa"/>
            <w:tcBorders>
              <w:bottom w:val="single" w:sz="4" w:space="0" w:color="auto"/>
            </w:tcBorders>
            <w:noWrap/>
            <w:vAlign w:val="center"/>
            <w:hideMark/>
          </w:tcPr>
          <w:p w14:paraId="447C6936" w14:textId="24760CEC" w:rsidR="00A20187" w:rsidRPr="00A20187" w:rsidRDefault="00A20187" w:rsidP="008150E6">
            <w:pPr>
              <w:tabs>
                <w:tab w:val="left" w:pos="596"/>
              </w:tabs>
              <w:spacing w:after="0" w:line="240" w:lineRule="auto"/>
              <w:jc w:val="right"/>
              <w:rPr>
                <w:rFonts w:ascii="Times New Roman" w:eastAsia="Times New Roman" w:hAnsi="Times New Roman"/>
                <w:color w:val="000000"/>
                <w:sz w:val="24"/>
                <w:szCs w:val="24"/>
              </w:rPr>
            </w:pPr>
            <w:r w:rsidRPr="00A20187">
              <w:rPr>
                <w:rFonts w:ascii="Times New Roman" w:eastAsia="Times New Roman" w:hAnsi="Times New Roman"/>
                <w:color w:val="000000"/>
                <w:sz w:val="24"/>
                <w:szCs w:val="24"/>
              </w:rPr>
              <w:t>-158</w:t>
            </w:r>
          </w:p>
        </w:tc>
      </w:tr>
    </w:tbl>
    <w:p w14:paraId="676A8029" w14:textId="0D368C93" w:rsidR="00FF31A7" w:rsidRDefault="00FF31A7" w:rsidP="00F17233">
      <w:pPr>
        <w:rPr>
          <w:rFonts w:ascii="Times New Roman" w:hAnsi="Times New Roman"/>
          <w:sz w:val="24"/>
          <w:szCs w:val="20"/>
        </w:rPr>
      </w:pPr>
    </w:p>
    <w:p w14:paraId="00BB98AE" w14:textId="77777777" w:rsidR="00FF31A7" w:rsidRDefault="00FF31A7">
      <w:pPr>
        <w:spacing w:after="160" w:line="259" w:lineRule="auto"/>
        <w:rPr>
          <w:rFonts w:ascii="Times New Roman" w:hAnsi="Times New Roman"/>
          <w:sz w:val="24"/>
          <w:szCs w:val="20"/>
        </w:rPr>
      </w:pPr>
      <w:r>
        <w:rPr>
          <w:rFonts w:ascii="Times New Roman" w:hAnsi="Times New Roman"/>
          <w:sz w:val="24"/>
          <w:szCs w:val="20"/>
        </w:rPr>
        <w:br w:type="page"/>
      </w:r>
    </w:p>
    <w:p w14:paraId="1C64A7FD" w14:textId="3DF1F876" w:rsidR="00B005A7" w:rsidRPr="00FC3248" w:rsidRDefault="00B005A7" w:rsidP="00B005A7">
      <w:pPr>
        <w:rPr>
          <w:sz w:val="20"/>
          <w:szCs w:val="20"/>
        </w:rPr>
      </w:pPr>
      <w:r w:rsidRPr="001A2577">
        <w:rPr>
          <w:rFonts w:ascii="Times New Roman" w:hAnsi="Times New Roman"/>
          <w:sz w:val="24"/>
          <w:szCs w:val="20"/>
        </w:rPr>
        <w:lastRenderedPageBreak/>
        <w:t xml:space="preserve">Table </w:t>
      </w:r>
      <w:r>
        <w:rPr>
          <w:rFonts w:ascii="Times New Roman" w:hAnsi="Times New Roman"/>
          <w:sz w:val="24"/>
          <w:szCs w:val="20"/>
        </w:rPr>
        <w:t>3</w:t>
      </w:r>
      <w:r w:rsidRPr="001A2577">
        <w:rPr>
          <w:rFonts w:ascii="Times New Roman" w:hAnsi="Times New Roman"/>
          <w:sz w:val="24"/>
          <w:szCs w:val="20"/>
        </w:rPr>
        <w:t>.</w:t>
      </w:r>
      <w:r>
        <w:rPr>
          <w:rFonts w:ascii="Times New Roman" w:hAnsi="Times New Roman"/>
          <w:sz w:val="24"/>
          <w:szCs w:val="20"/>
        </w:rPr>
        <w:t xml:space="preserve"> </w:t>
      </w:r>
      <w:r w:rsidRPr="001A2577">
        <w:rPr>
          <w:rFonts w:ascii="Times New Roman" w:hAnsi="Times New Roman"/>
          <w:sz w:val="24"/>
          <w:szCs w:val="20"/>
        </w:rPr>
        <w:t xml:space="preserve">Description of best-fit model </w:t>
      </w:r>
      <w:r w:rsidR="00BF1D92">
        <w:rPr>
          <w:rFonts w:ascii="Times New Roman" w:hAnsi="Times New Roman"/>
          <w:sz w:val="24"/>
          <w:szCs w:val="20"/>
        </w:rPr>
        <w:t xml:space="preserve">of </w:t>
      </w:r>
      <w:r>
        <w:rPr>
          <w:rFonts w:ascii="Times New Roman" w:hAnsi="Times New Roman"/>
          <w:sz w:val="24"/>
          <w:szCs w:val="20"/>
        </w:rPr>
        <w:t>log</w:t>
      </w:r>
      <w:r w:rsidRPr="00FF31A7">
        <w:rPr>
          <w:rFonts w:ascii="Times New Roman" w:hAnsi="Times New Roman"/>
          <w:sz w:val="24"/>
          <w:szCs w:val="20"/>
          <w:vertAlign w:val="subscript"/>
        </w:rPr>
        <w:t xml:space="preserve">10 </w:t>
      </w:r>
      <w:r>
        <w:rPr>
          <w:rFonts w:ascii="Times New Roman" w:hAnsi="Times New Roman"/>
          <w:sz w:val="24"/>
          <w:szCs w:val="20"/>
        </w:rPr>
        <w:t xml:space="preserve">ratio of experimental to control </w:t>
      </w:r>
      <w:r w:rsidRPr="001A2577">
        <w:rPr>
          <w:rFonts w:ascii="Times New Roman" w:hAnsi="Times New Roman"/>
          <w:sz w:val="24"/>
          <w:szCs w:val="20"/>
        </w:rPr>
        <w:t>algal abundance</w:t>
      </w:r>
      <w:r>
        <w:rPr>
          <w:rFonts w:ascii="Times New Roman" w:hAnsi="Times New Roman"/>
          <w:sz w:val="24"/>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805"/>
        <w:gridCol w:w="1205"/>
        <w:gridCol w:w="892"/>
        <w:gridCol w:w="2373"/>
      </w:tblGrid>
      <w:tr w:rsidR="00B005A7" w:rsidRPr="00A20187" w14:paraId="06955CDB" w14:textId="77777777" w:rsidTr="00230983">
        <w:trPr>
          <w:trHeight w:val="793"/>
          <w:jc w:val="center"/>
        </w:trPr>
        <w:tc>
          <w:tcPr>
            <w:tcW w:w="2790" w:type="dxa"/>
            <w:tcBorders>
              <w:top w:val="single" w:sz="4" w:space="0" w:color="auto"/>
              <w:bottom w:val="single" w:sz="4" w:space="0" w:color="auto"/>
            </w:tcBorders>
            <w:vAlign w:val="center"/>
          </w:tcPr>
          <w:p w14:paraId="5C8D66F5" w14:textId="77777777" w:rsidR="00B005A7" w:rsidRPr="00A20187" w:rsidRDefault="00B005A7" w:rsidP="00230983">
            <w:pPr>
              <w:spacing w:after="0"/>
              <w:jc w:val="center"/>
              <w:rPr>
                <w:rFonts w:ascii="Times New Roman" w:hAnsi="Times New Roman"/>
                <w:noProof/>
                <w:sz w:val="24"/>
              </w:rPr>
            </w:pPr>
          </w:p>
        </w:tc>
        <w:tc>
          <w:tcPr>
            <w:tcW w:w="1805" w:type="dxa"/>
            <w:tcBorders>
              <w:top w:val="single" w:sz="4" w:space="0" w:color="auto"/>
              <w:bottom w:val="single" w:sz="4" w:space="0" w:color="auto"/>
            </w:tcBorders>
            <w:vAlign w:val="center"/>
          </w:tcPr>
          <w:p w14:paraId="37B39ADF"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Coefficient</w:t>
            </w:r>
          </w:p>
        </w:tc>
        <w:tc>
          <w:tcPr>
            <w:tcW w:w="1205" w:type="dxa"/>
            <w:tcBorders>
              <w:top w:val="single" w:sz="4" w:space="0" w:color="auto"/>
              <w:bottom w:val="single" w:sz="4" w:space="0" w:color="auto"/>
            </w:tcBorders>
            <w:vAlign w:val="center"/>
          </w:tcPr>
          <w:p w14:paraId="00493D00"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F-test</w:t>
            </w:r>
          </w:p>
        </w:tc>
        <w:tc>
          <w:tcPr>
            <w:tcW w:w="892" w:type="dxa"/>
            <w:tcBorders>
              <w:top w:val="single" w:sz="4" w:space="0" w:color="auto"/>
              <w:bottom w:val="single" w:sz="4" w:space="0" w:color="auto"/>
            </w:tcBorders>
            <w:vAlign w:val="center"/>
          </w:tcPr>
          <w:p w14:paraId="14B5D044"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p-value</w:t>
            </w:r>
          </w:p>
        </w:tc>
        <w:tc>
          <w:tcPr>
            <w:tcW w:w="2373" w:type="dxa"/>
            <w:tcBorders>
              <w:top w:val="single" w:sz="4" w:space="0" w:color="auto"/>
              <w:bottom w:val="single" w:sz="4" w:space="0" w:color="auto"/>
            </w:tcBorders>
            <w:vAlign w:val="center"/>
          </w:tcPr>
          <w:p w14:paraId="1E037B13"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Variance structure</w:t>
            </w:r>
          </w:p>
        </w:tc>
      </w:tr>
      <w:tr w:rsidR="00B005A7" w:rsidRPr="00A20187" w14:paraId="52998A73" w14:textId="77777777" w:rsidTr="00230983">
        <w:trPr>
          <w:trHeight w:val="793"/>
          <w:jc w:val="center"/>
        </w:trPr>
        <w:tc>
          <w:tcPr>
            <w:tcW w:w="2790" w:type="dxa"/>
            <w:tcBorders>
              <w:top w:val="single" w:sz="4" w:space="0" w:color="auto"/>
            </w:tcBorders>
            <w:vAlign w:val="center"/>
          </w:tcPr>
          <w:p w14:paraId="2B17F827"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 xml:space="preserve">Lake </w:t>
            </w:r>
            <w:r w:rsidRPr="00A20187">
              <w:rPr>
                <w:rFonts w:ascii="Times New Roman" w:hAnsi="Times New Roman"/>
                <w:noProof/>
                <w:sz w:val="24"/>
              </w:rPr>
              <w:sym w:font="Symbol" w:char="F0B4"/>
            </w:r>
            <w:r w:rsidRPr="00A20187">
              <w:rPr>
                <w:rFonts w:ascii="Times New Roman" w:hAnsi="Times New Roman"/>
                <w:noProof/>
                <w:sz w:val="24"/>
              </w:rPr>
              <w:t xml:space="preserve"> Mayfly interaction</w:t>
            </w:r>
          </w:p>
        </w:tc>
        <w:tc>
          <w:tcPr>
            <w:tcW w:w="1805" w:type="dxa"/>
            <w:tcBorders>
              <w:top w:val="single" w:sz="4" w:space="0" w:color="auto"/>
            </w:tcBorders>
            <w:vAlign w:val="center"/>
          </w:tcPr>
          <w:p w14:paraId="5197CBA8" w14:textId="77777777" w:rsidR="00B005A7" w:rsidRPr="00A20187" w:rsidRDefault="00B005A7" w:rsidP="00230983">
            <w:pPr>
              <w:tabs>
                <w:tab w:val="left" w:pos="344"/>
              </w:tabs>
              <w:spacing w:after="0"/>
              <w:jc w:val="center"/>
              <w:rPr>
                <w:rFonts w:ascii="Times New Roman" w:hAnsi="Times New Roman"/>
                <w:noProof/>
                <w:sz w:val="24"/>
              </w:rPr>
            </w:pPr>
            <w:r w:rsidRPr="00A20187">
              <w:rPr>
                <w:rFonts w:ascii="Times New Roman" w:hAnsi="Times New Roman"/>
                <w:noProof/>
                <w:sz w:val="24"/>
              </w:rPr>
              <w:t>0.004</w:t>
            </w:r>
          </w:p>
        </w:tc>
        <w:tc>
          <w:tcPr>
            <w:tcW w:w="1205" w:type="dxa"/>
            <w:tcBorders>
              <w:top w:val="single" w:sz="4" w:space="0" w:color="auto"/>
            </w:tcBorders>
            <w:vAlign w:val="center"/>
          </w:tcPr>
          <w:p w14:paraId="476CBD8E"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w:t>
            </w:r>
            <w:r w:rsidRPr="00A20187">
              <w:rPr>
                <w:rFonts w:ascii="Times New Roman" w:hAnsi="Times New Roman"/>
                <w:noProof/>
                <w:sz w:val="24"/>
                <w:vertAlign w:val="subscript"/>
              </w:rPr>
              <w:t>1,95</w:t>
            </w:r>
            <w:r w:rsidRPr="00A20187">
              <w:rPr>
                <w:rFonts w:ascii="Times New Roman" w:hAnsi="Times New Roman"/>
                <w:noProof/>
                <w:sz w:val="24"/>
              </w:rPr>
              <w:t>=6.5</w:t>
            </w:r>
          </w:p>
        </w:tc>
        <w:tc>
          <w:tcPr>
            <w:tcW w:w="892" w:type="dxa"/>
            <w:tcBorders>
              <w:top w:val="single" w:sz="4" w:space="0" w:color="auto"/>
            </w:tcBorders>
            <w:vAlign w:val="center"/>
          </w:tcPr>
          <w:p w14:paraId="31B0BC0A"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0.01</w:t>
            </w:r>
          </w:p>
        </w:tc>
        <w:tc>
          <w:tcPr>
            <w:tcW w:w="2373" w:type="dxa"/>
            <w:tcBorders>
              <w:top w:val="single" w:sz="4" w:space="0" w:color="auto"/>
            </w:tcBorders>
            <w:vAlign w:val="center"/>
          </w:tcPr>
          <w:p w14:paraId="642AA219" w14:textId="77777777" w:rsidR="00B005A7" w:rsidRPr="00A20187" w:rsidRDefault="00B005A7" w:rsidP="00230983">
            <w:pPr>
              <w:spacing w:after="0"/>
              <w:jc w:val="center"/>
              <w:rPr>
                <w:rFonts w:ascii="Times New Roman" w:hAnsi="Times New Roman"/>
                <w:noProof/>
                <w:sz w:val="24"/>
              </w:rPr>
            </w:pPr>
          </w:p>
        </w:tc>
      </w:tr>
      <w:tr w:rsidR="00B005A7" w:rsidRPr="00A20187" w14:paraId="263EB1CB" w14:textId="77777777" w:rsidTr="00230983">
        <w:trPr>
          <w:trHeight w:val="793"/>
          <w:jc w:val="center"/>
        </w:trPr>
        <w:tc>
          <w:tcPr>
            <w:tcW w:w="2790" w:type="dxa"/>
            <w:vAlign w:val="center"/>
          </w:tcPr>
          <w:p w14:paraId="676130CC"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Lake</w:t>
            </w:r>
          </w:p>
        </w:tc>
        <w:tc>
          <w:tcPr>
            <w:tcW w:w="1805" w:type="dxa"/>
            <w:vAlign w:val="center"/>
          </w:tcPr>
          <w:p w14:paraId="1699E5D7"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-0.47</w:t>
            </w:r>
          </w:p>
        </w:tc>
        <w:tc>
          <w:tcPr>
            <w:tcW w:w="1205" w:type="dxa"/>
            <w:vAlign w:val="center"/>
          </w:tcPr>
          <w:p w14:paraId="291339E1"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w:t>
            </w:r>
            <w:r w:rsidRPr="00A20187">
              <w:rPr>
                <w:rFonts w:ascii="Times New Roman" w:hAnsi="Times New Roman"/>
                <w:noProof/>
                <w:sz w:val="24"/>
                <w:vertAlign w:val="subscript"/>
              </w:rPr>
              <w:t>1,95</w:t>
            </w:r>
            <w:r w:rsidRPr="00A20187">
              <w:rPr>
                <w:rFonts w:ascii="Times New Roman" w:hAnsi="Times New Roman"/>
                <w:noProof/>
                <w:sz w:val="24"/>
              </w:rPr>
              <w:t>=0.4</w:t>
            </w:r>
          </w:p>
        </w:tc>
        <w:tc>
          <w:tcPr>
            <w:tcW w:w="892" w:type="dxa"/>
            <w:vAlign w:val="center"/>
          </w:tcPr>
          <w:p w14:paraId="61A03F3C"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0.6</w:t>
            </w:r>
          </w:p>
        </w:tc>
        <w:tc>
          <w:tcPr>
            <w:tcW w:w="2373" w:type="dxa"/>
            <w:vAlign w:val="center"/>
          </w:tcPr>
          <w:p w14:paraId="5BA6BA1C" w14:textId="77777777" w:rsidR="00B005A7" w:rsidRPr="00A20187" w:rsidRDefault="00B005A7" w:rsidP="00230983">
            <w:pPr>
              <w:spacing w:after="0"/>
              <w:jc w:val="center"/>
              <w:rPr>
                <w:noProof/>
                <w:sz w:val="24"/>
              </w:rPr>
            </w:pPr>
            <w:r w:rsidRPr="00A20187">
              <w:rPr>
                <w:noProof/>
                <w:sz w:val="24"/>
              </w:rPr>
              <w:t>σ</w:t>
            </w:r>
            <w:r w:rsidRPr="00A20187">
              <w:rPr>
                <w:rFonts w:ascii="Times New Roman" w:hAnsi="Times New Roman"/>
                <w:noProof/>
                <w:sz w:val="24"/>
                <w:vertAlign w:val="subscript"/>
              </w:rPr>
              <w:t>LeConte</w:t>
            </w:r>
            <w:r w:rsidRPr="00A20187">
              <w:rPr>
                <w:rFonts w:ascii="Times New Roman" w:hAnsi="Times New Roman"/>
                <w:noProof/>
                <w:sz w:val="24"/>
              </w:rPr>
              <w:t xml:space="preserve"> ~ N(0, 0.75</w:t>
            </w:r>
            <w:r w:rsidRPr="00A20187">
              <w:rPr>
                <w:rFonts w:ascii="Times New Roman" w:hAnsi="Times New Roman"/>
                <w:noProof/>
                <w:sz w:val="24"/>
                <w:vertAlign w:val="superscript"/>
              </w:rPr>
              <w:t>2</w:t>
            </w:r>
            <w:r w:rsidRPr="00A20187">
              <w:rPr>
                <w:rFonts w:ascii="Times New Roman" w:hAnsi="Times New Roman"/>
                <w:noProof/>
                <w:sz w:val="24"/>
              </w:rPr>
              <w:t>)</w:t>
            </w:r>
            <w:r w:rsidRPr="00A20187">
              <w:rPr>
                <w:rFonts w:ascii="Times New Roman" w:hAnsi="Times New Roman"/>
                <w:noProof/>
                <w:sz w:val="24"/>
                <w:vertAlign w:val="superscript"/>
              </w:rPr>
              <w:br/>
            </w:r>
            <w:r w:rsidRPr="00A20187">
              <w:rPr>
                <w:noProof/>
                <w:sz w:val="24"/>
              </w:rPr>
              <w:t>σ</w:t>
            </w:r>
            <w:r w:rsidRPr="00A20187">
              <w:rPr>
                <w:rFonts w:ascii="Times New Roman" w:hAnsi="Times New Roman"/>
                <w:noProof/>
                <w:sz w:val="24"/>
                <w:vertAlign w:val="subscript"/>
              </w:rPr>
              <w:t>Spur</w:t>
            </w:r>
            <w:r w:rsidRPr="00A20187">
              <w:rPr>
                <w:rFonts w:ascii="Times New Roman" w:hAnsi="Times New Roman"/>
                <w:noProof/>
                <w:sz w:val="24"/>
              </w:rPr>
              <w:t xml:space="preserve"> ~ N(0, 1.0</w:t>
            </w:r>
            <w:r w:rsidRPr="00A20187">
              <w:rPr>
                <w:rFonts w:ascii="Times New Roman" w:hAnsi="Times New Roman"/>
                <w:noProof/>
                <w:sz w:val="24"/>
                <w:vertAlign w:val="superscript"/>
              </w:rPr>
              <w:t>2</w:t>
            </w:r>
            <w:r w:rsidRPr="00A20187">
              <w:rPr>
                <w:rFonts w:ascii="Times New Roman" w:hAnsi="Times New Roman"/>
                <w:noProof/>
                <w:sz w:val="24"/>
              </w:rPr>
              <w:t>)</w:t>
            </w:r>
          </w:p>
        </w:tc>
      </w:tr>
      <w:tr w:rsidR="00B005A7" w:rsidRPr="00A20187" w14:paraId="31480F51" w14:textId="77777777" w:rsidTr="00230983">
        <w:trPr>
          <w:trHeight w:val="793"/>
          <w:jc w:val="center"/>
        </w:trPr>
        <w:tc>
          <w:tcPr>
            <w:tcW w:w="2790" w:type="dxa"/>
            <w:vAlign w:val="center"/>
          </w:tcPr>
          <w:p w14:paraId="4E37889E"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Mayfly Abundance</w:t>
            </w:r>
          </w:p>
        </w:tc>
        <w:tc>
          <w:tcPr>
            <w:tcW w:w="1805" w:type="dxa"/>
            <w:vAlign w:val="center"/>
          </w:tcPr>
          <w:p w14:paraId="4381075D" w14:textId="2372AD93"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LeConte: -0.004</w:t>
            </w:r>
            <w:r w:rsidRPr="00A20187">
              <w:rPr>
                <w:rFonts w:ascii="Times New Roman" w:hAnsi="Times New Roman"/>
                <w:noProof/>
                <w:sz w:val="24"/>
              </w:rPr>
              <w:br/>
              <w:t>Spur: -0.0002</w:t>
            </w:r>
          </w:p>
        </w:tc>
        <w:tc>
          <w:tcPr>
            <w:tcW w:w="1205" w:type="dxa"/>
            <w:vAlign w:val="center"/>
          </w:tcPr>
          <w:p w14:paraId="48045F30"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w:t>
            </w:r>
            <w:r w:rsidRPr="00A20187">
              <w:rPr>
                <w:rFonts w:ascii="Times New Roman" w:hAnsi="Times New Roman"/>
                <w:noProof/>
                <w:sz w:val="24"/>
                <w:vertAlign w:val="subscript"/>
              </w:rPr>
              <w:t>1,95</w:t>
            </w:r>
            <w:r w:rsidRPr="00A20187">
              <w:rPr>
                <w:rFonts w:ascii="Times New Roman" w:hAnsi="Times New Roman"/>
                <w:noProof/>
                <w:sz w:val="24"/>
              </w:rPr>
              <w:t>=14</w:t>
            </w:r>
          </w:p>
        </w:tc>
        <w:tc>
          <w:tcPr>
            <w:tcW w:w="892" w:type="dxa"/>
            <w:vAlign w:val="center"/>
          </w:tcPr>
          <w:p w14:paraId="6AC49D8F"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&lt;0.00</w:t>
            </w:r>
            <w:r>
              <w:rPr>
                <w:rFonts w:ascii="Times New Roman" w:hAnsi="Times New Roman"/>
                <w:noProof/>
                <w:sz w:val="24"/>
              </w:rPr>
              <w:t>1</w:t>
            </w:r>
          </w:p>
        </w:tc>
        <w:tc>
          <w:tcPr>
            <w:tcW w:w="2373" w:type="dxa"/>
            <w:vAlign w:val="center"/>
          </w:tcPr>
          <w:p w14:paraId="13DD7116" w14:textId="77777777" w:rsidR="00B005A7" w:rsidRPr="00A20187" w:rsidRDefault="00B005A7" w:rsidP="00230983">
            <w:pPr>
              <w:spacing w:after="0"/>
              <w:jc w:val="center"/>
              <w:rPr>
                <w:rFonts w:ascii="Times New Roman" w:hAnsi="Times New Roman"/>
                <w:noProof/>
                <w:sz w:val="24"/>
              </w:rPr>
            </w:pPr>
          </w:p>
        </w:tc>
      </w:tr>
      <w:tr w:rsidR="00B005A7" w:rsidRPr="00A20187" w14:paraId="656D25B4" w14:textId="77777777" w:rsidTr="00230983">
        <w:trPr>
          <w:trHeight w:val="793"/>
          <w:jc w:val="center"/>
        </w:trPr>
        <w:tc>
          <w:tcPr>
            <w:tcW w:w="2790" w:type="dxa"/>
            <w:vAlign w:val="center"/>
          </w:tcPr>
          <w:p w14:paraId="3480645A"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Tadpole Abundance</w:t>
            </w:r>
          </w:p>
        </w:tc>
        <w:tc>
          <w:tcPr>
            <w:tcW w:w="1805" w:type="dxa"/>
            <w:vAlign w:val="center"/>
          </w:tcPr>
          <w:p w14:paraId="3C96A6F0"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-0.02</w:t>
            </w:r>
          </w:p>
        </w:tc>
        <w:tc>
          <w:tcPr>
            <w:tcW w:w="1205" w:type="dxa"/>
            <w:vAlign w:val="center"/>
          </w:tcPr>
          <w:p w14:paraId="7A8F21A5"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w:t>
            </w:r>
            <w:r w:rsidRPr="00A20187">
              <w:rPr>
                <w:rFonts w:ascii="Times New Roman" w:hAnsi="Times New Roman"/>
                <w:noProof/>
                <w:sz w:val="24"/>
                <w:vertAlign w:val="subscript"/>
              </w:rPr>
              <w:t>1,95</w:t>
            </w:r>
            <w:r w:rsidRPr="00A20187">
              <w:rPr>
                <w:rFonts w:ascii="Times New Roman" w:hAnsi="Times New Roman"/>
                <w:noProof/>
                <w:sz w:val="24"/>
              </w:rPr>
              <w:t>=7.3</w:t>
            </w:r>
          </w:p>
        </w:tc>
        <w:tc>
          <w:tcPr>
            <w:tcW w:w="892" w:type="dxa"/>
            <w:vAlign w:val="center"/>
          </w:tcPr>
          <w:p w14:paraId="600ABCB0"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0.01</w:t>
            </w:r>
          </w:p>
        </w:tc>
        <w:tc>
          <w:tcPr>
            <w:tcW w:w="2373" w:type="dxa"/>
            <w:vAlign w:val="center"/>
          </w:tcPr>
          <w:p w14:paraId="16F58E9F" w14:textId="77777777" w:rsidR="00B005A7" w:rsidRPr="00A20187" w:rsidRDefault="00B005A7" w:rsidP="00230983">
            <w:pPr>
              <w:spacing w:after="0"/>
              <w:jc w:val="center"/>
              <w:rPr>
                <w:rFonts w:ascii="Times New Roman" w:hAnsi="Times New Roman"/>
                <w:noProof/>
                <w:sz w:val="24"/>
              </w:rPr>
            </w:pPr>
          </w:p>
        </w:tc>
      </w:tr>
      <w:tr w:rsidR="00B005A7" w:rsidRPr="00A20187" w14:paraId="5C1644A8" w14:textId="77777777" w:rsidTr="00230983">
        <w:trPr>
          <w:trHeight w:val="793"/>
          <w:jc w:val="center"/>
        </w:trPr>
        <w:tc>
          <w:tcPr>
            <w:tcW w:w="2790" w:type="dxa"/>
            <w:tcBorders>
              <w:bottom w:val="single" w:sz="4" w:space="0" w:color="auto"/>
            </w:tcBorders>
            <w:vAlign w:val="center"/>
          </w:tcPr>
          <w:p w14:paraId="274C5038"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Block</w:t>
            </w:r>
          </w:p>
        </w:tc>
        <w:tc>
          <w:tcPr>
            <w:tcW w:w="1805" w:type="dxa"/>
            <w:tcBorders>
              <w:bottom w:val="single" w:sz="4" w:space="0" w:color="auto"/>
            </w:tcBorders>
            <w:vAlign w:val="center"/>
          </w:tcPr>
          <w:p w14:paraId="35AE486A" w14:textId="77777777" w:rsidR="00B005A7" w:rsidRPr="00A20187" w:rsidRDefault="00B005A7" w:rsidP="00230983">
            <w:pPr>
              <w:spacing w:after="0"/>
              <w:jc w:val="center"/>
              <w:rPr>
                <w:rFonts w:ascii="Times New Roman" w:hAnsi="Times New Roman"/>
                <w:noProof/>
                <w:sz w:val="24"/>
              </w:rPr>
            </w:pPr>
          </w:p>
        </w:tc>
        <w:tc>
          <w:tcPr>
            <w:tcW w:w="1205" w:type="dxa"/>
            <w:tcBorders>
              <w:bottom w:val="single" w:sz="4" w:space="0" w:color="auto"/>
            </w:tcBorders>
            <w:vAlign w:val="center"/>
          </w:tcPr>
          <w:p w14:paraId="7A1CDCB3"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F</w:t>
            </w:r>
            <w:r w:rsidRPr="00A20187">
              <w:rPr>
                <w:rFonts w:ascii="Times New Roman" w:hAnsi="Times New Roman"/>
                <w:noProof/>
                <w:sz w:val="24"/>
                <w:vertAlign w:val="subscript"/>
              </w:rPr>
              <w:t>2,95</w:t>
            </w:r>
            <w:r w:rsidRPr="00A20187">
              <w:rPr>
                <w:rFonts w:ascii="Times New Roman" w:hAnsi="Times New Roman"/>
                <w:noProof/>
                <w:sz w:val="24"/>
              </w:rPr>
              <w:t>=11.</w:t>
            </w:r>
            <w:r>
              <w:rPr>
                <w:rFonts w:ascii="Times New Roman" w:hAnsi="Times New Roman"/>
                <w:noProof/>
                <w:sz w:val="24"/>
              </w:rPr>
              <w:t>4</w:t>
            </w:r>
          </w:p>
        </w:tc>
        <w:tc>
          <w:tcPr>
            <w:tcW w:w="892" w:type="dxa"/>
            <w:tcBorders>
              <w:bottom w:val="single" w:sz="4" w:space="0" w:color="auto"/>
            </w:tcBorders>
            <w:vAlign w:val="center"/>
          </w:tcPr>
          <w:p w14:paraId="404BC932" w14:textId="77777777" w:rsidR="00B005A7" w:rsidRPr="00A20187" w:rsidRDefault="00B005A7" w:rsidP="00230983">
            <w:pPr>
              <w:spacing w:after="0"/>
              <w:jc w:val="center"/>
              <w:rPr>
                <w:rFonts w:ascii="Times New Roman" w:hAnsi="Times New Roman"/>
                <w:noProof/>
                <w:sz w:val="24"/>
              </w:rPr>
            </w:pPr>
            <w:r w:rsidRPr="00A20187">
              <w:rPr>
                <w:rFonts w:ascii="Times New Roman" w:hAnsi="Times New Roman"/>
                <w:noProof/>
                <w:sz w:val="24"/>
              </w:rPr>
              <w:t>&lt;0.001</w:t>
            </w:r>
          </w:p>
        </w:tc>
        <w:tc>
          <w:tcPr>
            <w:tcW w:w="2373" w:type="dxa"/>
            <w:tcBorders>
              <w:bottom w:val="single" w:sz="4" w:space="0" w:color="auto"/>
            </w:tcBorders>
            <w:vAlign w:val="center"/>
          </w:tcPr>
          <w:p w14:paraId="36725AE8" w14:textId="77777777" w:rsidR="00B005A7" w:rsidRPr="00A20187" w:rsidRDefault="00B005A7" w:rsidP="00230983">
            <w:pPr>
              <w:spacing w:after="0"/>
              <w:jc w:val="center"/>
              <w:rPr>
                <w:rFonts w:ascii="Times New Roman" w:hAnsi="Times New Roman"/>
                <w:noProof/>
                <w:sz w:val="24"/>
                <w:vertAlign w:val="subscript"/>
              </w:rPr>
            </w:pPr>
            <w:r w:rsidRPr="00A20187">
              <w:rPr>
                <w:rFonts w:ascii="Times New Roman" w:hAnsi="Times New Roman"/>
                <w:noProof/>
                <w:sz w:val="24"/>
              </w:rPr>
              <w:t>σ</w:t>
            </w:r>
            <w:r w:rsidRPr="00A20187">
              <w:rPr>
                <w:rFonts w:ascii="Times New Roman" w:hAnsi="Times New Roman"/>
                <w:noProof/>
                <w:sz w:val="24"/>
                <w:vertAlign w:val="subscript"/>
              </w:rPr>
              <w:t>block 1</w:t>
            </w:r>
            <w:r w:rsidRPr="00A20187">
              <w:rPr>
                <w:rFonts w:ascii="Times New Roman" w:hAnsi="Times New Roman"/>
                <w:noProof/>
                <w:sz w:val="24"/>
              </w:rPr>
              <w:t xml:space="preserve"> ~ N(0, 0.75</w:t>
            </w:r>
            <w:r w:rsidRPr="00A20187">
              <w:rPr>
                <w:rFonts w:ascii="Times New Roman" w:hAnsi="Times New Roman"/>
                <w:noProof/>
                <w:sz w:val="24"/>
                <w:vertAlign w:val="superscript"/>
              </w:rPr>
              <w:t>2</w:t>
            </w:r>
            <w:r w:rsidRPr="00A20187">
              <w:rPr>
                <w:rFonts w:ascii="Times New Roman" w:hAnsi="Times New Roman"/>
                <w:noProof/>
                <w:sz w:val="24"/>
              </w:rPr>
              <w:t>)</w:t>
            </w:r>
            <w:r w:rsidRPr="00A20187">
              <w:rPr>
                <w:rFonts w:ascii="Times New Roman" w:hAnsi="Times New Roman"/>
                <w:noProof/>
                <w:sz w:val="24"/>
              </w:rPr>
              <w:br/>
              <w:t>σ</w:t>
            </w:r>
            <w:r w:rsidRPr="00A20187">
              <w:rPr>
                <w:rFonts w:ascii="Times New Roman" w:hAnsi="Times New Roman"/>
                <w:noProof/>
                <w:sz w:val="24"/>
                <w:vertAlign w:val="subscript"/>
              </w:rPr>
              <w:t>block 2</w:t>
            </w:r>
            <w:r w:rsidRPr="00A20187">
              <w:rPr>
                <w:rFonts w:ascii="Times New Roman" w:hAnsi="Times New Roman"/>
                <w:noProof/>
                <w:sz w:val="24"/>
              </w:rPr>
              <w:t xml:space="preserve"> ~ N(0, 0.90</w:t>
            </w:r>
            <w:r w:rsidRPr="00A20187">
              <w:rPr>
                <w:rFonts w:ascii="Times New Roman" w:hAnsi="Times New Roman"/>
                <w:noProof/>
                <w:sz w:val="24"/>
                <w:vertAlign w:val="superscript"/>
              </w:rPr>
              <w:t>2</w:t>
            </w:r>
            <w:r w:rsidRPr="00A20187">
              <w:rPr>
                <w:rFonts w:ascii="Times New Roman" w:hAnsi="Times New Roman"/>
                <w:noProof/>
                <w:sz w:val="24"/>
              </w:rPr>
              <w:t>)</w:t>
            </w:r>
            <w:r w:rsidRPr="00A20187">
              <w:rPr>
                <w:rFonts w:ascii="Times New Roman" w:hAnsi="Times New Roman"/>
                <w:noProof/>
                <w:sz w:val="24"/>
              </w:rPr>
              <w:br/>
              <w:t>σ</w:t>
            </w:r>
            <w:r w:rsidRPr="00A20187">
              <w:rPr>
                <w:rFonts w:ascii="Times New Roman" w:hAnsi="Times New Roman"/>
                <w:noProof/>
                <w:sz w:val="24"/>
                <w:vertAlign w:val="subscript"/>
              </w:rPr>
              <w:t>block 3</w:t>
            </w:r>
            <w:r w:rsidRPr="00A20187">
              <w:rPr>
                <w:rFonts w:ascii="Times New Roman" w:hAnsi="Times New Roman"/>
                <w:noProof/>
                <w:sz w:val="24"/>
              </w:rPr>
              <w:t xml:space="preserve"> ~ N(0, 0.5</w:t>
            </w:r>
            <w:r w:rsidRPr="00A20187">
              <w:rPr>
                <w:rFonts w:ascii="Times New Roman" w:hAnsi="Times New Roman"/>
                <w:noProof/>
                <w:sz w:val="24"/>
                <w:vertAlign w:val="superscript"/>
              </w:rPr>
              <w:t>2</w:t>
            </w:r>
            <w:r w:rsidRPr="00A20187">
              <w:rPr>
                <w:rFonts w:ascii="Times New Roman" w:hAnsi="Times New Roman"/>
                <w:noProof/>
                <w:sz w:val="24"/>
              </w:rPr>
              <w:t>)</w:t>
            </w:r>
          </w:p>
        </w:tc>
      </w:tr>
    </w:tbl>
    <w:p w14:paraId="4E4D0397" w14:textId="77777777" w:rsidR="007D4480" w:rsidRDefault="007D4480" w:rsidP="00F17233">
      <w:pPr>
        <w:rPr>
          <w:rFonts w:ascii="Times New Roman" w:hAnsi="Times New Roman"/>
          <w:sz w:val="24"/>
          <w:szCs w:val="20"/>
        </w:rPr>
      </w:pPr>
    </w:p>
    <w:p w14:paraId="588A5A16" w14:textId="34FB0DE9" w:rsidR="00F17233" w:rsidRDefault="00F17233" w:rsidP="00F17233">
      <w:pPr>
        <w:rPr>
          <w:rFonts w:ascii="Times New Roman" w:hAnsi="Times New Roman"/>
          <w:sz w:val="24"/>
          <w:szCs w:val="20"/>
        </w:rPr>
      </w:pPr>
      <w:r>
        <w:rPr>
          <w:rFonts w:ascii="Times New Roman" w:hAnsi="Times New Roman"/>
          <w:sz w:val="24"/>
          <w:szCs w:val="20"/>
        </w:rPr>
        <w:br w:type="page"/>
      </w:r>
    </w:p>
    <w:p w14:paraId="389B0076" w14:textId="4E07798D" w:rsidR="00FF31A7" w:rsidRDefault="00FF31A7" w:rsidP="00FF31A7">
      <w:pPr>
        <w:rPr>
          <w:rFonts w:ascii="Times New Roman" w:hAnsi="Times New Roman"/>
          <w:sz w:val="24"/>
          <w:szCs w:val="20"/>
        </w:rPr>
      </w:pPr>
      <w:r w:rsidRPr="001A2577">
        <w:rPr>
          <w:rFonts w:ascii="Times New Roman" w:hAnsi="Times New Roman"/>
          <w:sz w:val="24"/>
          <w:szCs w:val="20"/>
        </w:rPr>
        <w:lastRenderedPageBreak/>
        <w:t xml:space="preserve">Table </w:t>
      </w:r>
      <w:r w:rsidR="00B005A7">
        <w:rPr>
          <w:rFonts w:ascii="Times New Roman" w:hAnsi="Times New Roman"/>
          <w:sz w:val="24"/>
          <w:szCs w:val="20"/>
        </w:rPr>
        <w:t>4</w:t>
      </w:r>
      <w:r w:rsidRPr="001A2577">
        <w:rPr>
          <w:rFonts w:ascii="Times New Roman" w:hAnsi="Times New Roman"/>
          <w:sz w:val="24"/>
          <w:szCs w:val="20"/>
        </w:rPr>
        <w:t xml:space="preserve">. </w:t>
      </w:r>
      <w:r>
        <w:rPr>
          <w:rFonts w:ascii="Times New Roman" w:hAnsi="Times New Roman"/>
          <w:sz w:val="24"/>
          <w:szCs w:val="20"/>
        </w:rPr>
        <w:t>Comparison of mo</w:t>
      </w:r>
      <w:r w:rsidRPr="001A2577">
        <w:rPr>
          <w:rFonts w:ascii="Times New Roman" w:hAnsi="Times New Roman"/>
          <w:sz w:val="24"/>
          <w:szCs w:val="20"/>
        </w:rPr>
        <w:t xml:space="preserve">dels of </w:t>
      </w:r>
      <w:r>
        <w:rPr>
          <w:rFonts w:ascii="Times New Roman" w:hAnsi="Times New Roman"/>
          <w:sz w:val="24"/>
          <w:szCs w:val="20"/>
        </w:rPr>
        <w:t>log</w:t>
      </w:r>
      <w:r w:rsidRPr="00FF31A7">
        <w:rPr>
          <w:rFonts w:ascii="Times New Roman" w:hAnsi="Times New Roman"/>
          <w:sz w:val="24"/>
          <w:szCs w:val="20"/>
          <w:vertAlign w:val="subscript"/>
        </w:rPr>
        <w:t xml:space="preserve">10 </w:t>
      </w:r>
      <w:r>
        <w:rPr>
          <w:rFonts w:ascii="Times New Roman" w:hAnsi="Times New Roman"/>
          <w:sz w:val="24"/>
          <w:szCs w:val="20"/>
        </w:rPr>
        <w:t xml:space="preserve">ratio of experimental to control </w:t>
      </w:r>
      <w:r w:rsidRPr="001A2577">
        <w:rPr>
          <w:rFonts w:ascii="Times New Roman" w:hAnsi="Times New Roman"/>
          <w:sz w:val="24"/>
          <w:szCs w:val="20"/>
        </w:rPr>
        <w:t>algal abundance</w:t>
      </w:r>
      <w:r>
        <w:rPr>
          <w:rFonts w:ascii="Times New Roman" w:hAnsi="Times New Roman"/>
          <w:sz w:val="24"/>
          <w:szCs w:val="20"/>
        </w:rPr>
        <w:t>.</w:t>
      </w:r>
      <w:ins w:id="205" w:author="Thomas Smith" w:date="2019-03-05T10:26:00Z">
        <w:r>
          <w:rPr>
            <w:rFonts w:ascii="Times New Roman" w:hAnsi="Times New Roman"/>
            <w:sz w:val="24"/>
            <w:szCs w:val="20"/>
          </w:rPr>
          <w:t xml:space="preserve"> </w:t>
        </w:r>
      </w:ins>
      <w:r w:rsidRPr="007624CF">
        <w:rPr>
          <w:rFonts w:ascii="Cambria Math" w:hAnsi="Cambria Math"/>
          <w:noProof/>
          <w:sz w:val="24"/>
          <w:szCs w:val="20"/>
        </w:rPr>
        <w:t>∆</w:t>
      </w:r>
      <w:r w:rsidRPr="007624CF">
        <w:rPr>
          <w:rFonts w:ascii="Times New Roman" w:hAnsi="Times New Roman"/>
          <w:noProof/>
          <w:sz w:val="24"/>
          <w:szCs w:val="20"/>
        </w:rPr>
        <w:t>AIC compares the model to the best-fit model.</w:t>
      </w:r>
    </w:p>
    <w:tbl>
      <w:tblPr>
        <w:tblStyle w:val="TableGrid"/>
        <w:tblW w:w="10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3240"/>
        <w:gridCol w:w="773"/>
      </w:tblGrid>
      <w:tr w:rsidR="003E0927" w:rsidRPr="00A960C3" w14:paraId="1FBC6D3E" w14:textId="77777777" w:rsidTr="00A960C3">
        <w:trPr>
          <w:trHeight w:val="470"/>
          <w:jc w:val="center"/>
        </w:trPr>
        <w:tc>
          <w:tcPr>
            <w:tcW w:w="6475" w:type="dxa"/>
            <w:tcBorders>
              <w:top w:val="single" w:sz="4" w:space="0" w:color="auto"/>
              <w:bottom w:val="single" w:sz="4" w:space="0" w:color="auto"/>
            </w:tcBorders>
            <w:vAlign w:val="center"/>
          </w:tcPr>
          <w:p w14:paraId="2FA71595" w14:textId="25583B1E" w:rsidR="003E0927" w:rsidRPr="00A960C3" w:rsidRDefault="003E0927" w:rsidP="00A20187">
            <w:pPr>
              <w:spacing w:after="0"/>
              <w:jc w:val="center"/>
              <w:rPr>
                <w:rFonts w:ascii="Times New Roman" w:hAnsi="Times New Roman"/>
                <w:sz w:val="24"/>
                <w:szCs w:val="24"/>
              </w:rPr>
            </w:pPr>
            <w:r w:rsidRPr="00A960C3">
              <w:rPr>
                <w:rFonts w:ascii="Times New Roman" w:hAnsi="Times New Roman"/>
                <w:sz w:val="24"/>
                <w:szCs w:val="24"/>
              </w:rPr>
              <w:t>Model formula</w:t>
            </w:r>
          </w:p>
        </w:tc>
        <w:tc>
          <w:tcPr>
            <w:tcW w:w="3240" w:type="dxa"/>
            <w:tcBorders>
              <w:top w:val="single" w:sz="4" w:space="0" w:color="auto"/>
              <w:bottom w:val="single" w:sz="4" w:space="0" w:color="auto"/>
            </w:tcBorders>
            <w:vAlign w:val="center"/>
          </w:tcPr>
          <w:p w14:paraId="30CD8BF8" w14:textId="7AC67895" w:rsidR="003E0927" w:rsidRPr="00A960C3" w:rsidRDefault="003E0927" w:rsidP="00A20187">
            <w:pPr>
              <w:spacing w:after="0"/>
              <w:jc w:val="right"/>
              <w:rPr>
                <w:rFonts w:ascii="Times New Roman" w:hAnsi="Times New Roman"/>
                <w:sz w:val="24"/>
                <w:szCs w:val="24"/>
              </w:rPr>
            </w:pPr>
            <w:r w:rsidRPr="00A960C3">
              <w:rPr>
                <w:rFonts w:ascii="Times New Roman" w:hAnsi="Times New Roman"/>
                <w:sz w:val="24"/>
                <w:szCs w:val="24"/>
              </w:rPr>
              <w:t>Random effects and variance structure</w:t>
            </w:r>
          </w:p>
        </w:tc>
        <w:tc>
          <w:tcPr>
            <w:tcW w:w="773" w:type="dxa"/>
            <w:tcBorders>
              <w:top w:val="single" w:sz="4" w:space="0" w:color="auto"/>
              <w:bottom w:val="single" w:sz="4" w:space="0" w:color="auto"/>
            </w:tcBorders>
            <w:vAlign w:val="center"/>
          </w:tcPr>
          <w:p w14:paraId="37F3D197" w14:textId="1BCB392E" w:rsidR="003E0927" w:rsidRPr="00A960C3" w:rsidRDefault="00124F34" w:rsidP="00A20187">
            <w:pPr>
              <w:spacing w:after="0"/>
              <w:jc w:val="right"/>
              <w:rPr>
                <w:rFonts w:ascii="Times New Roman" w:hAnsi="Times New Roman"/>
                <w:sz w:val="24"/>
                <w:szCs w:val="24"/>
              </w:rPr>
            </w:pPr>
            <w:r w:rsidRPr="00A960C3">
              <w:rPr>
                <w:rFonts w:ascii="Cambria Math" w:hAnsi="Cambria Math"/>
                <w:noProof/>
                <w:sz w:val="24"/>
                <w:szCs w:val="24"/>
              </w:rPr>
              <w:t>∆</w:t>
            </w:r>
            <w:r w:rsidRPr="00A960C3">
              <w:rPr>
                <w:rFonts w:ascii="Times New Roman" w:hAnsi="Times New Roman"/>
                <w:noProof/>
                <w:sz w:val="24"/>
                <w:szCs w:val="24"/>
              </w:rPr>
              <w:t>AIC</w:t>
            </w:r>
          </w:p>
        </w:tc>
      </w:tr>
      <w:tr w:rsidR="003E0927" w:rsidRPr="00A960C3" w14:paraId="70DB85FF" w14:textId="77777777" w:rsidTr="00A960C3">
        <w:trPr>
          <w:trHeight w:val="470"/>
          <w:jc w:val="center"/>
        </w:trPr>
        <w:tc>
          <w:tcPr>
            <w:tcW w:w="6475" w:type="dxa"/>
            <w:tcBorders>
              <w:top w:val="single" w:sz="4" w:space="0" w:color="auto"/>
            </w:tcBorders>
            <w:noWrap/>
            <w:vAlign w:val="center"/>
            <w:hideMark/>
          </w:tcPr>
          <w:p w14:paraId="127C2B26" w14:textId="5665B162"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Block + Duration</w:t>
            </w:r>
          </w:p>
        </w:tc>
        <w:tc>
          <w:tcPr>
            <w:tcW w:w="3240" w:type="dxa"/>
            <w:tcBorders>
              <w:top w:val="single" w:sz="4" w:space="0" w:color="auto"/>
            </w:tcBorders>
            <w:vAlign w:val="center"/>
          </w:tcPr>
          <w:p w14:paraId="2A25F22B" w14:textId="77777777" w:rsidR="003E0927" w:rsidRPr="00A960C3" w:rsidRDefault="003E0927" w:rsidP="00A20187">
            <w:pPr>
              <w:spacing w:after="0" w:line="240" w:lineRule="auto"/>
              <w:jc w:val="right"/>
              <w:rPr>
                <w:rFonts w:ascii="Times New Roman" w:eastAsia="Times New Roman" w:hAnsi="Times New Roman"/>
                <w:color w:val="000000"/>
                <w:sz w:val="24"/>
                <w:szCs w:val="24"/>
              </w:rPr>
            </w:pPr>
          </w:p>
        </w:tc>
        <w:tc>
          <w:tcPr>
            <w:tcW w:w="773" w:type="dxa"/>
            <w:tcBorders>
              <w:top w:val="single" w:sz="4" w:space="0" w:color="auto"/>
            </w:tcBorders>
            <w:noWrap/>
            <w:vAlign w:val="center"/>
            <w:hideMark/>
          </w:tcPr>
          <w:p w14:paraId="409009FA" w14:textId="587F63D6"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0</w:t>
            </w:r>
          </w:p>
        </w:tc>
      </w:tr>
      <w:tr w:rsidR="003E0927" w:rsidRPr="00A960C3" w14:paraId="2C639565" w14:textId="77777777" w:rsidTr="00A960C3">
        <w:trPr>
          <w:trHeight w:val="470"/>
          <w:jc w:val="center"/>
        </w:trPr>
        <w:tc>
          <w:tcPr>
            <w:tcW w:w="6475" w:type="dxa"/>
            <w:noWrap/>
            <w:vAlign w:val="center"/>
            <w:hideMark/>
          </w:tcPr>
          <w:p w14:paraId="30B08119" w14:textId="72FBB311"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w:t>
            </w:r>
          </w:p>
        </w:tc>
        <w:tc>
          <w:tcPr>
            <w:tcW w:w="3240" w:type="dxa"/>
            <w:vAlign w:val="center"/>
          </w:tcPr>
          <w:p w14:paraId="753C7E1E" w14:textId="25035AF0"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block</w:t>
            </w:r>
          </w:p>
        </w:tc>
        <w:tc>
          <w:tcPr>
            <w:tcW w:w="773" w:type="dxa"/>
            <w:noWrap/>
            <w:vAlign w:val="center"/>
            <w:hideMark/>
          </w:tcPr>
          <w:p w14:paraId="7E55607D" w14:textId="0CC824E8"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7.0</w:t>
            </w:r>
          </w:p>
        </w:tc>
      </w:tr>
      <w:tr w:rsidR="003E0927" w:rsidRPr="00A960C3" w14:paraId="125AECD7" w14:textId="77777777" w:rsidTr="00A960C3">
        <w:trPr>
          <w:trHeight w:val="470"/>
          <w:jc w:val="center"/>
        </w:trPr>
        <w:tc>
          <w:tcPr>
            <w:tcW w:w="6475" w:type="dxa"/>
            <w:noWrap/>
            <w:vAlign w:val="center"/>
            <w:hideMark/>
          </w:tcPr>
          <w:p w14:paraId="03671272" w14:textId="660DA4E2"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 + Block</w:t>
            </w:r>
          </w:p>
        </w:tc>
        <w:tc>
          <w:tcPr>
            <w:tcW w:w="3240" w:type="dxa"/>
            <w:vAlign w:val="center"/>
          </w:tcPr>
          <w:p w14:paraId="3F3B3A18" w14:textId="4B94AD63"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lake</w:t>
            </w:r>
          </w:p>
        </w:tc>
        <w:tc>
          <w:tcPr>
            <w:tcW w:w="773" w:type="dxa"/>
            <w:noWrap/>
            <w:vAlign w:val="center"/>
            <w:hideMark/>
          </w:tcPr>
          <w:p w14:paraId="243B4F38" w14:textId="2CBF3AB0"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-1.3 </w:t>
            </w:r>
          </w:p>
        </w:tc>
      </w:tr>
      <w:tr w:rsidR="003E0927" w:rsidRPr="00A960C3" w14:paraId="7CD37DC1" w14:textId="77777777" w:rsidTr="00A960C3">
        <w:trPr>
          <w:trHeight w:val="470"/>
          <w:jc w:val="center"/>
        </w:trPr>
        <w:tc>
          <w:tcPr>
            <w:tcW w:w="6475" w:type="dxa"/>
            <w:noWrap/>
            <w:vAlign w:val="center"/>
            <w:hideMark/>
          </w:tcPr>
          <w:p w14:paraId="453CB13F" w14:textId="7BC0AFD4"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w:t>
            </w:r>
          </w:p>
        </w:tc>
        <w:tc>
          <w:tcPr>
            <w:tcW w:w="3240" w:type="dxa"/>
            <w:vAlign w:val="center"/>
          </w:tcPr>
          <w:p w14:paraId="05E458ED" w14:textId="214AF1D7"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block nested in lake</w:t>
            </w:r>
          </w:p>
        </w:tc>
        <w:tc>
          <w:tcPr>
            <w:tcW w:w="773" w:type="dxa"/>
            <w:noWrap/>
            <w:vAlign w:val="center"/>
            <w:hideMark/>
          </w:tcPr>
          <w:p w14:paraId="4468A01E" w14:textId="5E30817C"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8.7 </w:t>
            </w:r>
          </w:p>
        </w:tc>
      </w:tr>
      <w:tr w:rsidR="003E0927" w:rsidRPr="00A960C3" w14:paraId="39651CC0" w14:textId="77777777" w:rsidTr="00A960C3">
        <w:trPr>
          <w:trHeight w:val="470"/>
          <w:jc w:val="center"/>
        </w:trPr>
        <w:tc>
          <w:tcPr>
            <w:tcW w:w="6475" w:type="dxa"/>
            <w:noWrap/>
            <w:vAlign w:val="center"/>
            <w:hideMark/>
          </w:tcPr>
          <w:p w14:paraId="588C53AA" w14:textId="1A9A9EF6"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 + Block</w:t>
            </w:r>
          </w:p>
        </w:tc>
        <w:tc>
          <w:tcPr>
            <w:tcW w:w="3240" w:type="dxa"/>
            <w:vAlign w:val="center"/>
          </w:tcPr>
          <w:p w14:paraId="0353B215" w14:textId="0D19E297"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Lake; Slope: Lake</w:t>
            </w:r>
          </w:p>
        </w:tc>
        <w:tc>
          <w:tcPr>
            <w:tcW w:w="773" w:type="dxa"/>
            <w:noWrap/>
            <w:vAlign w:val="center"/>
            <w:hideMark/>
          </w:tcPr>
          <w:p w14:paraId="1A729905" w14:textId="24343EA3"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2.7 </w:t>
            </w:r>
          </w:p>
        </w:tc>
      </w:tr>
      <w:tr w:rsidR="003E0927" w:rsidRPr="00A960C3" w14:paraId="41D38492" w14:textId="77777777" w:rsidTr="00A960C3">
        <w:trPr>
          <w:trHeight w:val="470"/>
          <w:jc w:val="center"/>
        </w:trPr>
        <w:tc>
          <w:tcPr>
            <w:tcW w:w="6475" w:type="dxa"/>
            <w:noWrap/>
            <w:vAlign w:val="center"/>
            <w:hideMark/>
          </w:tcPr>
          <w:p w14:paraId="770CB39C" w14:textId="43F3AA22"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w:t>
            </w:r>
          </w:p>
        </w:tc>
        <w:tc>
          <w:tcPr>
            <w:tcW w:w="3240" w:type="dxa"/>
            <w:vAlign w:val="center"/>
          </w:tcPr>
          <w:p w14:paraId="0170FA3C" w14:textId="351955EC"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Block; Slope: Lake</w:t>
            </w:r>
          </w:p>
        </w:tc>
        <w:tc>
          <w:tcPr>
            <w:tcW w:w="773" w:type="dxa"/>
            <w:noWrap/>
            <w:vAlign w:val="center"/>
            <w:hideMark/>
          </w:tcPr>
          <w:p w14:paraId="3D535AE9" w14:textId="3CE39251"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6.1 </w:t>
            </w:r>
          </w:p>
        </w:tc>
      </w:tr>
      <w:tr w:rsidR="003E0927" w:rsidRPr="00A960C3" w14:paraId="381E5225" w14:textId="77777777" w:rsidTr="00A960C3">
        <w:trPr>
          <w:trHeight w:val="470"/>
          <w:jc w:val="center"/>
        </w:trPr>
        <w:tc>
          <w:tcPr>
            <w:tcW w:w="6475" w:type="dxa"/>
            <w:noWrap/>
            <w:vAlign w:val="center"/>
            <w:hideMark/>
          </w:tcPr>
          <w:p w14:paraId="6A91AC67" w14:textId="66D27FDA"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 + Block</w:t>
            </w:r>
          </w:p>
        </w:tc>
        <w:tc>
          <w:tcPr>
            <w:tcW w:w="3240" w:type="dxa"/>
            <w:vAlign w:val="center"/>
          </w:tcPr>
          <w:p w14:paraId="3942F497" w14:textId="4CF37837"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w:t>
            </w:r>
          </w:p>
        </w:tc>
        <w:tc>
          <w:tcPr>
            <w:tcW w:w="773" w:type="dxa"/>
            <w:noWrap/>
            <w:vAlign w:val="center"/>
            <w:hideMark/>
          </w:tcPr>
          <w:p w14:paraId="718FE3AD" w14:textId="663C7AE1"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-1.3 </w:t>
            </w:r>
          </w:p>
        </w:tc>
      </w:tr>
      <w:tr w:rsidR="003E0927" w:rsidRPr="00A960C3" w14:paraId="2B67778B" w14:textId="77777777" w:rsidTr="00A960C3">
        <w:trPr>
          <w:trHeight w:val="470"/>
          <w:jc w:val="center"/>
        </w:trPr>
        <w:tc>
          <w:tcPr>
            <w:tcW w:w="6475" w:type="dxa"/>
            <w:noWrap/>
            <w:vAlign w:val="center"/>
            <w:hideMark/>
          </w:tcPr>
          <w:p w14:paraId="7E42174D" w14:textId="4F0D87C7"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 + Block</w:t>
            </w:r>
          </w:p>
        </w:tc>
        <w:tc>
          <w:tcPr>
            <w:tcW w:w="3240" w:type="dxa"/>
            <w:vAlign w:val="center"/>
          </w:tcPr>
          <w:p w14:paraId="26F13179" w14:textId="237EEF69"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Block</w:t>
            </w:r>
          </w:p>
        </w:tc>
        <w:tc>
          <w:tcPr>
            <w:tcW w:w="773" w:type="dxa"/>
            <w:noWrap/>
            <w:vAlign w:val="center"/>
            <w:hideMark/>
          </w:tcPr>
          <w:p w14:paraId="4884D836" w14:textId="58AE048B"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-3.1 </w:t>
            </w:r>
          </w:p>
        </w:tc>
      </w:tr>
      <w:tr w:rsidR="003E0927" w:rsidRPr="00A960C3" w14:paraId="4D0F9901" w14:textId="77777777" w:rsidTr="00A960C3">
        <w:trPr>
          <w:trHeight w:val="470"/>
          <w:jc w:val="center"/>
        </w:trPr>
        <w:tc>
          <w:tcPr>
            <w:tcW w:w="6475" w:type="dxa"/>
            <w:noWrap/>
            <w:vAlign w:val="center"/>
            <w:hideMark/>
          </w:tcPr>
          <w:p w14:paraId="3B61E6DD" w14:textId="58DDFBE2"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 + Block</w:t>
            </w:r>
          </w:p>
        </w:tc>
        <w:tc>
          <w:tcPr>
            <w:tcW w:w="3240" w:type="dxa"/>
            <w:vAlign w:val="center"/>
          </w:tcPr>
          <w:p w14:paraId="3F3B8E50" w14:textId="00FC6DBA"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35E27E2F" w14:textId="0E03B4CB"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-5.5 </w:t>
            </w:r>
          </w:p>
        </w:tc>
      </w:tr>
      <w:tr w:rsidR="003E0927" w:rsidRPr="00A960C3" w14:paraId="57A181B5" w14:textId="77777777" w:rsidTr="00A960C3">
        <w:trPr>
          <w:trHeight w:val="470"/>
          <w:jc w:val="center"/>
        </w:trPr>
        <w:tc>
          <w:tcPr>
            <w:tcW w:w="6475" w:type="dxa"/>
            <w:noWrap/>
            <w:vAlign w:val="center"/>
            <w:hideMark/>
          </w:tcPr>
          <w:p w14:paraId="6A6DA396" w14:textId="670214DE"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w:t>
            </w:r>
          </w:p>
        </w:tc>
        <w:tc>
          <w:tcPr>
            <w:tcW w:w="3240" w:type="dxa"/>
            <w:vAlign w:val="center"/>
          </w:tcPr>
          <w:p w14:paraId="30ABE172" w14:textId="515F6816"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Intercept: Block </w:t>
            </w:r>
            <w:r w:rsidRPr="00A960C3">
              <w:rPr>
                <w:rFonts w:ascii="Times New Roman" w:eastAsia="Times New Roman" w:hAnsi="Times New Roman"/>
                <w:color w:val="000000"/>
                <w:sz w:val="24"/>
                <w:szCs w:val="24"/>
              </w:rPr>
              <w:br/>
              <w:t>Variance: Lake &amp; Block</w:t>
            </w:r>
          </w:p>
        </w:tc>
        <w:tc>
          <w:tcPr>
            <w:tcW w:w="773" w:type="dxa"/>
            <w:noWrap/>
            <w:vAlign w:val="center"/>
            <w:hideMark/>
          </w:tcPr>
          <w:p w14:paraId="0B29A4BC" w14:textId="6ACF603D"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1.8 </w:t>
            </w:r>
          </w:p>
        </w:tc>
      </w:tr>
      <w:tr w:rsidR="003E0927" w:rsidRPr="00A960C3" w14:paraId="486B742F" w14:textId="77777777" w:rsidTr="00A960C3">
        <w:trPr>
          <w:trHeight w:val="470"/>
          <w:jc w:val="center"/>
        </w:trPr>
        <w:tc>
          <w:tcPr>
            <w:tcW w:w="6475" w:type="dxa"/>
            <w:noWrap/>
            <w:vAlign w:val="center"/>
            <w:hideMark/>
          </w:tcPr>
          <w:p w14:paraId="69F9EC8B" w14:textId="2BC2442A"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w:t>
            </w:r>
          </w:p>
        </w:tc>
        <w:tc>
          <w:tcPr>
            <w:tcW w:w="3240" w:type="dxa"/>
            <w:vAlign w:val="center"/>
          </w:tcPr>
          <w:p w14:paraId="6255C1B7" w14:textId="7C479A55"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Block nested in Lake</w:t>
            </w:r>
            <w:r w:rsidRPr="00A960C3">
              <w:rPr>
                <w:rFonts w:ascii="Times New Roman" w:eastAsia="Times New Roman" w:hAnsi="Times New Roman"/>
                <w:color w:val="000000"/>
                <w:sz w:val="24"/>
                <w:szCs w:val="24"/>
              </w:rPr>
              <w:br/>
              <w:t>Variance: Lake &amp; Block</w:t>
            </w:r>
          </w:p>
        </w:tc>
        <w:tc>
          <w:tcPr>
            <w:tcW w:w="773" w:type="dxa"/>
            <w:noWrap/>
            <w:vAlign w:val="center"/>
            <w:hideMark/>
          </w:tcPr>
          <w:p w14:paraId="33F49100" w14:textId="4CF4B1CC"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5.6 </w:t>
            </w:r>
          </w:p>
        </w:tc>
      </w:tr>
      <w:tr w:rsidR="003E0927" w:rsidRPr="00A960C3" w14:paraId="4399D350" w14:textId="77777777" w:rsidTr="00A960C3">
        <w:trPr>
          <w:trHeight w:val="470"/>
          <w:jc w:val="center"/>
        </w:trPr>
        <w:tc>
          <w:tcPr>
            <w:tcW w:w="6475" w:type="dxa"/>
            <w:noWrap/>
            <w:vAlign w:val="center"/>
            <w:hideMark/>
          </w:tcPr>
          <w:p w14:paraId="5D54F7FA" w14:textId="4C2766CA"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 Silt + Radiation + Duration + Block</w:t>
            </w:r>
          </w:p>
        </w:tc>
        <w:tc>
          <w:tcPr>
            <w:tcW w:w="3240" w:type="dxa"/>
            <w:vAlign w:val="center"/>
          </w:tcPr>
          <w:p w14:paraId="77298FDF" w14:textId="72FAF903"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Intercept: Lake </w:t>
            </w:r>
            <w:r w:rsidRPr="00A960C3">
              <w:rPr>
                <w:rFonts w:ascii="Times New Roman" w:eastAsia="Times New Roman" w:hAnsi="Times New Roman"/>
                <w:color w:val="000000"/>
                <w:sz w:val="24"/>
                <w:szCs w:val="24"/>
              </w:rPr>
              <w:br/>
              <w:t>Variance: Lake &amp; Block</w:t>
            </w:r>
          </w:p>
        </w:tc>
        <w:tc>
          <w:tcPr>
            <w:tcW w:w="773" w:type="dxa"/>
            <w:noWrap/>
            <w:vAlign w:val="center"/>
            <w:hideMark/>
          </w:tcPr>
          <w:p w14:paraId="1FBA27E9" w14:textId="0EF564D2"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-1.1 </w:t>
            </w:r>
          </w:p>
        </w:tc>
      </w:tr>
      <w:tr w:rsidR="003E0927" w:rsidRPr="00A960C3" w14:paraId="4665FCDB" w14:textId="77777777" w:rsidTr="00A960C3">
        <w:trPr>
          <w:trHeight w:val="470"/>
          <w:jc w:val="center"/>
        </w:trPr>
        <w:tc>
          <w:tcPr>
            <w:tcW w:w="6475" w:type="dxa"/>
            <w:noWrap/>
            <w:vAlign w:val="center"/>
            <w:hideMark/>
          </w:tcPr>
          <w:p w14:paraId="7F4C6A57" w14:textId="42844C12"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Radiation + Duration</w:t>
            </w:r>
          </w:p>
        </w:tc>
        <w:tc>
          <w:tcPr>
            <w:tcW w:w="3240" w:type="dxa"/>
            <w:vAlign w:val="center"/>
          </w:tcPr>
          <w:p w14:paraId="4D1C8055" w14:textId="350B0158"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Intercept: Lake; Slope: Lake </w:t>
            </w:r>
            <w:r w:rsidRPr="00A960C3">
              <w:rPr>
                <w:rFonts w:ascii="Times New Roman" w:eastAsia="Times New Roman" w:hAnsi="Times New Roman"/>
                <w:color w:val="000000"/>
                <w:sz w:val="24"/>
                <w:szCs w:val="24"/>
              </w:rPr>
              <w:br/>
              <w:t>Variance: Lake &amp; Block</w:t>
            </w:r>
          </w:p>
        </w:tc>
        <w:tc>
          <w:tcPr>
            <w:tcW w:w="773" w:type="dxa"/>
            <w:noWrap/>
            <w:vAlign w:val="center"/>
            <w:hideMark/>
          </w:tcPr>
          <w:p w14:paraId="31989A58" w14:textId="10815813"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1.8 </w:t>
            </w:r>
          </w:p>
        </w:tc>
      </w:tr>
      <w:tr w:rsidR="003E0927" w:rsidRPr="00A960C3" w14:paraId="50AE417B" w14:textId="77777777" w:rsidTr="00A960C3">
        <w:trPr>
          <w:trHeight w:val="470"/>
          <w:jc w:val="center"/>
        </w:trPr>
        <w:tc>
          <w:tcPr>
            <w:tcW w:w="6475" w:type="dxa"/>
            <w:noWrap/>
            <w:vAlign w:val="center"/>
            <w:hideMark/>
          </w:tcPr>
          <w:p w14:paraId="51A2440F" w14:textId="5AACCA14"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Duration + Block</w:t>
            </w:r>
          </w:p>
        </w:tc>
        <w:tc>
          <w:tcPr>
            <w:tcW w:w="3240" w:type="dxa"/>
            <w:vAlign w:val="center"/>
          </w:tcPr>
          <w:p w14:paraId="5578C3F0" w14:textId="063CF48E"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5919DFDF" w14:textId="597415E4"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-7.5 </w:t>
            </w:r>
          </w:p>
        </w:tc>
      </w:tr>
      <w:tr w:rsidR="003E0927" w:rsidRPr="00A960C3" w14:paraId="6A0E519F" w14:textId="77777777" w:rsidTr="00A960C3">
        <w:trPr>
          <w:trHeight w:val="470"/>
          <w:jc w:val="center"/>
        </w:trPr>
        <w:tc>
          <w:tcPr>
            <w:tcW w:w="6475" w:type="dxa"/>
            <w:noWrap/>
            <w:vAlign w:val="center"/>
            <w:hideMark/>
          </w:tcPr>
          <w:p w14:paraId="4812F2DC" w14:textId="451E1D99"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Duration + Block</w:t>
            </w:r>
          </w:p>
        </w:tc>
        <w:tc>
          <w:tcPr>
            <w:tcW w:w="3240" w:type="dxa"/>
            <w:vAlign w:val="center"/>
          </w:tcPr>
          <w:p w14:paraId="7C91FAF6" w14:textId="1AAD525A"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19FBC056" w14:textId="1501AE8C"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-10 </w:t>
            </w:r>
          </w:p>
        </w:tc>
      </w:tr>
      <w:tr w:rsidR="003E0927" w:rsidRPr="00A960C3" w14:paraId="55975F68" w14:textId="77777777" w:rsidTr="00A960C3">
        <w:trPr>
          <w:trHeight w:val="470"/>
          <w:jc w:val="center"/>
        </w:trPr>
        <w:tc>
          <w:tcPr>
            <w:tcW w:w="6475" w:type="dxa"/>
            <w:noWrap/>
            <w:vAlign w:val="center"/>
            <w:hideMark/>
          </w:tcPr>
          <w:p w14:paraId="425E2B4F" w14:textId="6B3AFF51"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Block</w:t>
            </w:r>
          </w:p>
        </w:tc>
        <w:tc>
          <w:tcPr>
            <w:tcW w:w="3240" w:type="dxa"/>
            <w:vAlign w:val="center"/>
          </w:tcPr>
          <w:p w14:paraId="7B2F3D60" w14:textId="686F8E27"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31B05AC7" w14:textId="0755A1DD"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-12 </w:t>
            </w:r>
          </w:p>
        </w:tc>
      </w:tr>
      <w:tr w:rsidR="003E0927" w:rsidRPr="00A960C3" w14:paraId="29C3F5B7" w14:textId="77777777" w:rsidTr="00A960C3">
        <w:trPr>
          <w:trHeight w:val="470"/>
          <w:jc w:val="center"/>
        </w:trPr>
        <w:tc>
          <w:tcPr>
            <w:tcW w:w="6475" w:type="dxa"/>
            <w:noWrap/>
            <w:vAlign w:val="center"/>
            <w:hideMark/>
          </w:tcPr>
          <w:p w14:paraId="2B33EDD4" w14:textId="2B7BC95D"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 Lake +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 + Silt + Block</w:t>
            </w:r>
          </w:p>
        </w:tc>
        <w:tc>
          <w:tcPr>
            <w:tcW w:w="3240" w:type="dxa"/>
            <w:vAlign w:val="center"/>
          </w:tcPr>
          <w:p w14:paraId="1DCC647F" w14:textId="79BD2634"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023797B7" w14:textId="5E527E84"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-13 </w:t>
            </w:r>
          </w:p>
        </w:tc>
      </w:tr>
      <w:tr w:rsidR="003E0927" w:rsidRPr="00A960C3" w14:paraId="3394147D" w14:textId="77777777" w:rsidTr="00A960C3">
        <w:trPr>
          <w:trHeight w:val="470"/>
          <w:jc w:val="center"/>
        </w:trPr>
        <w:tc>
          <w:tcPr>
            <w:tcW w:w="6475" w:type="dxa"/>
            <w:noWrap/>
            <w:vAlign w:val="center"/>
            <w:hideMark/>
          </w:tcPr>
          <w:p w14:paraId="5DB623BB" w14:textId="6871AE27" w:rsidR="003E0927" w:rsidRPr="00A960C3" w:rsidRDefault="003E0927" w:rsidP="00A20187">
            <w:pPr>
              <w:spacing w:after="0" w:line="240" w:lineRule="auto"/>
              <w:rPr>
                <w:rFonts w:ascii="Times New Roman" w:eastAsia="Times New Roman" w:hAnsi="Times New Roman"/>
                <w:b/>
                <w:color w:val="000000"/>
                <w:sz w:val="24"/>
                <w:szCs w:val="24"/>
              </w:rPr>
            </w:pPr>
            <w:r w:rsidRPr="00A960C3">
              <w:rPr>
                <w:rFonts w:ascii="Times New Roman" w:eastAsia="Times New Roman" w:hAnsi="Times New Roman"/>
                <w:b/>
                <w:color w:val="000000"/>
                <w:sz w:val="24"/>
                <w:szCs w:val="24"/>
              </w:rPr>
              <w:t xml:space="preserve">Tadpole + Lake + Mayfly </w:t>
            </w:r>
            <w:r w:rsidRPr="00A960C3">
              <w:rPr>
                <w:rFonts w:ascii="Times New Roman" w:eastAsia="Times New Roman" w:hAnsi="Times New Roman"/>
                <w:b/>
                <w:color w:val="000000"/>
                <w:sz w:val="24"/>
                <w:szCs w:val="24"/>
              </w:rPr>
              <w:sym w:font="Symbol" w:char="F0B4"/>
            </w:r>
            <w:r w:rsidRPr="00A960C3">
              <w:rPr>
                <w:rFonts w:ascii="Times New Roman" w:eastAsia="Times New Roman" w:hAnsi="Times New Roman"/>
                <w:b/>
                <w:color w:val="000000"/>
                <w:sz w:val="24"/>
                <w:szCs w:val="24"/>
              </w:rPr>
              <w:t xml:space="preserve"> Lake + Block</w:t>
            </w:r>
          </w:p>
        </w:tc>
        <w:tc>
          <w:tcPr>
            <w:tcW w:w="3240" w:type="dxa"/>
            <w:vAlign w:val="center"/>
          </w:tcPr>
          <w:p w14:paraId="174DB713" w14:textId="5434696C" w:rsidR="003E0927" w:rsidRPr="00A960C3" w:rsidRDefault="00124F34" w:rsidP="00A20187">
            <w:pPr>
              <w:spacing w:after="0" w:line="240" w:lineRule="auto"/>
              <w:jc w:val="right"/>
              <w:rPr>
                <w:rFonts w:ascii="Times New Roman" w:eastAsia="Times New Roman" w:hAnsi="Times New Roman"/>
                <w:b/>
                <w:color w:val="000000"/>
                <w:sz w:val="24"/>
                <w:szCs w:val="24"/>
              </w:rPr>
            </w:pPr>
            <w:r w:rsidRPr="00A960C3">
              <w:rPr>
                <w:rFonts w:ascii="Times New Roman" w:eastAsia="Times New Roman" w:hAnsi="Times New Roman"/>
                <w:b/>
                <w:color w:val="000000"/>
                <w:sz w:val="24"/>
                <w:szCs w:val="24"/>
              </w:rPr>
              <w:t>Variance: Lake &amp; Block</w:t>
            </w:r>
          </w:p>
        </w:tc>
        <w:tc>
          <w:tcPr>
            <w:tcW w:w="773" w:type="dxa"/>
            <w:noWrap/>
            <w:vAlign w:val="center"/>
            <w:hideMark/>
          </w:tcPr>
          <w:p w14:paraId="2F859AE5" w14:textId="45382E1C" w:rsidR="003E0927" w:rsidRPr="00A960C3" w:rsidRDefault="003E0927" w:rsidP="00A20187">
            <w:pPr>
              <w:spacing w:after="0" w:line="240" w:lineRule="auto"/>
              <w:jc w:val="right"/>
              <w:rPr>
                <w:rFonts w:ascii="Times New Roman" w:eastAsia="Times New Roman" w:hAnsi="Times New Roman"/>
                <w:b/>
                <w:color w:val="000000"/>
                <w:sz w:val="24"/>
                <w:szCs w:val="24"/>
              </w:rPr>
            </w:pPr>
            <w:r w:rsidRPr="00A960C3">
              <w:rPr>
                <w:rFonts w:ascii="Times New Roman" w:eastAsia="Times New Roman" w:hAnsi="Times New Roman"/>
                <w:b/>
                <w:color w:val="000000"/>
                <w:sz w:val="24"/>
                <w:szCs w:val="24"/>
              </w:rPr>
              <w:t xml:space="preserve">-15 </w:t>
            </w:r>
          </w:p>
        </w:tc>
      </w:tr>
      <w:tr w:rsidR="003E0927" w:rsidRPr="00A960C3" w14:paraId="645C55A4" w14:textId="77777777" w:rsidTr="00A960C3">
        <w:trPr>
          <w:trHeight w:val="470"/>
          <w:jc w:val="center"/>
        </w:trPr>
        <w:tc>
          <w:tcPr>
            <w:tcW w:w="6475" w:type="dxa"/>
            <w:noWrap/>
            <w:vAlign w:val="center"/>
            <w:hideMark/>
          </w:tcPr>
          <w:p w14:paraId="52E2DC52" w14:textId="7CC6CF2C"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 Lake +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w:t>
            </w:r>
          </w:p>
        </w:tc>
        <w:tc>
          <w:tcPr>
            <w:tcW w:w="3240" w:type="dxa"/>
            <w:vAlign w:val="center"/>
          </w:tcPr>
          <w:p w14:paraId="7532B431" w14:textId="2B34A4DD"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noWrap/>
            <w:vAlign w:val="center"/>
            <w:hideMark/>
          </w:tcPr>
          <w:p w14:paraId="642B189E" w14:textId="2355573E" w:rsidR="003E0927" w:rsidRPr="00A960C3" w:rsidRDefault="003E0927"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1.0 </w:t>
            </w:r>
          </w:p>
        </w:tc>
      </w:tr>
      <w:tr w:rsidR="003E0927" w:rsidRPr="00124F34" w14:paraId="32CACC6B" w14:textId="77777777" w:rsidTr="00A960C3">
        <w:trPr>
          <w:trHeight w:val="470"/>
          <w:jc w:val="center"/>
        </w:trPr>
        <w:tc>
          <w:tcPr>
            <w:tcW w:w="6475" w:type="dxa"/>
            <w:tcBorders>
              <w:bottom w:val="single" w:sz="4" w:space="0" w:color="auto"/>
            </w:tcBorders>
            <w:noWrap/>
            <w:vAlign w:val="center"/>
            <w:hideMark/>
          </w:tcPr>
          <w:p w14:paraId="454E522A" w14:textId="0A5FFA2B" w:rsidR="003E0927" w:rsidRPr="00A960C3" w:rsidRDefault="003E0927" w:rsidP="00A20187">
            <w:pPr>
              <w:spacing w:after="0" w:line="240" w:lineRule="auto"/>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 xml:space="preserve">Tadpole + Lake + Mayfly </w:t>
            </w:r>
            <w:r w:rsidRPr="00A960C3">
              <w:rPr>
                <w:rFonts w:ascii="Times New Roman" w:eastAsia="Times New Roman" w:hAnsi="Times New Roman"/>
                <w:color w:val="000000"/>
                <w:sz w:val="24"/>
                <w:szCs w:val="24"/>
              </w:rPr>
              <w:sym w:font="Symbol" w:char="F0B4"/>
            </w:r>
            <w:r w:rsidRPr="00A960C3">
              <w:rPr>
                <w:rFonts w:ascii="Times New Roman" w:eastAsia="Times New Roman" w:hAnsi="Times New Roman"/>
                <w:color w:val="000000"/>
                <w:sz w:val="24"/>
                <w:szCs w:val="24"/>
              </w:rPr>
              <w:t xml:space="preserve"> Lake</w:t>
            </w:r>
          </w:p>
        </w:tc>
        <w:tc>
          <w:tcPr>
            <w:tcW w:w="3240" w:type="dxa"/>
            <w:tcBorders>
              <w:bottom w:val="single" w:sz="4" w:space="0" w:color="auto"/>
            </w:tcBorders>
            <w:vAlign w:val="center"/>
          </w:tcPr>
          <w:p w14:paraId="4B2AE7C3" w14:textId="6259D45B" w:rsidR="00124F34"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Intercept: Block</w:t>
            </w:r>
          </w:p>
          <w:p w14:paraId="3204146D" w14:textId="63B8FF66" w:rsidR="003E0927" w:rsidRPr="00A960C3" w:rsidRDefault="00124F34" w:rsidP="00A20187">
            <w:pPr>
              <w:spacing w:after="0" w:line="240" w:lineRule="auto"/>
              <w:jc w:val="right"/>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Variance: Lake &amp; Block</w:t>
            </w:r>
          </w:p>
        </w:tc>
        <w:tc>
          <w:tcPr>
            <w:tcW w:w="773" w:type="dxa"/>
            <w:tcBorders>
              <w:bottom w:val="single" w:sz="4" w:space="0" w:color="auto"/>
            </w:tcBorders>
            <w:noWrap/>
            <w:vAlign w:val="center"/>
            <w:hideMark/>
          </w:tcPr>
          <w:p w14:paraId="68B2EA13" w14:textId="3537A00E" w:rsidR="003E0927" w:rsidRPr="00250677" w:rsidRDefault="003E0927" w:rsidP="00A960C3">
            <w:pPr>
              <w:spacing w:after="0" w:line="240" w:lineRule="auto"/>
              <w:jc w:val="center"/>
              <w:rPr>
                <w:rFonts w:ascii="Times New Roman" w:eastAsia="Times New Roman" w:hAnsi="Times New Roman"/>
                <w:color w:val="000000"/>
                <w:sz w:val="24"/>
                <w:szCs w:val="24"/>
              </w:rPr>
            </w:pPr>
            <w:r w:rsidRPr="00A960C3">
              <w:rPr>
                <w:rFonts w:ascii="Times New Roman" w:eastAsia="Times New Roman" w:hAnsi="Times New Roman"/>
                <w:color w:val="000000"/>
                <w:sz w:val="24"/>
                <w:szCs w:val="24"/>
              </w:rPr>
              <w:t>-7.2</w:t>
            </w:r>
          </w:p>
        </w:tc>
      </w:tr>
    </w:tbl>
    <w:p w14:paraId="4FC9E3D4" w14:textId="1361E598" w:rsidR="00124F34" w:rsidRDefault="00124F34" w:rsidP="00F17233">
      <w:pPr>
        <w:rPr>
          <w:rFonts w:ascii="Times New Roman" w:hAnsi="Times New Roman"/>
          <w:sz w:val="20"/>
          <w:szCs w:val="20"/>
        </w:rPr>
      </w:pPr>
    </w:p>
    <w:p w14:paraId="2DB1A507" w14:textId="77777777" w:rsidR="00124F34" w:rsidRDefault="00124F34">
      <w:pPr>
        <w:spacing w:after="160" w:line="259" w:lineRule="auto"/>
        <w:rPr>
          <w:rFonts w:ascii="Times New Roman" w:hAnsi="Times New Roman"/>
          <w:sz w:val="20"/>
          <w:szCs w:val="20"/>
        </w:rPr>
      </w:pPr>
      <w:r>
        <w:rPr>
          <w:rFonts w:ascii="Times New Roman" w:hAnsi="Times New Roman"/>
          <w:sz w:val="20"/>
          <w:szCs w:val="20"/>
        </w:rPr>
        <w:br w:type="page"/>
      </w:r>
    </w:p>
    <w:p w14:paraId="4C74B0E2" w14:textId="5763CC63" w:rsidR="00BC27DC" w:rsidRPr="00A45FC1" w:rsidRDefault="00F17233" w:rsidP="00BC27DC">
      <w:pPr>
        <w:rPr>
          <w:rFonts w:ascii="Times New Roman" w:hAnsi="Times New Roman"/>
          <w:sz w:val="24"/>
          <w:szCs w:val="20"/>
        </w:rPr>
      </w:pPr>
      <w:r w:rsidRPr="001A2577">
        <w:rPr>
          <w:rFonts w:ascii="Times New Roman" w:hAnsi="Times New Roman"/>
          <w:sz w:val="24"/>
          <w:szCs w:val="20"/>
        </w:rPr>
        <w:lastRenderedPageBreak/>
        <w:t xml:space="preserve">Table </w:t>
      </w:r>
      <w:r w:rsidR="00A960C3">
        <w:rPr>
          <w:rFonts w:ascii="Times New Roman" w:hAnsi="Times New Roman"/>
          <w:sz w:val="24"/>
          <w:szCs w:val="20"/>
        </w:rPr>
        <w:t>5</w:t>
      </w:r>
      <w:r w:rsidRPr="001A2577">
        <w:rPr>
          <w:rFonts w:ascii="Times New Roman" w:hAnsi="Times New Roman"/>
          <w:sz w:val="24"/>
          <w:szCs w:val="20"/>
        </w:rPr>
        <w:t xml:space="preserve">.  </w:t>
      </w:r>
      <w:r w:rsidR="00BC27DC" w:rsidRPr="00A45FC1">
        <w:rPr>
          <w:rFonts w:ascii="Times New Roman" w:hAnsi="Times New Roman"/>
          <w:sz w:val="24"/>
          <w:szCs w:val="20"/>
        </w:rPr>
        <w:t>Effect sizes (as log response ratios, LRR) with 95% confidence intervals (CI), and back-transformed effect sizes (Ratio, eLRR, Hedges et al. 1999). A negative LRR indicates lower mean algal abundance in experimental treatment relative to control treatment, and thus a negative effect of consumer presence or density on the resource. A back-transformed effect size (Ratio) with a value less than one indicates the same as a negative LRR. Bold print indicates those for which the CI does not inlcude zero.</w:t>
      </w:r>
    </w:p>
    <w:p w14:paraId="5F433EE2" w14:textId="77777777" w:rsidR="00BC27DC" w:rsidRDefault="00BC27DC" w:rsidP="00A45FC1"/>
    <w:tbl>
      <w:tblPr>
        <w:tblW w:w="8226" w:type="dxa"/>
        <w:jc w:val="center"/>
        <w:tblBorders>
          <w:top w:val="single" w:sz="4" w:space="0" w:color="auto"/>
          <w:bottom w:val="single" w:sz="4" w:space="0" w:color="auto"/>
        </w:tblBorders>
        <w:tblLook w:val="04A0" w:firstRow="1" w:lastRow="0" w:firstColumn="1" w:lastColumn="0" w:noHBand="0" w:noVBand="1"/>
      </w:tblPr>
      <w:tblGrid>
        <w:gridCol w:w="1133"/>
        <w:gridCol w:w="1121"/>
        <w:gridCol w:w="1000"/>
        <w:gridCol w:w="1402"/>
        <w:gridCol w:w="1000"/>
        <w:gridCol w:w="1570"/>
        <w:gridCol w:w="1000"/>
      </w:tblGrid>
      <w:tr w:rsidR="00BC27DC" w:rsidRPr="00006149" w14:paraId="60441640" w14:textId="77777777" w:rsidTr="00B005A7">
        <w:trPr>
          <w:trHeight w:val="432"/>
          <w:jc w:val="center"/>
        </w:trPr>
        <w:tc>
          <w:tcPr>
            <w:tcW w:w="1133" w:type="dxa"/>
            <w:tcBorders>
              <w:top w:val="single" w:sz="4" w:space="0" w:color="auto"/>
              <w:bottom w:val="single" w:sz="4" w:space="0" w:color="auto"/>
            </w:tcBorders>
            <w:shd w:val="clear" w:color="auto" w:fill="auto"/>
            <w:noWrap/>
            <w:vAlign w:val="center"/>
            <w:hideMark/>
          </w:tcPr>
          <w:p w14:paraId="33B2A5EB" w14:textId="77777777" w:rsidR="00BC27DC" w:rsidRPr="00006149" w:rsidRDefault="00BC27DC" w:rsidP="00B005A7">
            <w:pPr>
              <w:spacing w:after="0" w:line="240" w:lineRule="auto"/>
              <w:jc w:val="center"/>
              <w:rPr>
                <w:rFonts w:ascii="Times New Roman" w:eastAsia="Times New Roman" w:hAnsi="Times New Roman"/>
              </w:rPr>
            </w:pPr>
            <w:r>
              <w:rPr>
                <w:rFonts w:ascii="Times New Roman" w:eastAsia="Times New Roman" w:hAnsi="Times New Roman"/>
              </w:rPr>
              <w:t>Lake</w:t>
            </w:r>
          </w:p>
        </w:tc>
        <w:tc>
          <w:tcPr>
            <w:tcW w:w="1121" w:type="dxa"/>
            <w:tcBorders>
              <w:top w:val="single" w:sz="4" w:space="0" w:color="auto"/>
              <w:bottom w:val="single" w:sz="4" w:space="0" w:color="auto"/>
            </w:tcBorders>
            <w:shd w:val="clear" w:color="auto" w:fill="auto"/>
            <w:noWrap/>
            <w:vAlign w:val="center"/>
            <w:hideMark/>
          </w:tcPr>
          <w:p w14:paraId="6793FDB6" w14:textId="77777777" w:rsidR="00BC27DC" w:rsidRPr="00006149" w:rsidRDefault="00BC27DC" w:rsidP="00B005A7">
            <w:pPr>
              <w:spacing w:after="0" w:line="240" w:lineRule="auto"/>
              <w:jc w:val="center"/>
              <w:rPr>
                <w:rFonts w:ascii="Times New Roman" w:eastAsia="Times New Roman" w:hAnsi="Times New Roman"/>
              </w:rPr>
            </w:pPr>
            <w:r>
              <w:rPr>
                <w:rFonts w:ascii="Times New Roman" w:eastAsia="Times New Roman" w:hAnsi="Times New Roman"/>
              </w:rPr>
              <w:t>Consumer</w:t>
            </w:r>
          </w:p>
        </w:tc>
        <w:tc>
          <w:tcPr>
            <w:tcW w:w="1000" w:type="dxa"/>
            <w:tcBorders>
              <w:top w:val="single" w:sz="4" w:space="0" w:color="auto"/>
              <w:bottom w:val="single" w:sz="4" w:space="0" w:color="auto"/>
            </w:tcBorders>
            <w:shd w:val="clear" w:color="auto" w:fill="auto"/>
            <w:noWrap/>
            <w:vAlign w:val="center"/>
            <w:hideMark/>
          </w:tcPr>
          <w:p w14:paraId="33792B0D" w14:textId="77777777" w:rsidR="00BC27DC" w:rsidRPr="00006149" w:rsidRDefault="00BC27DC" w:rsidP="00B005A7">
            <w:pPr>
              <w:spacing w:after="0" w:line="240" w:lineRule="auto"/>
              <w:jc w:val="center"/>
              <w:rPr>
                <w:rFonts w:ascii="Times New Roman" w:eastAsia="Times New Roman" w:hAnsi="Times New Roman"/>
              </w:rPr>
            </w:pPr>
            <w:r>
              <w:rPr>
                <w:rFonts w:ascii="Times New Roman" w:eastAsia="Times New Roman" w:hAnsi="Times New Roman"/>
              </w:rPr>
              <w:t>Control</w:t>
            </w:r>
          </w:p>
        </w:tc>
        <w:tc>
          <w:tcPr>
            <w:tcW w:w="1402" w:type="dxa"/>
            <w:tcBorders>
              <w:top w:val="single" w:sz="4" w:space="0" w:color="auto"/>
              <w:bottom w:val="single" w:sz="4" w:space="0" w:color="auto"/>
            </w:tcBorders>
            <w:shd w:val="clear" w:color="auto" w:fill="auto"/>
            <w:noWrap/>
            <w:vAlign w:val="center"/>
            <w:hideMark/>
          </w:tcPr>
          <w:p w14:paraId="4A7555D5" w14:textId="77777777" w:rsidR="00BC27DC" w:rsidRPr="00006149" w:rsidRDefault="00BC27DC" w:rsidP="00B005A7">
            <w:pPr>
              <w:spacing w:after="0" w:line="240" w:lineRule="auto"/>
              <w:jc w:val="center"/>
              <w:rPr>
                <w:rFonts w:ascii="Times New Roman" w:eastAsia="Times New Roman" w:hAnsi="Times New Roman"/>
              </w:rPr>
            </w:pPr>
            <w:r>
              <w:rPr>
                <w:rFonts w:ascii="Times New Roman" w:eastAsia="Times New Roman" w:hAnsi="Times New Roman"/>
              </w:rPr>
              <w:t>Experimental</w:t>
            </w:r>
          </w:p>
        </w:tc>
        <w:tc>
          <w:tcPr>
            <w:tcW w:w="1000" w:type="dxa"/>
            <w:tcBorders>
              <w:top w:val="single" w:sz="4" w:space="0" w:color="auto"/>
              <w:bottom w:val="single" w:sz="4" w:space="0" w:color="auto"/>
            </w:tcBorders>
            <w:shd w:val="clear" w:color="auto" w:fill="auto"/>
            <w:noWrap/>
            <w:vAlign w:val="center"/>
            <w:hideMark/>
          </w:tcPr>
          <w:p w14:paraId="126AAA7E"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LRR</w:t>
            </w:r>
          </w:p>
        </w:tc>
        <w:tc>
          <w:tcPr>
            <w:tcW w:w="1570" w:type="dxa"/>
            <w:tcBorders>
              <w:top w:val="single" w:sz="4" w:space="0" w:color="auto"/>
              <w:bottom w:val="single" w:sz="4" w:space="0" w:color="auto"/>
            </w:tcBorders>
            <w:shd w:val="clear" w:color="auto" w:fill="auto"/>
            <w:noWrap/>
            <w:vAlign w:val="center"/>
            <w:hideMark/>
          </w:tcPr>
          <w:p w14:paraId="211B5CA5" w14:textId="77777777" w:rsidR="00BC27DC" w:rsidRPr="00006149" w:rsidRDefault="00BC27DC" w:rsidP="00B005A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 xml:space="preserve">95% </w:t>
            </w:r>
            <w:r w:rsidRPr="00006149">
              <w:rPr>
                <w:rFonts w:ascii="Times New Roman" w:eastAsia="Times New Roman" w:hAnsi="Times New Roman"/>
                <w:color w:val="000000"/>
              </w:rPr>
              <w:t>CI</w:t>
            </w:r>
          </w:p>
        </w:tc>
        <w:tc>
          <w:tcPr>
            <w:tcW w:w="1000" w:type="dxa"/>
            <w:tcBorders>
              <w:top w:val="single" w:sz="4" w:space="0" w:color="auto"/>
              <w:bottom w:val="single" w:sz="4" w:space="0" w:color="auto"/>
            </w:tcBorders>
            <w:shd w:val="clear" w:color="auto" w:fill="auto"/>
            <w:noWrap/>
            <w:vAlign w:val="center"/>
            <w:hideMark/>
          </w:tcPr>
          <w:p w14:paraId="31BDFA9D"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Ratio</w:t>
            </w:r>
          </w:p>
        </w:tc>
      </w:tr>
      <w:tr w:rsidR="00BC27DC" w:rsidRPr="00006149" w14:paraId="379398B4" w14:textId="77777777" w:rsidTr="00B005A7">
        <w:trPr>
          <w:trHeight w:val="432"/>
          <w:jc w:val="center"/>
        </w:trPr>
        <w:tc>
          <w:tcPr>
            <w:tcW w:w="1133" w:type="dxa"/>
            <w:tcBorders>
              <w:top w:val="single" w:sz="4" w:space="0" w:color="auto"/>
            </w:tcBorders>
            <w:shd w:val="clear" w:color="auto" w:fill="auto"/>
            <w:noWrap/>
            <w:vAlign w:val="center"/>
            <w:hideMark/>
          </w:tcPr>
          <w:p w14:paraId="2F167E73" w14:textId="77777777" w:rsidR="00BC27DC" w:rsidRPr="00006149" w:rsidRDefault="00BC27DC" w:rsidP="00B005A7">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Combined</w:t>
            </w:r>
          </w:p>
        </w:tc>
        <w:tc>
          <w:tcPr>
            <w:tcW w:w="1121" w:type="dxa"/>
            <w:tcBorders>
              <w:top w:val="single" w:sz="4" w:space="0" w:color="auto"/>
            </w:tcBorders>
            <w:shd w:val="clear" w:color="auto" w:fill="auto"/>
            <w:noWrap/>
            <w:vAlign w:val="center"/>
            <w:hideMark/>
          </w:tcPr>
          <w:p w14:paraId="0CFDDC85"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tcBorders>
              <w:top w:val="single" w:sz="4" w:space="0" w:color="auto"/>
            </w:tcBorders>
            <w:shd w:val="clear" w:color="auto" w:fill="auto"/>
            <w:noWrap/>
            <w:vAlign w:val="center"/>
            <w:hideMark/>
          </w:tcPr>
          <w:p w14:paraId="02018C86"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tcBorders>
              <w:top w:val="single" w:sz="4" w:space="0" w:color="auto"/>
            </w:tcBorders>
            <w:shd w:val="clear" w:color="auto" w:fill="auto"/>
            <w:noWrap/>
            <w:vAlign w:val="center"/>
            <w:hideMark/>
          </w:tcPr>
          <w:p w14:paraId="1078989F"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w:t>
            </w:r>
          </w:p>
        </w:tc>
        <w:tc>
          <w:tcPr>
            <w:tcW w:w="1000" w:type="dxa"/>
            <w:tcBorders>
              <w:top w:val="single" w:sz="4" w:space="0" w:color="auto"/>
            </w:tcBorders>
            <w:shd w:val="clear" w:color="auto" w:fill="auto"/>
            <w:noWrap/>
            <w:vAlign w:val="center"/>
          </w:tcPr>
          <w:p w14:paraId="7D83B81E"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0.07</w:t>
            </w:r>
          </w:p>
        </w:tc>
        <w:tc>
          <w:tcPr>
            <w:tcW w:w="1570" w:type="dxa"/>
            <w:tcBorders>
              <w:top w:val="single" w:sz="4" w:space="0" w:color="auto"/>
            </w:tcBorders>
            <w:shd w:val="clear" w:color="auto" w:fill="auto"/>
            <w:noWrap/>
            <w:vAlign w:val="center"/>
          </w:tcPr>
          <w:p w14:paraId="413B5C1F"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-5.8 – 5.9</w:t>
            </w:r>
          </w:p>
        </w:tc>
        <w:tc>
          <w:tcPr>
            <w:tcW w:w="1000" w:type="dxa"/>
            <w:tcBorders>
              <w:top w:val="single" w:sz="4" w:space="0" w:color="auto"/>
            </w:tcBorders>
            <w:shd w:val="clear" w:color="auto" w:fill="auto"/>
            <w:noWrap/>
            <w:vAlign w:val="center"/>
          </w:tcPr>
          <w:p w14:paraId="1D49E99B"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1.1</w:t>
            </w:r>
          </w:p>
        </w:tc>
      </w:tr>
      <w:tr w:rsidR="00BC27DC" w:rsidRPr="00006149" w14:paraId="4AF76313" w14:textId="77777777" w:rsidTr="00B005A7">
        <w:trPr>
          <w:trHeight w:val="432"/>
          <w:jc w:val="center"/>
        </w:trPr>
        <w:tc>
          <w:tcPr>
            <w:tcW w:w="1133" w:type="dxa"/>
            <w:shd w:val="clear" w:color="auto" w:fill="auto"/>
            <w:noWrap/>
            <w:vAlign w:val="center"/>
            <w:hideMark/>
          </w:tcPr>
          <w:p w14:paraId="3456107A"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64C2DF0D"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shd w:val="clear" w:color="auto" w:fill="auto"/>
            <w:noWrap/>
            <w:vAlign w:val="center"/>
            <w:hideMark/>
          </w:tcPr>
          <w:p w14:paraId="22F3E18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012079F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10</w:t>
            </w:r>
          </w:p>
        </w:tc>
        <w:tc>
          <w:tcPr>
            <w:tcW w:w="1000" w:type="dxa"/>
            <w:shd w:val="clear" w:color="auto" w:fill="auto"/>
            <w:noWrap/>
            <w:vAlign w:val="center"/>
          </w:tcPr>
          <w:p w14:paraId="55F31AB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-0.51</w:t>
            </w:r>
          </w:p>
        </w:tc>
        <w:tc>
          <w:tcPr>
            <w:tcW w:w="1570" w:type="dxa"/>
            <w:shd w:val="clear" w:color="auto" w:fill="auto"/>
            <w:noWrap/>
            <w:vAlign w:val="center"/>
          </w:tcPr>
          <w:p w14:paraId="6A53FA1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-4.3 – 3.3</w:t>
            </w:r>
          </w:p>
        </w:tc>
        <w:tc>
          <w:tcPr>
            <w:tcW w:w="1000" w:type="dxa"/>
            <w:shd w:val="clear" w:color="auto" w:fill="auto"/>
            <w:noWrap/>
            <w:vAlign w:val="center"/>
          </w:tcPr>
          <w:p w14:paraId="32ADA749"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0.6</w:t>
            </w:r>
          </w:p>
        </w:tc>
      </w:tr>
      <w:tr w:rsidR="00BC27DC" w:rsidRPr="00006149" w14:paraId="17222C9E" w14:textId="77777777" w:rsidTr="00B005A7">
        <w:trPr>
          <w:trHeight w:val="432"/>
          <w:jc w:val="center"/>
        </w:trPr>
        <w:tc>
          <w:tcPr>
            <w:tcW w:w="1133" w:type="dxa"/>
            <w:shd w:val="clear" w:color="auto" w:fill="auto"/>
            <w:noWrap/>
            <w:vAlign w:val="center"/>
            <w:hideMark/>
          </w:tcPr>
          <w:p w14:paraId="0FA0BBA7"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244BB0CA"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shd w:val="clear" w:color="auto" w:fill="auto"/>
            <w:noWrap/>
            <w:vAlign w:val="center"/>
            <w:hideMark/>
          </w:tcPr>
          <w:p w14:paraId="06C9F4ED"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0CC5DCC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20</w:t>
            </w:r>
          </w:p>
        </w:tc>
        <w:tc>
          <w:tcPr>
            <w:tcW w:w="1000" w:type="dxa"/>
            <w:shd w:val="clear" w:color="auto" w:fill="auto"/>
            <w:noWrap/>
            <w:vAlign w:val="center"/>
          </w:tcPr>
          <w:p w14:paraId="1DB3660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-1.36</w:t>
            </w:r>
          </w:p>
        </w:tc>
        <w:tc>
          <w:tcPr>
            <w:tcW w:w="1570" w:type="dxa"/>
            <w:shd w:val="clear" w:color="auto" w:fill="auto"/>
            <w:noWrap/>
            <w:vAlign w:val="center"/>
          </w:tcPr>
          <w:p w14:paraId="065D188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-4.9 – 2.2</w:t>
            </w:r>
          </w:p>
        </w:tc>
        <w:tc>
          <w:tcPr>
            <w:tcW w:w="1000" w:type="dxa"/>
            <w:shd w:val="clear" w:color="auto" w:fill="auto"/>
            <w:noWrap/>
            <w:vAlign w:val="center"/>
          </w:tcPr>
          <w:p w14:paraId="3C8360B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0.3</w:t>
            </w:r>
          </w:p>
        </w:tc>
      </w:tr>
      <w:tr w:rsidR="00BC27DC" w:rsidRPr="00006149" w14:paraId="0D2984F6" w14:textId="77777777" w:rsidTr="00B005A7">
        <w:trPr>
          <w:trHeight w:val="432"/>
          <w:jc w:val="center"/>
        </w:trPr>
        <w:tc>
          <w:tcPr>
            <w:tcW w:w="1133" w:type="dxa"/>
            <w:shd w:val="clear" w:color="auto" w:fill="auto"/>
            <w:noWrap/>
            <w:vAlign w:val="center"/>
            <w:hideMark/>
          </w:tcPr>
          <w:p w14:paraId="15165E9A"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1637EC1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7A685C3B"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10A740A4"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25</w:t>
            </w:r>
          </w:p>
        </w:tc>
        <w:tc>
          <w:tcPr>
            <w:tcW w:w="1000" w:type="dxa"/>
            <w:shd w:val="clear" w:color="auto" w:fill="auto"/>
            <w:noWrap/>
            <w:vAlign w:val="center"/>
          </w:tcPr>
          <w:p w14:paraId="7B679B2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-0.91</w:t>
            </w:r>
          </w:p>
        </w:tc>
        <w:tc>
          <w:tcPr>
            <w:tcW w:w="1570" w:type="dxa"/>
            <w:shd w:val="clear" w:color="auto" w:fill="auto"/>
            <w:noWrap/>
            <w:vAlign w:val="center"/>
          </w:tcPr>
          <w:p w14:paraId="50B75319"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-4.5 – 2.7</w:t>
            </w:r>
          </w:p>
        </w:tc>
        <w:tc>
          <w:tcPr>
            <w:tcW w:w="1000" w:type="dxa"/>
            <w:shd w:val="clear" w:color="auto" w:fill="auto"/>
            <w:noWrap/>
            <w:vAlign w:val="center"/>
          </w:tcPr>
          <w:p w14:paraId="23FBC7B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0.4</w:t>
            </w:r>
          </w:p>
        </w:tc>
      </w:tr>
      <w:tr w:rsidR="00BC27DC" w:rsidRPr="00006149" w14:paraId="076E47D2" w14:textId="77777777" w:rsidTr="00B005A7">
        <w:trPr>
          <w:trHeight w:val="432"/>
          <w:jc w:val="center"/>
        </w:trPr>
        <w:tc>
          <w:tcPr>
            <w:tcW w:w="1133" w:type="dxa"/>
            <w:shd w:val="clear" w:color="auto" w:fill="auto"/>
            <w:noWrap/>
            <w:vAlign w:val="center"/>
            <w:hideMark/>
          </w:tcPr>
          <w:p w14:paraId="0CDE7DCE"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4E8CF04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0FEB70C0"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565120C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125</w:t>
            </w:r>
          </w:p>
        </w:tc>
        <w:tc>
          <w:tcPr>
            <w:tcW w:w="1000" w:type="dxa"/>
            <w:shd w:val="clear" w:color="auto" w:fill="auto"/>
            <w:noWrap/>
            <w:vAlign w:val="center"/>
          </w:tcPr>
          <w:p w14:paraId="0162965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-0.89</w:t>
            </w:r>
          </w:p>
        </w:tc>
        <w:tc>
          <w:tcPr>
            <w:tcW w:w="1570" w:type="dxa"/>
            <w:shd w:val="clear" w:color="auto" w:fill="auto"/>
            <w:noWrap/>
            <w:vAlign w:val="center"/>
          </w:tcPr>
          <w:p w14:paraId="3E2EFFC5"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-4.6 – 2.8</w:t>
            </w:r>
          </w:p>
        </w:tc>
        <w:tc>
          <w:tcPr>
            <w:tcW w:w="1000" w:type="dxa"/>
            <w:shd w:val="clear" w:color="auto" w:fill="auto"/>
            <w:noWrap/>
            <w:vAlign w:val="center"/>
          </w:tcPr>
          <w:p w14:paraId="2C16F2D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0.4</w:t>
            </w:r>
          </w:p>
        </w:tc>
      </w:tr>
      <w:tr w:rsidR="00BC27DC" w:rsidRPr="00006149" w14:paraId="5C2F75A4" w14:textId="77777777" w:rsidTr="00B005A7">
        <w:trPr>
          <w:trHeight w:val="432"/>
          <w:jc w:val="center"/>
        </w:trPr>
        <w:tc>
          <w:tcPr>
            <w:tcW w:w="1133" w:type="dxa"/>
            <w:shd w:val="clear" w:color="auto" w:fill="auto"/>
            <w:noWrap/>
            <w:vAlign w:val="center"/>
            <w:hideMark/>
          </w:tcPr>
          <w:p w14:paraId="2CC5FB7D"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424DA6BA"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38020FE1"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4227EA34"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250</w:t>
            </w:r>
          </w:p>
        </w:tc>
        <w:tc>
          <w:tcPr>
            <w:tcW w:w="1000" w:type="dxa"/>
            <w:shd w:val="clear" w:color="auto" w:fill="auto"/>
            <w:noWrap/>
            <w:vAlign w:val="center"/>
          </w:tcPr>
          <w:p w14:paraId="1050A0F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0.11</w:t>
            </w:r>
          </w:p>
        </w:tc>
        <w:tc>
          <w:tcPr>
            <w:tcW w:w="1570" w:type="dxa"/>
            <w:shd w:val="clear" w:color="auto" w:fill="auto"/>
            <w:noWrap/>
            <w:vAlign w:val="center"/>
          </w:tcPr>
          <w:p w14:paraId="003BCF91" w14:textId="1A2571BE"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-5.8 – 6.0</w:t>
            </w:r>
          </w:p>
        </w:tc>
        <w:tc>
          <w:tcPr>
            <w:tcW w:w="1000" w:type="dxa"/>
            <w:shd w:val="clear" w:color="auto" w:fill="auto"/>
            <w:noWrap/>
            <w:vAlign w:val="center"/>
          </w:tcPr>
          <w:p w14:paraId="1196AB1F"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1.1</w:t>
            </w:r>
          </w:p>
        </w:tc>
      </w:tr>
      <w:tr w:rsidR="00BC27DC" w:rsidRPr="00006149" w14:paraId="04AC5A6E" w14:textId="77777777" w:rsidTr="00B005A7">
        <w:trPr>
          <w:trHeight w:val="432"/>
          <w:jc w:val="center"/>
        </w:trPr>
        <w:tc>
          <w:tcPr>
            <w:tcW w:w="1133" w:type="dxa"/>
            <w:shd w:val="clear" w:color="auto" w:fill="auto"/>
            <w:noWrap/>
            <w:vAlign w:val="center"/>
            <w:hideMark/>
          </w:tcPr>
          <w:p w14:paraId="23C0F153"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LeConte</w:t>
            </w:r>
          </w:p>
        </w:tc>
        <w:tc>
          <w:tcPr>
            <w:tcW w:w="1121" w:type="dxa"/>
            <w:shd w:val="clear" w:color="auto" w:fill="auto"/>
            <w:noWrap/>
            <w:vAlign w:val="center"/>
            <w:hideMark/>
          </w:tcPr>
          <w:p w14:paraId="3BF6B38D"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Tadpole</w:t>
            </w:r>
          </w:p>
        </w:tc>
        <w:tc>
          <w:tcPr>
            <w:tcW w:w="1000" w:type="dxa"/>
            <w:shd w:val="clear" w:color="auto" w:fill="auto"/>
            <w:noWrap/>
            <w:vAlign w:val="center"/>
            <w:hideMark/>
          </w:tcPr>
          <w:p w14:paraId="0252FD1F"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44C53A0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2</w:t>
            </w:r>
          </w:p>
        </w:tc>
        <w:tc>
          <w:tcPr>
            <w:tcW w:w="1000" w:type="dxa"/>
            <w:shd w:val="clear" w:color="auto" w:fill="auto"/>
            <w:noWrap/>
            <w:vAlign w:val="center"/>
          </w:tcPr>
          <w:p w14:paraId="5D4FAEA7"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-0.48</w:t>
            </w:r>
          </w:p>
        </w:tc>
        <w:tc>
          <w:tcPr>
            <w:tcW w:w="1570" w:type="dxa"/>
            <w:shd w:val="clear" w:color="auto" w:fill="auto"/>
            <w:noWrap/>
            <w:vAlign w:val="center"/>
          </w:tcPr>
          <w:p w14:paraId="54EC2F88"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-0.54 – -0.41</w:t>
            </w:r>
          </w:p>
        </w:tc>
        <w:tc>
          <w:tcPr>
            <w:tcW w:w="1000" w:type="dxa"/>
            <w:shd w:val="clear" w:color="auto" w:fill="auto"/>
            <w:noWrap/>
            <w:vAlign w:val="center"/>
          </w:tcPr>
          <w:p w14:paraId="03E85FB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0.6</w:t>
            </w:r>
          </w:p>
        </w:tc>
      </w:tr>
      <w:tr w:rsidR="00BC27DC" w:rsidRPr="00006149" w14:paraId="3B040C35" w14:textId="77777777" w:rsidTr="00B005A7">
        <w:trPr>
          <w:trHeight w:val="432"/>
          <w:jc w:val="center"/>
        </w:trPr>
        <w:tc>
          <w:tcPr>
            <w:tcW w:w="1133" w:type="dxa"/>
            <w:shd w:val="clear" w:color="auto" w:fill="auto"/>
            <w:noWrap/>
            <w:vAlign w:val="center"/>
            <w:hideMark/>
          </w:tcPr>
          <w:p w14:paraId="6315DFDD" w14:textId="77777777" w:rsidR="00BC27DC" w:rsidRPr="00AB6B10" w:rsidRDefault="00BC27DC" w:rsidP="00B005A7">
            <w:pPr>
              <w:spacing w:after="0" w:line="240" w:lineRule="auto"/>
              <w:jc w:val="center"/>
              <w:rPr>
                <w:rFonts w:ascii="Times New Roman" w:eastAsia="Times New Roman" w:hAnsi="Times New Roman"/>
                <w:b/>
                <w:color w:val="000000"/>
              </w:rPr>
            </w:pPr>
          </w:p>
        </w:tc>
        <w:tc>
          <w:tcPr>
            <w:tcW w:w="1121" w:type="dxa"/>
            <w:shd w:val="clear" w:color="auto" w:fill="auto"/>
            <w:noWrap/>
            <w:vAlign w:val="center"/>
            <w:hideMark/>
          </w:tcPr>
          <w:p w14:paraId="5939FA13"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Tadpole</w:t>
            </w:r>
          </w:p>
        </w:tc>
        <w:tc>
          <w:tcPr>
            <w:tcW w:w="1000" w:type="dxa"/>
            <w:shd w:val="clear" w:color="auto" w:fill="auto"/>
            <w:noWrap/>
            <w:vAlign w:val="center"/>
            <w:hideMark/>
          </w:tcPr>
          <w:p w14:paraId="203B8E1C"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27C78E88"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10</w:t>
            </w:r>
          </w:p>
        </w:tc>
        <w:tc>
          <w:tcPr>
            <w:tcW w:w="1000" w:type="dxa"/>
            <w:shd w:val="clear" w:color="auto" w:fill="auto"/>
            <w:noWrap/>
            <w:vAlign w:val="center"/>
          </w:tcPr>
          <w:p w14:paraId="2DB3C063"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-0.50</w:t>
            </w:r>
          </w:p>
        </w:tc>
        <w:tc>
          <w:tcPr>
            <w:tcW w:w="1570" w:type="dxa"/>
            <w:shd w:val="clear" w:color="auto" w:fill="auto"/>
            <w:noWrap/>
            <w:vAlign w:val="center"/>
          </w:tcPr>
          <w:p w14:paraId="63E86CA8"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-0.56 – -0.43</w:t>
            </w:r>
          </w:p>
        </w:tc>
        <w:tc>
          <w:tcPr>
            <w:tcW w:w="1000" w:type="dxa"/>
            <w:shd w:val="clear" w:color="auto" w:fill="auto"/>
            <w:noWrap/>
            <w:vAlign w:val="center"/>
          </w:tcPr>
          <w:p w14:paraId="669D48F0"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0.6</w:t>
            </w:r>
          </w:p>
        </w:tc>
      </w:tr>
      <w:tr w:rsidR="00BC27DC" w:rsidRPr="00006149" w14:paraId="32496646" w14:textId="77777777" w:rsidTr="00B005A7">
        <w:trPr>
          <w:trHeight w:val="432"/>
          <w:jc w:val="center"/>
        </w:trPr>
        <w:tc>
          <w:tcPr>
            <w:tcW w:w="1133" w:type="dxa"/>
            <w:shd w:val="clear" w:color="auto" w:fill="auto"/>
            <w:noWrap/>
            <w:vAlign w:val="center"/>
            <w:hideMark/>
          </w:tcPr>
          <w:p w14:paraId="2555321C" w14:textId="77777777" w:rsidR="00BC27DC" w:rsidRPr="00AB6B10" w:rsidRDefault="00BC27DC" w:rsidP="00B005A7">
            <w:pPr>
              <w:spacing w:after="0" w:line="240" w:lineRule="auto"/>
              <w:jc w:val="center"/>
              <w:rPr>
                <w:rFonts w:ascii="Times New Roman" w:eastAsia="Times New Roman" w:hAnsi="Times New Roman"/>
                <w:b/>
                <w:color w:val="000000"/>
              </w:rPr>
            </w:pPr>
          </w:p>
        </w:tc>
        <w:tc>
          <w:tcPr>
            <w:tcW w:w="1121" w:type="dxa"/>
            <w:shd w:val="clear" w:color="auto" w:fill="auto"/>
            <w:noWrap/>
            <w:vAlign w:val="center"/>
            <w:hideMark/>
          </w:tcPr>
          <w:p w14:paraId="50702261"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Tadpole</w:t>
            </w:r>
          </w:p>
        </w:tc>
        <w:tc>
          <w:tcPr>
            <w:tcW w:w="1000" w:type="dxa"/>
            <w:shd w:val="clear" w:color="auto" w:fill="auto"/>
            <w:noWrap/>
            <w:vAlign w:val="center"/>
            <w:hideMark/>
          </w:tcPr>
          <w:p w14:paraId="78E3C4A4"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54FBCCE0"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20</w:t>
            </w:r>
          </w:p>
        </w:tc>
        <w:tc>
          <w:tcPr>
            <w:tcW w:w="1000" w:type="dxa"/>
            <w:shd w:val="clear" w:color="auto" w:fill="auto"/>
            <w:noWrap/>
            <w:vAlign w:val="center"/>
          </w:tcPr>
          <w:p w14:paraId="5AEF8C9C"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-0.26</w:t>
            </w:r>
          </w:p>
        </w:tc>
        <w:tc>
          <w:tcPr>
            <w:tcW w:w="1570" w:type="dxa"/>
            <w:shd w:val="clear" w:color="auto" w:fill="auto"/>
            <w:noWrap/>
            <w:vAlign w:val="center"/>
          </w:tcPr>
          <w:p w14:paraId="32F21158"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-0.34 – -0.19</w:t>
            </w:r>
          </w:p>
        </w:tc>
        <w:tc>
          <w:tcPr>
            <w:tcW w:w="1000" w:type="dxa"/>
            <w:shd w:val="clear" w:color="auto" w:fill="auto"/>
            <w:noWrap/>
            <w:vAlign w:val="center"/>
          </w:tcPr>
          <w:p w14:paraId="0B901A30"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0.8</w:t>
            </w:r>
          </w:p>
        </w:tc>
      </w:tr>
      <w:tr w:rsidR="00BC27DC" w:rsidRPr="00006149" w14:paraId="7F3DE224" w14:textId="77777777" w:rsidTr="00B005A7">
        <w:trPr>
          <w:trHeight w:val="432"/>
          <w:jc w:val="center"/>
        </w:trPr>
        <w:tc>
          <w:tcPr>
            <w:tcW w:w="1133" w:type="dxa"/>
            <w:shd w:val="clear" w:color="auto" w:fill="auto"/>
            <w:noWrap/>
            <w:vAlign w:val="center"/>
            <w:hideMark/>
          </w:tcPr>
          <w:p w14:paraId="44E5662B" w14:textId="77777777" w:rsidR="00BC27DC" w:rsidRPr="00AB6B10" w:rsidRDefault="00BC27DC" w:rsidP="00B005A7">
            <w:pPr>
              <w:spacing w:after="0" w:line="240" w:lineRule="auto"/>
              <w:jc w:val="center"/>
              <w:rPr>
                <w:rFonts w:ascii="Times New Roman" w:eastAsia="Times New Roman" w:hAnsi="Times New Roman"/>
                <w:b/>
                <w:color w:val="000000"/>
              </w:rPr>
            </w:pPr>
          </w:p>
        </w:tc>
        <w:tc>
          <w:tcPr>
            <w:tcW w:w="1121" w:type="dxa"/>
            <w:shd w:val="clear" w:color="auto" w:fill="auto"/>
            <w:noWrap/>
            <w:vAlign w:val="center"/>
            <w:hideMark/>
          </w:tcPr>
          <w:p w14:paraId="2F8D5830"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Mayfly</w:t>
            </w:r>
          </w:p>
        </w:tc>
        <w:tc>
          <w:tcPr>
            <w:tcW w:w="1000" w:type="dxa"/>
            <w:shd w:val="clear" w:color="auto" w:fill="auto"/>
            <w:noWrap/>
            <w:vAlign w:val="center"/>
            <w:hideMark/>
          </w:tcPr>
          <w:p w14:paraId="5C7CF7BC"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4138E062"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25</w:t>
            </w:r>
          </w:p>
        </w:tc>
        <w:tc>
          <w:tcPr>
            <w:tcW w:w="1000" w:type="dxa"/>
            <w:shd w:val="clear" w:color="auto" w:fill="auto"/>
            <w:noWrap/>
            <w:vAlign w:val="center"/>
          </w:tcPr>
          <w:p w14:paraId="3E04D77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-0.19</w:t>
            </w:r>
          </w:p>
        </w:tc>
        <w:tc>
          <w:tcPr>
            <w:tcW w:w="1570" w:type="dxa"/>
            <w:shd w:val="clear" w:color="auto" w:fill="auto"/>
            <w:noWrap/>
            <w:vAlign w:val="center"/>
          </w:tcPr>
          <w:p w14:paraId="5ACA84C2"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-0.26 – -0.11</w:t>
            </w:r>
          </w:p>
        </w:tc>
        <w:tc>
          <w:tcPr>
            <w:tcW w:w="1000" w:type="dxa"/>
            <w:shd w:val="clear" w:color="auto" w:fill="auto"/>
            <w:noWrap/>
            <w:vAlign w:val="center"/>
          </w:tcPr>
          <w:p w14:paraId="2653FDD7"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0.8</w:t>
            </w:r>
          </w:p>
        </w:tc>
      </w:tr>
      <w:tr w:rsidR="00BC27DC" w:rsidRPr="00006149" w14:paraId="46DB67B1" w14:textId="77777777" w:rsidTr="00B005A7">
        <w:trPr>
          <w:trHeight w:val="432"/>
          <w:jc w:val="center"/>
        </w:trPr>
        <w:tc>
          <w:tcPr>
            <w:tcW w:w="1133" w:type="dxa"/>
            <w:shd w:val="clear" w:color="auto" w:fill="auto"/>
            <w:noWrap/>
            <w:vAlign w:val="center"/>
            <w:hideMark/>
          </w:tcPr>
          <w:p w14:paraId="04197266" w14:textId="77777777" w:rsidR="00BC27DC" w:rsidRPr="00AB6B10" w:rsidRDefault="00BC27DC" w:rsidP="00B005A7">
            <w:pPr>
              <w:spacing w:after="0" w:line="240" w:lineRule="auto"/>
              <w:jc w:val="center"/>
              <w:rPr>
                <w:rFonts w:ascii="Times New Roman" w:eastAsia="Times New Roman" w:hAnsi="Times New Roman"/>
                <w:b/>
                <w:color w:val="000000"/>
              </w:rPr>
            </w:pPr>
          </w:p>
        </w:tc>
        <w:tc>
          <w:tcPr>
            <w:tcW w:w="1121" w:type="dxa"/>
            <w:shd w:val="clear" w:color="auto" w:fill="auto"/>
            <w:noWrap/>
            <w:vAlign w:val="center"/>
            <w:hideMark/>
          </w:tcPr>
          <w:p w14:paraId="5F46552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Mayfly</w:t>
            </w:r>
          </w:p>
        </w:tc>
        <w:tc>
          <w:tcPr>
            <w:tcW w:w="1000" w:type="dxa"/>
            <w:shd w:val="clear" w:color="auto" w:fill="auto"/>
            <w:noWrap/>
            <w:vAlign w:val="center"/>
            <w:hideMark/>
          </w:tcPr>
          <w:p w14:paraId="283D5F1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55757F05"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125</w:t>
            </w:r>
          </w:p>
        </w:tc>
        <w:tc>
          <w:tcPr>
            <w:tcW w:w="1000" w:type="dxa"/>
            <w:shd w:val="clear" w:color="auto" w:fill="auto"/>
            <w:noWrap/>
            <w:vAlign w:val="center"/>
          </w:tcPr>
          <w:p w14:paraId="1796CD38"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-0.71</w:t>
            </w:r>
          </w:p>
        </w:tc>
        <w:tc>
          <w:tcPr>
            <w:tcW w:w="1570" w:type="dxa"/>
            <w:shd w:val="clear" w:color="auto" w:fill="auto"/>
            <w:noWrap/>
            <w:vAlign w:val="center"/>
          </w:tcPr>
          <w:p w14:paraId="0F4B8E20"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-0.77 – -0.65</w:t>
            </w:r>
          </w:p>
        </w:tc>
        <w:tc>
          <w:tcPr>
            <w:tcW w:w="1000" w:type="dxa"/>
            <w:shd w:val="clear" w:color="auto" w:fill="auto"/>
            <w:noWrap/>
            <w:vAlign w:val="center"/>
          </w:tcPr>
          <w:p w14:paraId="60981E9D"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0.5</w:t>
            </w:r>
          </w:p>
        </w:tc>
      </w:tr>
      <w:tr w:rsidR="00BC27DC" w:rsidRPr="00006149" w14:paraId="749082BF" w14:textId="77777777" w:rsidTr="00B005A7">
        <w:trPr>
          <w:trHeight w:val="432"/>
          <w:jc w:val="center"/>
        </w:trPr>
        <w:tc>
          <w:tcPr>
            <w:tcW w:w="1133" w:type="dxa"/>
            <w:shd w:val="clear" w:color="auto" w:fill="auto"/>
            <w:noWrap/>
            <w:vAlign w:val="center"/>
            <w:hideMark/>
          </w:tcPr>
          <w:p w14:paraId="6A25D866" w14:textId="77777777" w:rsidR="00BC27DC" w:rsidRPr="00AB6B10" w:rsidRDefault="00BC27DC" w:rsidP="00B005A7">
            <w:pPr>
              <w:spacing w:after="0" w:line="240" w:lineRule="auto"/>
              <w:jc w:val="center"/>
              <w:rPr>
                <w:rFonts w:ascii="Times New Roman" w:eastAsia="Times New Roman" w:hAnsi="Times New Roman"/>
                <w:b/>
                <w:color w:val="000000"/>
              </w:rPr>
            </w:pPr>
          </w:p>
        </w:tc>
        <w:tc>
          <w:tcPr>
            <w:tcW w:w="1121" w:type="dxa"/>
            <w:shd w:val="clear" w:color="auto" w:fill="auto"/>
            <w:noWrap/>
            <w:vAlign w:val="center"/>
            <w:hideMark/>
          </w:tcPr>
          <w:p w14:paraId="48EBBEDC"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Mayfly</w:t>
            </w:r>
          </w:p>
        </w:tc>
        <w:tc>
          <w:tcPr>
            <w:tcW w:w="1000" w:type="dxa"/>
            <w:shd w:val="clear" w:color="auto" w:fill="auto"/>
            <w:noWrap/>
            <w:vAlign w:val="center"/>
            <w:hideMark/>
          </w:tcPr>
          <w:p w14:paraId="1705D6CA"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w:t>
            </w:r>
          </w:p>
        </w:tc>
        <w:tc>
          <w:tcPr>
            <w:tcW w:w="1402" w:type="dxa"/>
            <w:shd w:val="clear" w:color="auto" w:fill="auto"/>
            <w:noWrap/>
            <w:vAlign w:val="center"/>
            <w:hideMark/>
          </w:tcPr>
          <w:p w14:paraId="560DC731"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250</w:t>
            </w:r>
          </w:p>
        </w:tc>
        <w:tc>
          <w:tcPr>
            <w:tcW w:w="1000" w:type="dxa"/>
            <w:shd w:val="clear" w:color="auto" w:fill="auto"/>
            <w:noWrap/>
            <w:vAlign w:val="center"/>
          </w:tcPr>
          <w:p w14:paraId="699F8B66"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-1.2</w:t>
            </w:r>
          </w:p>
        </w:tc>
        <w:tc>
          <w:tcPr>
            <w:tcW w:w="1570" w:type="dxa"/>
            <w:shd w:val="clear" w:color="auto" w:fill="auto"/>
            <w:noWrap/>
            <w:vAlign w:val="center"/>
          </w:tcPr>
          <w:p w14:paraId="28B3B7C6"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-1.2 – -1.1</w:t>
            </w:r>
          </w:p>
        </w:tc>
        <w:tc>
          <w:tcPr>
            <w:tcW w:w="1000" w:type="dxa"/>
            <w:shd w:val="clear" w:color="auto" w:fill="auto"/>
            <w:noWrap/>
            <w:vAlign w:val="center"/>
          </w:tcPr>
          <w:p w14:paraId="119DFA1A" w14:textId="77777777" w:rsidR="00BC27DC" w:rsidRPr="00AB6B10" w:rsidRDefault="00BC27DC" w:rsidP="00B005A7">
            <w:pPr>
              <w:spacing w:after="0" w:line="240" w:lineRule="auto"/>
              <w:jc w:val="center"/>
              <w:rPr>
                <w:rFonts w:ascii="Times New Roman" w:eastAsia="Times New Roman" w:hAnsi="Times New Roman"/>
                <w:b/>
                <w:color w:val="000000"/>
              </w:rPr>
            </w:pPr>
            <w:r w:rsidRPr="00AB6B10">
              <w:rPr>
                <w:rFonts w:ascii="Times New Roman" w:eastAsia="Times New Roman" w:hAnsi="Times New Roman"/>
                <w:b/>
                <w:color w:val="000000"/>
              </w:rPr>
              <w:t>0.3</w:t>
            </w:r>
          </w:p>
        </w:tc>
      </w:tr>
      <w:tr w:rsidR="00BC27DC" w:rsidRPr="00006149" w14:paraId="1A86968F" w14:textId="77777777" w:rsidTr="00B005A7">
        <w:trPr>
          <w:trHeight w:val="432"/>
          <w:jc w:val="center"/>
        </w:trPr>
        <w:tc>
          <w:tcPr>
            <w:tcW w:w="1133" w:type="dxa"/>
            <w:shd w:val="clear" w:color="auto" w:fill="auto"/>
            <w:noWrap/>
            <w:vAlign w:val="center"/>
            <w:hideMark/>
          </w:tcPr>
          <w:p w14:paraId="66F4C84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Spur</w:t>
            </w:r>
          </w:p>
        </w:tc>
        <w:tc>
          <w:tcPr>
            <w:tcW w:w="1121" w:type="dxa"/>
            <w:shd w:val="clear" w:color="auto" w:fill="auto"/>
            <w:noWrap/>
            <w:vAlign w:val="center"/>
            <w:hideMark/>
          </w:tcPr>
          <w:p w14:paraId="57B4456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shd w:val="clear" w:color="auto" w:fill="auto"/>
            <w:noWrap/>
            <w:vAlign w:val="center"/>
            <w:hideMark/>
          </w:tcPr>
          <w:p w14:paraId="39D752B1"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148C14B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w:t>
            </w:r>
          </w:p>
        </w:tc>
        <w:tc>
          <w:tcPr>
            <w:tcW w:w="1000" w:type="dxa"/>
            <w:shd w:val="clear" w:color="auto" w:fill="auto"/>
            <w:noWrap/>
            <w:vAlign w:val="center"/>
          </w:tcPr>
          <w:p w14:paraId="5D035DB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0.12</w:t>
            </w:r>
          </w:p>
        </w:tc>
        <w:tc>
          <w:tcPr>
            <w:tcW w:w="1570" w:type="dxa"/>
            <w:shd w:val="clear" w:color="auto" w:fill="auto"/>
            <w:noWrap/>
            <w:vAlign w:val="center"/>
          </w:tcPr>
          <w:p w14:paraId="652FEA68"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-14.0 – 14.3</w:t>
            </w:r>
          </w:p>
        </w:tc>
        <w:tc>
          <w:tcPr>
            <w:tcW w:w="1000" w:type="dxa"/>
            <w:shd w:val="clear" w:color="auto" w:fill="auto"/>
            <w:noWrap/>
            <w:vAlign w:val="center"/>
          </w:tcPr>
          <w:p w14:paraId="7A40944F" w14:textId="77777777" w:rsidR="00BC27DC" w:rsidRPr="00AB6B10" w:rsidRDefault="00BC27DC" w:rsidP="00B005A7">
            <w:pPr>
              <w:spacing w:after="0" w:line="240" w:lineRule="auto"/>
              <w:jc w:val="center"/>
              <w:rPr>
                <w:rFonts w:ascii="Times New Roman" w:eastAsia="Times New Roman" w:hAnsi="Times New Roman"/>
                <w:color w:val="000000"/>
              </w:rPr>
            </w:pPr>
            <w:r w:rsidRPr="00AB6B10">
              <w:rPr>
                <w:rFonts w:ascii="Times New Roman" w:eastAsia="Times New Roman" w:hAnsi="Times New Roman"/>
                <w:color w:val="000000"/>
              </w:rPr>
              <w:t>1.1</w:t>
            </w:r>
          </w:p>
        </w:tc>
      </w:tr>
      <w:tr w:rsidR="00BC27DC" w:rsidRPr="00006149" w14:paraId="36FE1E3E" w14:textId="77777777" w:rsidTr="00B005A7">
        <w:trPr>
          <w:trHeight w:val="432"/>
          <w:jc w:val="center"/>
        </w:trPr>
        <w:tc>
          <w:tcPr>
            <w:tcW w:w="1133" w:type="dxa"/>
            <w:shd w:val="clear" w:color="auto" w:fill="auto"/>
            <w:noWrap/>
            <w:vAlign w:val="center"/>
            <w:hideMark/>
          </w:tcPr>
          <w:p w14:paraId="384AA92B"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23489976"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shd w:val="clear" w:color="auto" w:fill="auto"/>
            <w:noWrap/>
            <w:vAlign w:val="center"/>
            <w:hideMark/>
          </w:tcPr>
          <w:p w14:paraId="3333F83E"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6BC73B16"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10</w:t>
            </w:r>
          </w:p>
        </w:tc>
        <w:tc>
          <w:tcPr>
            <w:tcW w:w="1000" w:type="dxa"/>
            <w:shd w:val="clear" w:color="auto" w:fill="auto"/>
            <w:noWrap/>
            <w:vAlign w:val="center"/>
          </w:tcPr>
          <w:p w14:paraId="5532AFA8"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-0.51</w:t>
            </w:r>
          </w:p>
        </w:tc>
        <w:tc>
          <w:tcPr>
            <w:tcW w:w="1570" w:type="dxa"/>
            <w:shd w:val="clear" w:color="auto" w:fill="auto"/>
            <w:noWrap/>
            <w:vAlign w:val="center"/>
          </w:tcPr>
          <w:p w14:paraId="148992D4"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-9.4 – 8.4</w:t>
            </w:r>
          </w:p>
        </w:tc>
        <w:tc>
          <w:tcPr>
            <w:tcW w:w="1000" w:type="dxa"/>
            <w:shd w:val="clear" w:color="auto" w:fill="auto"/>
            <w:noWrap/>
            <w:vAlign w:val="center"/>
          </w:tcPr>
          <w:p w14:paraId="7CD29DD6" w14:textId="77777777" w:rsidR="00BC27DC" w:rsidRPr="00AB6B10" w:rsidRDefault="00BC27DC" w:rsidP="00B005A7">
            <w:pPr>
              <w:spacing w:after="0" w:line="240" w:lineRule="auto"/>
              <w:jc w:val="center"/>
              <w:rPr>
                <w:rFonts w:ascii="Times New Roman" w:eastAsia="Times New Roman" w:hAnsi="Times New Roman"/>
                <w:color w:val="000000"/>
              </w:rPr>
            </w:pPr>
            <w:r w:rsidRPr="00AB6B10">
              <w:rPr>
                <w:rFonts w:ascii="Times New Roman" w:eastAsia="Times New Roman" w:hAnsi="Times New Roman"/>
                <w:color w:val="000000"/>
              </w:rPr>
              <w:t>0.6</w:t>
            </w:r>
          </w:p>
        </w:tc>
      </w:tr>
      <w:tr w:rsidR="00BC27DC" w:rsidRPr="00006149" w14:paraId="00057C8B" w14:textId="77777777" w:rsidTr="00B005A7">
        <w:trPr>
          <w:trHeight w:val="432"/>
          <w:jc w:val="center"/>
        </w:trPr>
        <w:tc>
          <w:tcPr>
            <w:tcW w:w="1133" w:type="dxa"/>
            <w:shd w:val="clear" w:color="auto" w:fill="auto"/>
            <w:noWrap/>
            <w:vAlign w:val="center"/>
            <w:hideMark/>
          </w:tcPr>
          <w:p w14:paraId="4DDB01F8"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65E771F1"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Tadpole</w:t>
            </w:r>
          </w:p>
        </w:tc>
        <w:tc>
          <w:tcPr>
            <w:tcW w:w="1000" w:type="dxa"/>
            <w:shd w:val="clear" w:color="auto" w:fill="auto"/>
            <w:noWrap/>
            <w:vAlign w:val="center"/>
            <w:hideMark/>
          </w:tcPr>
          <w:p w14:paraId="7B0B052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70D100B4"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20</w:t>
            </w:r>
          </w:p>
        </w:tc>
        <w:tc>
          <w:tcPr>
            <w:tcW w:w="1000" w:type="dxa"/>
            <w:shd w:val="clear" w:color="auto" w:fill="auto"/>
            <w:noWrap/>
            <w:vAlign w:val="center"/>
          </w:tcPr>
          <w:p w14:paraId="1D14F64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-1.7</w:t>
            </w:r>
          </w:p>
        </w:tc>
        <w:tc>
          <w:tcPr>
            <w:tcW w:w="1570" w:type="dxa"/>
            <w:shd w:val="clear" w:color="auto" w:fill="auto"/>
            <w:noWrap/>
            <w:vAlign w:val="center"/>
          </w:tcPr>
          <w:p w14:paraId="483993A8"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-10.0 – 6.6</w:t>
            </w:r>
          </w:p>
        </w:tc>
        <w:tc>
          <w:tcPr>
            <w:tcW w:w="1000" w:type="dxa"/>
            <w:shd w:val="clear" w:color="auto" w:fill="auto"/>
            <w:noWrap/>
            <w:vAlign w:val="center"/>
          </w:tcPr>
          <w:p w14:paraId="63E269E6" w14:textId="77777777" w:rsidR="00BC27DC" w:rsidRPr="00AB6B10" w:rsidRDefault="00BC27DC" w:rsidP="00B005A7">
            <w:pPr>
              <w:spacing w:after="0" w:line="240" w:lineRule="auto"/>
              <w:jc w:val="center"/>
              <w:rPr>
                <w:rFonts w:ascii="Times New Roman" w:eastAsia="Times New Roman" w:hAnsi="Times New Roman"/>
                <w:color w:val="000000"/>
              </w:rPr>
            </w:pPr>
            <w:r w:rsidRPr="00AB6B10">
              <w:rPr>
                <w:rFonts w:ascii="Times New Roman" w:eastAsia="Times New Roman" w:hAnsi="Times New Roman"/>
                <w:color w:val="000000"/>
              </w:rPr>
              <w:t>0.2</w:t>
            </w:r>
          </w:p>
        </w:tc>
      </w:tr>
      <w:tr w:rsidR="00BC27DC" w:rsidRPr="00006149" w14:paraId="0603715B" w14:textId="77777777" w:rsidTr="00B005A7">
        <w:trPr>
          <w:trHeight w:val="432"/>
          <w:jc w:val="center"/>
        </w:trPr>
        <w:tc>
          <w:tcPr>
            <w:tcW w:w="1133" w:type="dxa"/>
            <w:shd w:val="clear" w:color="auto" w:fill="auto"/>
            <w:noWrap/>
            <w:vAlign w:val="center"/>
            <w:hideMark/>
          </w:tcPr>
          <w:p w14:paraId="6D8787C2"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036FFE3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7A78320F"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70255E7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25</w:t>
            </w:r>
          </w:p>
        </w:tc>
        <w:tc>
          <w:tcPr>
            <w:tcW w:w="1000" w:type="dxa"/>
            <w:shd w:val="clear" w:color="auto" w:fill="auto"/>
            <w:noWrap/>
            <w:vAlign w:val="center"/>
          </w:tcPr>
          <w:p w14:paraId="64A6B0C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-1.1</w:t>
            </w:r>
          </w:p>
        </w:tc>
        <w:tc>
          <w:tcPr>
            <w:tcW w:w="1570" w:type="dxa"/>
            <w:shd w:val="clear" w:color="auto" w:fill="auto"/>
            <w:noWrap/>
            <w:vAlign w:val="center"/>
          </w:tcPr>
          <w:p w14:paraId="69D7EA1A"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-9.4 – 7.2</w:t>
            </w:r>
          </w:p>
        </w:tc>
        <w:tc>
          <w:tcPr>
            <w:tcW w:w="1000" w:type="dxa"/>
            <w:shd w:val="clear" w:color="auto" w:fill="auto"/>
            <w:noWrap/>
            <w:vAlign w:val="center"/>
          </w:tcPr>
          <w:p w14:paraId="1B3CC94E"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0.3</w:t>
            </w:r>
          </w:p>
        </w:tc>
      </w:tr>
      <w:tr w:rsidR="00BC27DC" w:rsidRPr="00006149" w14:paraId="1D8F32EE" w14:textId="77777777" w:rsidTr="00B005A7">
        <w:trPr>
          <w:trHeight w:val="432"/>
          <w:jc w:val="center"/>
        </w:trPr>
        <w:tc>
          <w:tcPr>
            <w:tcW w:w="1133" w:type="dxa"/>
            <w:shd w:val="clear" w:color="auto" w:fill="auto"/>
            <w:noWrap/>
            <w:vAlign w:val="center"/>
            <w:hideMark/>
          </w:tcPr>
          <w:p w14:paraId="4D20767E"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716E8FB8"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398C7EC7"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5DE878B9"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125</w:t>
            </w:r>
          </w:p>
        </w:tc>
        <w:tc>
          <w:tcPr>
            <w:tcW w:w="1000" w:type="dxa"/>
            <w:shd w:val="clear" w:color="auto" w:fill="auto"/>
            <w:noWrap/>
            <w:vAlign w:val="center"/>
          </w:tcPr>
          <w:p w14:paraId="3A6C48A5"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-0.9</w:t>
            </w:r>
          </w:p>
        </w:tc>
        <w:tc>
          <w:tcPr>
            <w:tcW w:w="1570" w:type="dxa"/>
            <w:shd w:val="clear" w:color="auto" w:fill="auto"/>
            <w:noWrap/>
            <w:vAlign w:val="center"/>
          </w:tcPr>
          <w:p w14:paraId="672BA9F2"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-9.5 – 7.6</w:t>
            </w:r>
          </w:p>
        </w:tc>
        <w:tc>
          <w:tcPr>
            <w:tcW w:w="1000" w:type="dxa"/>
            <w:shd w:val="clear" w:color="auto" w:fill="auto"/>
            <w:noWrap/>
            <w:vAlign w:val="center"/>
          </w:tcPr>
          <w:p w14:paraId="1123981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0.4</w:t>
            </w:r>
          </w:p>
        </w:tc>
      </w:tr>
      <w:tr w:rsidR="00BC27DC" w:rsidRPr="00006149" w14:paraId="35D84847" w14:textId="77777777" w:rsidTr="00B005A7">
        <w:trPr>
          <w:trHeight w:val="432"/>
          <w:jc w:val="center"/>
        </w:trPr>
        <w:tc>
          <w:tcPr>
            <w:tcW w:w="1133" w:type="dxa"/>
            <w:shd w:val="clear" w:color="auto" w:fill="auto"/>
            <w:noWrap/>
            <w:vAlign w:val="center"/>
            <w:hideMark/>
          </w:tcPr>
          <w:p w14:paraId="19A19640" w14:textId="77777777" w:rsidR="00BC27DC" w:rsidRPr="00006149" w:rsidRDefault="00BC27DC" w:rsidP="00B005A7">
            <w:pPr>
              <w:spacing w:after="0" w:line="240" w:lineRule="auto"/>
              <w:jc w:val="center"/>
              <w:rPr>
                <w:rFonts w:ascii="Times New Roman" w:eastAsia="Times New Roman" w:hAnsi="Times New Roman"/>
                <w:color w:val="000000"/>
              </w:rPr>
            </w:pPr>
          </w:p>
        </w:tc>
        <w:tc>
          <w:tcPr>
            <w:tcW w:w="1121" w:type="dxa"/>
            <w:shd w:val="clear" w:color="auto" w:fill="auto"/>
            <w:noWrap/>
            <w:vAlign w:val="center"/>
            <w:hideMark/>
          </w:tcPr>
          <w:p w14:paraId="670DDB28"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Mayfly</w:t>
            </w:r>
          </w:p>
        </w:tc>
        <w:tc>
          <w:tcPr>
            <w:tcW w:w="1000" w:type="dxa"/>
            <w:shd w:val="clear" w:color="auto" w:fill="auto"/>
            <w:noWrap/>
            <w:vAlign w:val="center"/>
            <w:hideMark/>
          </w:tcPr>
          <w:p w14:paraId="199D796E"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w:t>
            </w:r>
          </w:p>
        </w:tc>
        <w:tc>
          <w:tcPr>
            <w:tcW w:w="1402" w:type="dxa"/>
            <w:shd w:val="clear" w:color="auto" w:fill="auto"/>
            <w:noWrap/>
            <w:vAlign w:val="center"/>
            <w:hideMark/>
          </w:tcPr>
          <w:p w14:paraId="49483A04"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250</w:t>
            </w:r>
          </w:p>
        </w:tc>
        <w:tc>
          <w:tcPr>
            <w:tcW w:w="1000" w:type="dxa"/>
            <w:shd w:val="clear" w:color="auto" w:fill="auto"/>
            <w:noWrap/>
            <w:vAlign w:val="center"/>
          </w:tcPr>
          <w:p w14:paraId="72E6891C"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0.2</w:t>
            </w:r>
          </w:p>
        </w:tc>
        <w:tc>
          <w:tcPr>
            <w:tcW w:w="1570" w:type="dxa"/>
            <w:shd w:val="clear" w:color="auto" w:fill="auto"/>
            <w:noWrap/>
            <w:vAlign w:val="center"/>
          </w:tcPr>
          <w:p w14:paraId="1126F95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-14.1 – 14.6</w:t>
            </w:r>
          </w:p>
        </w:tc>
        <w:tc>
          <w:tcPr>
            <w:tcW w:w="1000" w:type="dxa"/>
            <w:shd w:val="clear" w:color="auto" w:fill="auto"/>
            <w:noWrap/>
            <w:vAlign w:val="center"/>
          </w:tcPr>
          <w:p w14:paraId="1F37AC43" w14:textId="77777777" w:rsidR="00BC27DC" w:rsidRPr="00006149" w:rsidRDefault="00BC27DC" w:rsidP="00B005A7">
            <w:pPr>
              <w:spacing w:after="0" w:line="240" w:lineRule="auto"/>
              <w:jc w:val="center"/>
              <w:rPr>
                <w:rFonts w:ascii="Times New Roman" w:eastAsia="Times New Roman" w:hAnsi="Times New Roman"/>
                <w:color w:val="000000"/>
              </w:rPr>
            </w:pPr>
            <w:r w:rsidRPr="00006149">
              <w:rPr>
                <w:rFonts w:ascii="Times New Roman" w:eastAsia="Times New Roman" w:hAnsi="Times New Roman"/>
                <w:color w:val="000000"/>
              </w:rPr>
              <w:t>1.2</w:t>
            </w:r>
          </w:p>
        </w:tc>
      </w:tr>
    </w:tbl>
    <w:p w14:paraId="45599FA3" w14:textId="77777777" w:rsidR="00BC27DC" w:rsidRDefault="00BC27DC" w:rsidP="00BC27DC">
      <w:pPr>
        <w:spacing w:line="480" w:lineRule="auto"/>
        <w:rPr>
          <w:rFonts w:ascii="Times New Roman" w:hAnsi="Times New Roman"/>
          <w:sz w:val="24"/>
        </w:rPr>
      </w:pPr>
    </w:p>
    <w:p w14:paraId="1A4E13DF" w14:textId="77777777" w:rsidR="00BC27DC" w:rsidRPr="005450D1" w:rsidRDefault="00BC27DC" w:rsidP="00BC27DC">
      <w:pPr>
        <w:spacing w:line="480" w:lineRule="auto"/>
        <w:rPr>
          <w:rFonts w:ascii="Times New Roman" w:hAnsi="Times New Roman"/>
          <w:sz w:val="24"/>
        </w:rPr>
      </w:pPr>
    </w:p>
    <w:p w14:paraId="048B3B7E" w14:textId="77777777" w:rsidR="008238B4" w:rsidRDefault="008238B4">
      <w:pPr>
        <w:spacing w:after="160" w:line="259" w:lineRule="auto"/>
        <w:rPr>
          <w:rFonts w:ascii="Times New Roman" w:hAnsi="Times New Roman"/>
          <w:sz w:val="24"/>
          <w:szCs w:val="20"/>
        </w:rPr>
      </w:pPr>
      <w:r>
        <w:rPr>
          <w:rFonts w:ascii="Times New Roman" w:hAnsi="Times New Roman"/>
          <w:sz w:val="24"/>
          <w:szCs w:val="20"/>
        </w:rPr>
        <w:br w:type="page"/>
      </w:r>
    </w:p>
    <w:p w14:paraId="23CD56A6" w14:textId="0E132010" w:rsidR="00A20187" w:rsidRDefault="00A20187" w:rsidP="00D0058B">
      <w:pPr>
        <w:pStyle w:val="CommentText"/>
        <w:rPr>
          <w:rFonts w:ascii="Times New Roman" w:hAnsi="Times New Roman"/>
          <w:noProof/>
        </w:rPr>
      </w:pPr>
      <w:r w:rsidRPr="001A2577">
        <w:rPr>
          <w:rFonts w:ascii="Times New Roman" w:hAnsi="Times New Roman"/>
          <w:sz w:val="24"/>
        </w:rPr>
        <w:lastRenderedPageBreak/>
        <w:t xml:space="preserve">Table </w:t>
      </w:r>
      <w:r w:rsidR="00A960C3">
        <w:rPr>
          <w:rFonts w:ascii="Times New Roman" w:hAnsi="Times New Roman"/>
          <w:sz w:val="24"/>
        </w:rPr>
        <w:t>6</w:t>
      </w:r>
      <w:r w:rsidRPr="001A2577">
        <w:rPr>
          <w:rFonts w:ascii="Times New Roman" w:hAnsi="Times New Roman"/>
          <w:sz w:val="24"/>
        </w:rPr>
        <w:t xml:space="preserve">. For mesocosm experiment, table for best fit linear mixed-effects model of </w:t>
      </w:r>
      <w:r w:rsidR="00D0058B">
        <w:rPr>
          <w:rFonts w:ascii="Times New Roman" w:hAnsi="Times New Roman"/>
          <w:noProof/>
          <w:sz w:val="24"/>
          <w:szCs w:val="24"/>
        </w:rPr>
        <w:t>log transformed mg AFDM m</w:t>
      </w:r>
      <w:r w:rsidR="00D0058B" w:rsidRPr="00A960C3">
        <w:rPr>
          <w:rFonts w:ascii="Times New Roman" w:hAnsi="Times New Roman"/>
          <w:noProof/>
          <w:sz w:val="24"/>
          <w:szCs w:val="24"/>
          <w:vertAlign w:val="superscript"/>
        </w:rPr>
        <w:t>-2</w:t>
      </w:r>
      <w:r w:rsidRPr="001A2577">
        <w:rPr>
          <w:rFonts w:ascii="Times New Roman" w:hAnsi="Times New Roman"/>
          <w:sz w:val="24"/>
        </w:rPr>
        <w:t>, relative to tadpole and mayfly presence-absence, duration of algal growth, and initial log(algal abundance).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1686"/>
        <w:gridCol w:w="921"/>
        <w:gridCol w:w="1421"/>
        <w:gridCol w:w="2518"/>
      </w:tblGrid>
      <w:tr w:rsidR="00F17233" w:rsidRPr="00FC3248" w14:paraId="3567E041" w14:textId="77777777" w:rsidTr="00A45FC1">
        <w:trPr>
          <w:trHeight w:val="475"/>
          <w:jc w:val="center"/>
        </w:trPr>
        <w:tc>
          <w:tcPr>
            <w:tcW w:w="2724" w:type="dxa"/>
            <w:tcBorders>
              <w:top w:val="single" w:sz="4" w:space="0" w:color="auto"/>
              <w:bottom w:val="single" w:sz="4" w:space="0" w:color="auto"/>
            </w:tcBorders>
            <w:vAlign w:val="center"/>
          </w:tcPr>
          <w:p w14:paraId="066D262F"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sz w:val="24"/>
              </w:rPr>
              <w:br w:type="page"/>
            </w:r>
          </w:p>
        </w:tc>
        <w:tc>
          <w:tcPr>
            <w:tcW w:w="1686" w:type="dxa"/>
            <w:tcBorders>
              <w:top w:val="single" w:sz="4" w:space="0" w:color="auto"/>
              <w:bottom w:val="single" w:sz="4" w:space="0" w:color="auto"/>
            </w:tcBorders>
            <w:vAlign w:val="center"/>
          </w:tcPr>
          <w:p w14:paraId="245E7A92" w14:textId="178CC2FA" w:rsidR="00F17233" w:rsidRPr="00A20187" w:rsidRDefault="008238B4" w:rsidP="00A45FC1">
            <w:pPr>
              <w:spacing w:after="0" w:line="240" w:lineRule="auto"/>
              <w:jc w:val="center"/>
              <w:rPr>
                <w:rFonts w:ascii="Times New Roman" w:hAnsi="Times New Roman"/>
                <w:noProof/>
                <w:sz w:val="24"/>
              </w:rPr>
            </w:pPr>
            <w:r>
              <w:rPr>
                <w:rFonts w:ascii="Times New Roman" w:hAnsi="Times New Roman"/>
                <w:noProof/>
                <w:sz w:val="24"/>
              </w:rPr>
              <w:t>C</w:t>
            </w:r>
            <w:r w:rsidR="00F17233" w:rsidRPr="00A20187">
              <w:rPr>
                <w:rFonts w:ascii="Times New Roman" w:hAnsi="Times New Roman"/>
                <w:noProof/>
                <w:sz w:val="24"/>
              </w:rPr>
              <w:t>oefficient</w:t>
            </w:r>
          </w:p>
        </w:tc>
        <w:tc>
          <w:tcPr>
            <w:tcW w:w="921" w:type="dxa"/>
            <w:tcBorders>
              <w:top w:val="single" w:sz="4" w:space="0" w:color="auto"/>
              <w:bottom w:val="single" w:sz="4" w:space="0" w:color="auto"/>
            </w:tcBorders>
            <w:vAlign w:val="center"/>
          </w:tcPr>
          <w:p w14:paraId="5790EDEE" w14:textId="77777777" w:rsidR="00F17233" w:rsidRPr="00A20187" w:rsidRDefault="00F17233" w:rsidP="00A45FC1">
            <w:pPr>
              <w:spacing w:after="0" w:line="240" w:lineRule="auto"/>
              <w:jc w:val="center"/>
              <w:rPr>
                <w:rFonts w:ascii="Times New Roman" w:hAnsi="Times New Roman"/>
                <w:noProof/>
                <w:sz w:val="24"/>
                <w:vertAlign w:val="subscript"/>
              </w:rPr>
            </w:pPr>
            <w:r w:rsidRPr="00A20187">
              <w:rPr>
                <w:rFonts w:ascii="Times New Roman" w:hAnsi="Times New Roman"/>
                <w:noProof/>
                <w:sz w:val="24"/>
              </w:rPr>
              <w:t>t</w:t>
            </w:r>
            <w:r w:rsidRPr="00A20187">
              <w:rPr>
                <w:rFonts w:ascii="Times New Roman" w:hAnsi="Times New Roman"/>
                <w:noProof/>
                <w:sz w:val="24"/>
                <w:vertAlign w:val="subscript"/>
              </w:rPr>
              <w:t>32</w:t>
            </w:r>
          </w:p>
        </w:tc>
        <w:tc>
          <w:tcPr>
            <w:tcW w:w="1421" w:type="dxa"/>
            <w:tcBorders>
              <w:top w:val="single" w:sz="4" w:space="0" w:color="auto"/>
              <w:bottom w:val="single" w:sz="4" w:space="0" w:color="auto"/>
            </w:tcBorders>
            <w:vAlign w:val="center"/>
          </w:tcPr>
          <w:p w14:paraId="6E04BAD2"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p-value</w:t>
            </w:r>
          </w:p>
        </w:tc>
        <w:tc>
          <w:tcPr>
            <w:tcW w:w="2518" w:type="dxa"/>
            <w:tcBorders>
              <w:top w:val="single" w:sz="4" w:space="0" w:color="auto"/>
              <w:bottom w:val="single" w:sz="4" w:space="0" w:color="auto"/>
            </w:tcBorders>
            <w:vAlign w:val="center"/>
          </w:tcPr>
          <w:p w14:paraId="467FF1B1"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Variance</w:t>
            </w:r>
          </w:p>
        </w:tc>
      </w:tr>
      <w:tr w:rsidR="00F17233" w:rsidRPr="00FC3248" w14:paraId="3BBD65F4" w14:textId="77777777" w:rsidTr="00A45FC1">
        <w:trPr>
          <w:trHeight w:val="475"/>
          <w:jc w:val="center"/>
        </w:trPr>
        <w:tc>
          <w:tcPr>
            <w:tcW w:w="2724" w:type="dxa"/>
            <w:tcBorders>
              <w:top w:val="single" w:sz="4" w:space="0" w:color="auto"/>
            </w:tcBorders>
            <w:vAlign w:val="center"/>
          </w:tcPr>
          <w:p w14:paraId="6D12E5FE" w14:textId="38F287B1"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Tadpole</w:t>
            </w:r>
            <w:r w:rsidR="008238B4">
              <w:rPr>
                <w:rFonts w:ascii="Times New Roman" w:hAnsi="Times New Roman"/>
                <w:noProof/>
                <w:sz w:val="24"/>
              </w:rPr>
              <w:t xml:space="preserve"> presence</w:t>
            </w:r>
          </w:p>
        </w:tc>
        <w:tc>
          <w:tcPr>
            <w:tcW w:w="1686" w:type="dxa"/>
            <w:tcBorders>
              <w:top w:val="single" w:sz="4" w:space="0" w:color="auto"/>
            </w:tcBorders>
            <w:vAlign w:val="center"/>
          </w:tcPr>
          <w:p w14:paraId="090E2CF3"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 xml:space="preserve">-0.04 </w:t>
            </w:r>
            <w:r w:rsidRPr="00A20187">
              <w:rPr>
                <w:rFonts w:ascii="Cambria Math" w:hAnsi="Cambria Math"/>
                <w:noProof/>
                <w:sz w:val="24"/>
              </w:rPr>
              <w:t>± 0.01</w:t>
            </w:r>
          </w:p>
        </w:tc>
        <w:tc>
          <w:tcPr>
            <w:tcW w:w="921" w:type="dxa"/>
            <w:tcBorders>
              <w:top w:val="single" w:sz="4" w:space="0" w:color="auto"/>
            </w:tcBorders>
            <w:vAlign w:val="center"/>
          </w:tcPr>
          <w:p w14:paraId="7FDF1A80"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-2.7</w:t>
            </w:r>
          </w:p>
        </w:tc>
        <w:tc>
          <w:tcPr>
            <w:tcW w:w="1421" w:type="dxa"/>
            <w:tcBorders>
              <w:top w:val="single" w:sz="4" w:space="0" w:color="auto"/>
            </w:tcBorders>
            <w:vAlign w:val="center"/>
          </w:tcPr>
          <w:p w14:paraId="2D08917E"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&lt; 0.01</w:t>
            </w:r>
          </w:p>
        </w:tc>
        <w:tc>
          <w:tcPr>
            <w:tcW w:w="2518" w:type="dxa"/>
            <w:tcBorders>
              <w:top w:val="single" w:sz="4" w:space="0" w:color="auto"/>
            </w:tcBorders>
            <w:vAlign w:val="center"/>
          </w:tcPr>
          <w:p w14:paraId="3CC26551" w14:textId="77777777" w:rsidR="00F17233" w:rsidRPr="00A20187" w:rsidRDefault="00F17233" w:rsidP="00A45FC1">
            <w:pPr>
              <w:spacing w:after="0" w:line="240" w:lineRule="auto"/>
              <w:jc w:val="center"/>
              <w:rPr>
                <w:rFonts w:ascii="Times New Roman" w:hAnsi="Times New Roman"/>
                <w:noProof/>
                <w:sz w:val="24"/>
              </w:rPr>
            </w:pPr>
            <w:r w:rsidRPr="00A20187">
              <w:rPr>
                <w:noProof/>
                <w:sz w:val="24"/>
              </w:rPr>
              <w:t>σ</w:t>
            </w:r>
            <w:r w:rsidRPr="00A20187">
              <w:rPr>
                <w:rFonts w:ascii="Times New Roman" w:hAnsi="Times New Roman"/>
                <w:noProof/>
                <w:sz w:val="24"/>
                <w:vertAlign w:val="subscript"/>
              </w:rPr>
              <w:t>no tadpoles</w:t>
            </w:r>
            <w:r w:rsidRPr="00A20187">
              <w:rPr>
                <w:rFonts w:ascii="Times New Roman" w:hAnsi="Times New Roman"/>
                <w:noProof/>
                <w:sz w:val="24"/>
              </w:rPr>
              <w:t xml:space="preserve"> = 0.45</w:t>
            </w:r>
            <w:r w:rsidRPr="00A20187">
              <w:rPr>
                <w:rFonts w:ascii="Times New Roman" w:hAnsi="Times New Roman"/>
                <w:noProof/>
                <w:sz w:val="24"/>
                <w:vertAlign w:val="superscript"/>
              </w:rPr>
              <w:t>2</w:t>
            </w:r>
          </w:p>
          <w:p w14:paraId="08B5A667" w14:textId="77777777" w:rsidR="00F17233" w:rsidRPr="00A20187" w:rsidRDefault="00F17233" w:rsidP="00A45FC1">
            <w:pPr>
              <w:spacing w:after="0" w:line="240" w:lineRule="auto"/>
              <w:jc w:val="center"/>
              <w:rPr>
                <w:rFonts w:ascii="Times New Roman" w:hAnsi="Times New Roman"/>
                <w:noProof/>
                <w:sz w:val="24"/>
              </w:rPr>
            </w:pPr>
            <w:r w:rsidRPr="00A20187">
              <w:rPr>
                <w:noProof/>
                <w:sz w:val="24"/>
              </w:rPr>
              <w:t>σ</w:t>
            </w:r>
            <w:r w:rsidRPr="00A20187">
              <w:rPr>
                <w:rFonts w:ascii="Times New Roman" w:hAnsi="Times New Roman"/>
                <w:noProof/>
                <w:sz w:val="24"/>
                <w:vertAlign w:val="subscript"/>
              </w:rPr>
              <w:t>tadpoles present</w:t>
            </w:r>
            <w:r w:rsidRPr="00A20187">
              <w:rPr>
                <w:rFonts w:ascii="Times New Roman" w:hAnsi="Times New Roman"/>
                <w:noProof/>
                <w:sz w:val="24"/>
              </w:rPr>
              <w:t xml:space="preserve"> = 0.77</w:t>
            </w:r>
            <w:r w:rsidRPr="00A20187">
              <w:rPr>
                <w:rFonts w:ascii="Times New Roman" w:hAnsi="Times New Roman"/>
                <w:noProof/>
                <w:sz w:val="24"/>
                <w:vertAlign w:val="superscript"/>
              </w:rPr>
              <w:t>2</w:t>
            </w:r>
          </w:p>
        </w:tc>
      </w:tr>
      <w:tr w:rsidR="00F17233" w:rsidRPr="00FC3248" w14:paraId="617CD842" w14:textId="77777777" w:rsidTr="00A45FC1">
        <w:trPr>
          <w:trHeight w:val="475"/>
          <w:jc w:val="center"/>
        </w:trPr>
        <w:tc>
          <w:tcPr>
            <w:tcW w:w="2724" w:type="dxa"/>
            <w:vAlign w:val="center"/>
          </w:tcPr>
          <w:p w14:paraId="6BFD25BE"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Duration of algal growth</w:t>
            </w:r>
          </w:p>
        </w:tc>
        <w:tc>
          <w:tcPr>
            <w:tcW w:w="1686" w:type="dxa"/>
            <w:vAlign w:val="center"/>
          </w:tcPr>
          <w:p w14:paraId="699DDDA3"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 xml:space="preserve">-0.05 </w:t>
            </w:r>
            <w:r w:rsidRPr="00A20187">
              <w:rPr>
                <w:rFonts w:ascii="Cambria Math" w:hAnsi="Cambria Math"/>
                <w:noProof/>
                <w:sz w:val="24"/>
              </w:rPr>
              <w:t>±</w:t>
            </w:r>
            <w:r w:rsidRPr="00A20187">
              <w:rPr>
                <w:rFonts w:ascii="Times New Roman" w:hAnsi="Times New Roman"/>
                <w:noProof/>
                <w:sz w:val="24"/>
              </w:rPr>
              <w:t xml:space="preserve"> 0.02</w:t>
            </w:r>
          </w:p>
        </w:tc>
        <w:tc>
          <w:tcPr>
            <w:tcW w:w="921" w:type="dxa"/>
            <w:vAlign w:val="center"/>
          </w:tcPr>
          <w:p w14:paraId="684C9A8B"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3.4</w:t>
            </w:r>
          </w:p>
        </w:tc>
        <w:tc>
          <w:tcPr>
            <w:tcW w:w="1421" w:type="dxa"/>
            <w:vAlign w:val="center"/>
          </w:tcPr>
          <w:p w14:paraId="5DD1A8A7"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0.002</w:t>
            </w:r>
          </w:p>
        </w:tc>
        <w:tc>
          <w:tcPr>
            <w:tcW w:w="2518" w:type="dxa"/>
            <w:vAlign w:val="center"/>
          </w:tcPr>
          <w:p w14:paraId="4F3FE68F" w14:textId="77777777" w:rsidR="00F17233" w:rsidRPr="00A20187" w:rsidRDefault="00F17233" w:rsidP="00A45FC1">
            <w:pPr>
              <w:spacing w:after="0" w:line="240" w:lineRule="auto"/>
              <w:jc w:val="center"/>
              <w:rPr>
                <w:rFonts w:ascii="Times New Roman" w:hAnsi="Times New Roman"/>
                <w:noProof/>
                <w:sz w:val="24"/>
              </w:rPr>
            </w:pPr>
          </w:p>
        </w:tc>
      </w:tr>
      <w:tr w:rsidR="00F17233" w:rsidRPr="00FC3248" w14:paraId="0656CE13" w14:textId="77777777" w:rsidTr="00A45FC1">
        <w:trPr>
          <w:trHeight w:val="475"/>
          <w:jc w:val="center"/>
        </w:trPr>
        <w:tc>
          <w:tcPr>
            <w:tcW w:w="2724" w:type="dxa"/>
            <w:tcBorders>
              <w:bottom w:val="single" w:sz="4" w:space="0" w:color="auto"/>
            </w:tcBorders>
            <w:vAlign w:val="center"/>
          </w:tcPr>
          <w:p w14:paraId="0D8153CA"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Log(initial algae abundance)</w:t>
            </w:r>
          </w:p>
        </w:tc>
        <w:tc>
          <w:tcPr>
            <w:tcW w:w="1686" w:type="dxa"/>
            <w:tcBorders>
              <w:bottom w:val="single" w:sz="4" w:space="0" w:color="auto"/>
            </w:tcBorders>
            <w:vAlign w:val="center"/>
          </w:tcPr>
          <w:p w14:paraId="357830DE"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 xml:space="preserve">0.59 </w:t>
            </w:r>
            <w:r w:rsidRPr="00A20187">
              <w:rPr>
                <w:rFonts w:ascii="Cambria Math" w:hAnsi="Cambria Math"/>
                <w:noProof/>
                <w:sz w:val="24"/>
              </w:rPr>
              <w:t>±</w:t>
            </w:r>
            <w:r w:rsidRPr="00A20187">
              <w:rPr>
                <w:rFonts w:ascii="Times New Roman" w:hAnsi="Times New Roman"/>
                <w:noProof/>
                <w:sz w:val="24"/>
              </w:rPr>
              <w:t xml:space="preserve"> 0.28</w:t>
            </w:r>
          </w:p>
        </w:tc>
        <w:tc>
          <w:tcPr>
            <w:tcW w:w="921" w:type="dxa"/>
            <w:tcBorders>
              <w:bottom w:val="single" w:sz="4" w:space="0" w:color="auto"/>
            </w:tcBorders>
            <w:vAlign w:val="center"/>
          </w:tcPr>
          <w:p w14:paraId="5EF78F3C"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2.1</w:t>
            </w:r>
          </w:p>
        </w:tc>
        <w:tc>
          <w:tcPr>
            <w:tcW w:w="1421" w:type="dxa"/>
            <w:tcBorders>
              <w:bottom w:val="single" w:sz="4" w:space="0" w:color="auto"/>
            </w:tcBorders>
            <w:vAlign w:val="center"/>
          </w:tcPr>
          <w:p w14:paraId="5A3EE1CA" w14:textId="77777777" w:rsidR="00F17233" w:rsidRPr="00A20187" w:rsidRDefault="00F17233" w:rsidP="00A45FC1">
            <w:pPr>
              <w:spacing w:after="0" w:line="240" w:lineRule="auto"/>
              <w:jc w:val="center"/>
              <w:rPr>
                <w:rFonts w:ascii="Times New Roman" w:hAnsi="Times New Roman"/>
                <w:noProof/>
                <w:sz w:val="24"/>
              </w:rPr>
            </w:pPr>
            <w:r w:rsidRPr="00A20187">
              <w:rPr>
                <w:rFonts w:ascii="Times New Roman" w:hAnsi="Times New Roman"/>
                <w:noProof/>
                <w:sz w:val="24"/>
              </w:rPr>
              <w:t>0.05</w:t>
            </w:r>
          </w:p>
        </w:tc>
        <w:tc>
          <w:tcPr>
            <w:tcW w:w="2518" w:type="dxa"/>
            <w:tcBorders>
              <w:bottom w:val="single" w:sz="4" w:space="0" w:color="auto"/>
            </w:tcBorders>
            <w:vAlign w:val="center"/>
          </w:tcPr>
          <w:p w14:paraId="3968D8ED" w14:textId="77777777" w:rsidR="00F17233" w:rsidRPr="00A20187" w:rsidRDefault="00F17233" w:rsidP="00A45FC1">
            <w:pPr>
              <w:spacing w:after="0" w:line="240" w:lineRule="auto"/>
              <w:jc w:val="center"/>
              <w:rPr>
                <w:rFonts w:ascii="Times New Roman" w:hAnsi="Times New Roman"/>
                <w:noProof/>
                <w:sz w:val="24"/>
              </w:rPr>
            </w:pPr>
          </w:p>
        </w:tc>
      </w:tr>
    </w:tbl>
    <w:p w14:paraId="6996FF90" w14:textId="737CE4FD" w:rsidR="00F17233" w:rsidRDefault="00F17233" w:rsidP="00F17233">
      <w:pPr>
        <w:rPr>
          <w:rFonts w:ascii="Times New Roman" w:hAnsi="Times New Roman"/>
          <w:noProof/>
          <w:sz w:val="20"/>
          <w:szCs w:val="20"/>
        </w:rPr>
      </w:pPr>
    </w:p>
    <w:p w14:paraId="1969A850" w14:textId="056AB5D8" w:rsidR="008238B4" w:rsidRDefault="008238B4" w:rsidP="00F17233">
      <w:pPr>
        <w:rPr>
          <w:rFonts w:ascii="Times New Roman" w:hAnsi="Times New Roman"/>
          <w:noProof/>
          <w:sz w:val="20"/>
          <w:szCs w:val="20"/>
        </w:rPr>
      </w:pPr>
    </w:p>
    <w:p w14:paraId="69CEDC75" w14:textId="44D87DF0" w:rsidR="008238B4" w:rsidRDefault="00A45FC1" w:rsidP="00D0058B">
      <w:pPr>
        <w:pStyle w:val="CommentText"/>
        <w:rPr>
          <w:rFonts w:ascii="Times New Roman" w:hAnsi="Times New Roman"/>
          <w:noProof/>
        </w:rPr>
      </w:pPr>
      <w:r w:rsidRPr="001A2577">
        <w:rPr>
          <w:rFonts w:ascii="Times New Roman" w:hAnsi="Times New Roman"/>
          <w:sz w:val="24"/>
        </w:rPr>
        <w:t>Table</w:t>
      </w:r>
      <w:r w:rsidR="00A960C3">
        <w:rPr>
          <w:rFonts w:ascii="Times New Roman" w:hAnsi="Times New Roman"/>
          <w:sz w:val="24"/>
        </w:rPr>
        <w:t xml:space="preserve"> 7</w:t>
      </w:r>
      <w:r w:rsidRPr="001A2577">
        <w:rPr>
          <w:rFonts w:ascii="Times New Roman" w:hAnsi="Times New Roman"/>
          <w:sz w:val="24"/>
        </w:rPr>
        <w:t>. For mesocosm experiment, linear mixed-effects model of log transformed algal</w:t>
      </w:r>
      <w:r w:rsidR="00D0058B">
        <w:rPr>
          <w:rFonts w:ascii="Times New Roman" w:hAnsi="Times New Roman"/>
          <w:sz w:val="24"/>
        </w:rPr>
        <w:t xml:space="preserve"> abundance </w:t>
      </w:r>
      <w:r w:rsidR="00D0058B">
        <w:rPr>
          <w:rFonts w:ascii="Times New Roman" w:hAnsi="Times New Roman"/>
          <w:noProof/>
          <w:sz w:val="24"/>
          <w:szCs w:val="24"/>
        </w:rPr>
        <w:t>(mg log AFDM m</w:t>
      </w:r>
      <w:r w:rsidR="00D0058B" w:rsidRPr="00A960C3">
        <w:rPr>
          <w:rFonts w:ascii="Times New Roman" w:hAnsi="Times New Roman"/>
          <w:noProof/>
          <w:sz w:val="24"/>
          <w:szCs w:val="24"/>
          <w:vertAlign w:val="superscript"/>
        </w:rPr>
        <w:t>-2</w:t>
      </w:r>
      <w:r w:rsidR="00D0058B">
        <w:rPr>
          <w:rFonts w:ascii="Times New Roman" w:hAnsi="Times New Roman"/>
          <w:noProof/>
          <w:sz w:val="24"/>
          <w:szCs w:val="24"/>
        </w:rPr>
        <w:t>)</w:t>
      </w:r>
      <w:r w:rsidRPr="001A2577">
        <w:rPr>
          <w:rFonts w:ascii="Times New Roman" w:hAnsi="Times New Roman"/>
          <w:sz w:val="24"/>
        </w:rPr>
        <w:t>, as a function of tadpole presence-absence, final mayfly abundance, the interaction between consumers, duration of algal growth, and of initial algal abundance.</w:t>
      </w:r>
    </w:p>
    <w:tbl>
      <w:tblPr>
        <w:tblStyle w:val="TableGrid"/>
        <w:tblW w:w="962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049"/>
        <w:gridCol w:w="810"/>
        <w:gridCol w:w="1080"/>
        <w:gridCol w:w="2448"/>
      </w:tblGrid>
      <w:tr w:rsidR="00F17233" w:rsidRPr="008238B4" w14:paraId="282066F6" w14:textId="77777777" w:rsidTr="008238B4">
        <w:trPr>
          <w:trHeight w:val="475"/>
          <w:jc w:val="center"/>
        </w:trPr>
        <w:tc>
          <w:tcPr>
            <w:tcW w:w="3235" w:type="dxa"/>
            <w:tcBorders>
              <w:top w:val="single" w:sz="4" w:space="0" w:color="auto"/>
              <w:bottom w:val="single" w:sz="4" w:space="0" w:color="auto"/>
            </w:tcBorders>
            <w:shd w:val="clear" w:color="auto" w:fill="auto"/>
            <w:vAlign w:val="center"/>
          </w:tcPr>
          <w:p w14:paraId="07860400" w14:textId="753D4E63" w:rsidR="00F17233" w:rsidRPr="008238B4" w:rsidRDefault="00F17233" w:rsidP="00A45FC1">
            <w:pPr>
              <w:spacing w:after="0" w:line="240" w:lineRule="auto"/>
              <w:rPr>
                <w:rFonts w:ascii="Times New Roman" w:hAnsi="Times New Roman"/>
                <w:noProof/>
                <w:sz w:val="24"/>
              </w:rPr>
            </w:pPr>
          </w:p>
        </w:tc>
        <w:tc>
          <w:tcPr>
            <w:tcW w:w="2049" w:type="dxa"/>
            <w:tcBorders>
              <w:top w:val="single" w:sz="4" w:space="0" w:color="auto"/>
              <w:bottom w:val="single" w:sz="4" w:space="0" w:color="auto"/>
            </w:tcBorders>
            <w:shd w:val="clear" w:color="auto" w:fill="auto"/>
            <w:vAlign w:val="center"/>
          </w:tcPr>
          <w:p w14:paraId="3B5431F7" w14:textId="16799BB4" w:rsidR="00F17233" w:rsidRPr="008238B4" w:rsidRDefault="008238B4" w:rsidP="00A45FC1">
            <w:pPr>
              <w:spacing w:after="0" w:line="240" w:lineRule="auto"/>
              <w:jc w:val="center"/>
              <w:rPr>
                <w:rFonts w:ascii="Times New Roman" w:hAnsi="Times New Roman"/>
                <w:noProof/>
                <w:sz w:val="24"/>
              </w:rPr>
            </w:pPr>
            <w:r>
              <w:rPr>
                <w:rFonts w:ascii="Times New Roman" w:hAnsi="Times New Roman"/>
                <w:noProof/>
                <w:sz w:val="24"/>
              </w:rPr>
              <w:t>C</w:t>
            </w:r>
            <w:r w:rsidR="00F17233" w:rsidRPr="008238B4">
              <w:rPr>
                <w:rFonts w:ascii="Times New Roman" w:hAnsi="Times New Roman"/>
                <w:noProof/>
                <w:sz w:val="24"/>
              </w:rPr>
              <w:t>oefficient</w:t>
            </w:r>
          </w:p>
        </w:tc>
        <w:tc>
          <w:tcPr>
            <w:tcW w:w="810" w:type="dxa"/>
            <w:tcBorders>
              <w:top w:val="single" w:sz="4" w:space="0" w:color="auto"/>
              <w:bottom w:val="single" w:sz="4" w:space="0" w:color="auto"/>
            </w:tcBorders>
            <w:shd w:val="clear" w:color="auto" w:fill="auto"/>
            <w:vAlign w:val="center"/>
          </w:tcPr>
          <w:p w14:paraId="280DB2E3"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t</w:t>
            </w:r>
            <w:r w:rsidRPr="008238B4">
              <w:rPr>
                <w:rFonts w:ascii="Times New Roman" w:hAnsi="Times New Roman"/>
                <w:noProof/>
                <w:sz w:val="24"/>
                <w:vertAlign w:val="subscript"/>
              </w:rPr>
              <w:t>26</w:t>
            </w:r>
          </w:p>
        </w:tc>
        <w:tc>
          <w:tcPr>
            <w:tcW w:w="1080" w:type="dxa"/>
            <w:tcBorders>
              <w:top w:val="single" w:sz="4" w:space="0" w:color="auto"/>
              <w:bottom w:val="single" w:sz="4" w:space="0" w:color="auto"/>
            </w:tcBorders>
            <w:shd w:val="clear" w:color="auto" w:fill="auto"/>
            <w:vAlign w:val="center"/>
          </w:tcPr>
          <w:p w14:paraId="3094865B"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p-value</w:t>
            </w:r>
          </w:p>
        </w:tc>
        <w:tc>
          <w:tcPr>
            <w:tcW w:w="2448" w:type="dxa"/>
            <w:tcBorders>
              <w:top w:val="single" w:sz="4" w:space="0" w:color="auto"/>
              <w:bottom w:val="single" w:sz="4" w:space="0" w:color="auto"/>
            </w:tcBorders>
            <w:shd w:val="clear" w:color="auto" w:fill="auto"/>
            <w:vAlign w:val="center"/>
          </w:tcPr>
          <w:p w14:paraId="4CF32D5F"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Variance</w:t>
            </w:r>
          </w:p>
        </w:tc>
      </w:tr>
      <w:tr w:rsidR="00F17233" w:rsidRPr="008238B4" w14:paraId="6DBB45C5" w14:textId="77777777" w:rsidTr="008238B4">
        <w:trPr>
          <w:trHeight w:val="475"/>
          <w:jc w:val="center"/>
        </w:trPr>
        <w:tc>
          <w:tcPr>
            <w:tcW w:w="3235" w:type="dxa"/>
            <w:tcBorders>
              <w:top w:val="single" w:sz="4" w:space="0" w:color="auto"/>
            </w:tcBorders>
            <w:shd w:val="clear" w:color="auto" w:fill="auto"/>
            <w:vAlign w:val="center"/>
          </w:tcPr>
          <w:p w14:paraId="7E1AAFD9" w14:textId="4C58658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Tadpole </w:t>
            </w:r>
            <w:r w:rsidR="008238B4">
              <w:rPr>
                <w:rFonts w:ascii="Times New Roman" w:hAnsi="Times New Roman"/>
                <w:noProof/>
                <w:sz w:val="24"/>
              </w:rPr>
              <w:t>p</w:t>
            </w:r>
            <w:r w:rsidRPr="008238B4">
              <w:rPr>
                <w:rFonts w:ascii="Times New Roman" w:hAnsi="Times New Roman"/>
                <w:noProof/>
                <w:sz w:val="24"/>
              </w:rPr>
              <w:t>resence</w:t>
            </w:r>
          </w:p>
        </w:tc>
        <w:tc>
          <w:tcPr>
            <w:tcW w:w="2049" w:type="dxa"/>
            <w:tcBorders>
              <w:top w:val="single" w:sz="4" w:space="0" w:color="auto"/>
            </w:tcBorders>
            <w:shd w:val="clear" w:color="auto" w:fill="auto"/>
            <w:vAlign w:val="center"/>
          </w:tcPr>
          <w:p w14:paraId="60D918C8"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-0.02 </w:t>
            </w:r>
            <w:r w:rsidRPr="008238B4">
              <w:rPr>
                <w:rFonts w:ascii="Cambria Math" w:hAnsi="Cambria Math"/>
                <w:noProof/>
                <w:sz w:val="24"/>
              </w:rPr>
              <w:t>±</w:t>
            </w:r>
            <w:r w:rsidRPr="008238B4">
              <w:rPr>
                <w:rFonts w:ascii="Times New Roman" w:hAnsi="Times New Roman"/>
                <w:noProof/>
                <w:sz w:val="24"/>
              </w:rPr>
              <w:t xml:space="preserve"> 0.02</w:t>
            </w:r>
          </w:p>
        </w:tc>
        <w:tc>
          <w:tcPr>
            <w:tcW w:w="810" w:type="dxa"/>
            <w:tcBorders>
              <w:top w:val="single" w:sz="4" w:space="0" w:color="auto"/>
            </w:tcBorders>
            <w:shd w:val="clear" w:color="auto" w:fill="auto"/>
            <w:vAlign w:val="center"/>
          </w:tcPr>
          <w:p w14:paraId="0398A1BA"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-1.2</w:t>
            </w:r>
          </w:p>
        </w:tc>
        <w:tc>
          <w:tcPr>
            <w:tcW w:w="1080" w:type="dxa"/>
            <w:tcBorders>
              <w:top w:val="single" w:sz="4" w:space="0" w:color="auto"/>
            </w:tcBorders>
            <w:shd w:val="clear" w:color="auto" w:fill="auto"/>
            <w:vAlign w:val="center"/>
          </w:tcPr>
          <w:p w14:paraId="118113B8"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0.25</w:t>
            </w:r>
          </w:p>
        </w:tc>
        <w:tc>
          <w:tcPr>
            <w:tcW w:w="2448" w:type="dxa"/>
            <w:tcBorders>
              <w:top w:val="single" w:sz="4" w:space="0" w:color="auto"/>
            </w:tcBorders>
            <w:shd w:val="clear" w:color="auto" w:fill="auto"/>
            <w:vAlign w:val="center"/>
          </w:tcPr>
          <w:p w14:paraId="1FDE47B2" w14:textId="77777777" w:rsidR="00F17233" w:rsidRPr="008238B4" w:rsidRDefault="00F17233" w:rsidP="00A45FC1">
            <w:pPr>
              <w:spacing w:after="0" w:line="240" w:lineRule="auto"/>
              <w:jc w:val="center"/>
              <w:rPr>
                <w:rFonts w:ascii="Times New Roman" w:hAnsi="Times New Roman"/>
                <w:noProof/>
                <w:sz w:val="24"/>
              </w:rPr>
            </w:pPr>
            <w:r w:rsidRPr="008238B4">
              <w:rPr>
                <w:noProof/>
                <w:sz w:val="24"/>
              </w:rPr>
              <w:t>σ</w:t>
            </w:r>
            <w:r w:rsidRPr="008238B4">
              <w:rPr>
                <w:rFonts w:ascii="Times New Roman" w:hAnsi="Times New Roman"/>
                <w:noProof/>
                <w:sz w:val="24"/>
                <w:vertAlign w:val="subscript"/>
              </w:rPr>
              <w:t>no tadpoles</w:t>
            </w:r>
            <w:r w:rsidRPr="008238B4">
              <w:rPr>
                <w:rFonts w:ascii="Times New Roman" w:hAnsi="Times New Roman"/>
                <w:noProof/>
                <w:sz w:val="24"/>
              </w:rPr>
              <w:t xml:space="preserve"> = 0.44</w:t>
            </w:r>
            <w:r w:rsidRPr="008238B4">
              <w:rPr>
                <w:rFonts w:ascii="Times New Roman" w:hAnsi="Times New Roman"/>
                <w:noProof/>
                <w:sz w:val="24"/>
                <w:vertAlign w:val="superscript"/>
              </w:rPr>
              <w:t>2</w:t>
            </w:r>
          </w:p>
          <w:p w14:paraId="2D7146F1" w14:textId="77777777" w:rsidR="00F17233" w:rsidRPr="008238B4" w:rsidRDefault="00F17233" w:rsidP="00A45FC1">
            <w:pPr>
              <w:spacing w:after="0" w:line="240" w:lineRule="auto"/>
              <w:jc w:val="center"/>
              <w:rPr>
                <w:rFonts w:ascii="Times New Roman" w:hAnsi="Times New Roman"/>
                <w:noProof/>
                <w:sz w:val="24"/>
              </w:rPr>
            </w:pPr>
            <w:r w:rsidRPr="008238B4">
              <w:rPr>
                <w:noProof/>
                <w:sz w:val="24"/>
              </w:rPr>
              <w:t>σ</w:t>
            </w:r>
            <w:r w:rsidRPr="008238B4">
              <w:rPr>
                <w:rFonts w:ascii="Times New Roman" w:hAnsi="Times New Roman"/>
                <w:noProof/>
                <w:sz w:val="24"/>
                <w:vertAlign w:val="subscript"/>
              </w:rPr>
              <w:t>tadpoles present</w:t>
            </w:r>
            <w:r w:rsidRPr="008238B4">
              <w:rPr>
                <w:rFonts w:ascii="Times New Roman" w:hAnsi="Times New Roman"/>
                <w:noProof/>
                <w:sz w:val="24"/>
              </w:rPr>
              <w:t xml:space="preserve"> = 0.73</w:t>
            </w:r>
            <w:r w:rsidRPr="008238B4">
              <w:rPr>
                <w:rFonts w:ascii="Times New Roman" w:hAnsi="Times New Roman"/>
                <w:noProof/>
                <w:sz w:val="24"/>
                <w:vertAlign w:val="superscript"/>
              </w:rPr>
              <w:t>2</w:t>
            </w:r>
          </w:p>
        </w:tc>
      </w:tr>
      <w:tr w:rsidR="00F17233" w:rsidRPr="008238B4" w14:paraId="1E406DD5" w14:textId="77777777" w:rsidTr="008238B4">
        <w:trPr>
          <w:trHeight w:val="475"/>
          <w:jc w:val="center"/>
        </w:trPr>
        <w:tc>
          <w:tcPr>
            <w:tcW w:w="3235" w:type="dxa"/>
            <w:shd w:val="clear" w:color="auto" w:fill="auto"/>
            <w:vAlign w:val="center"/>
          </w:tcPr>
          <w:p w14:paraId="44707593" w14:textId="278B7291"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Final </w:t>
            </w:r>
            <w:r w:rsidR="008238B4">
              <w:rPr>
                <w:rFonts w:ascii="Times New Roman" w:hAnsi="Times New Roman"/>
                <w:noProof/>
                <w:sz w:val="24"/>
              </w:rPr>
              <w:t>m</w:t>
            </w:r>
            <w:r w:rsidRPr="008238B4">
              <w:rPr>
                <w:rFonts w:ascii="Times New Roman" w:hAnsi="Times New Roman"/>
                <w:noProof/>
                <w:sz w:val="24"/>
              </w:rPr>
              <w:t xml:space="preserve">ayfly </w:t>
            </w:r>
            <w:r w:rsidR="008238B4">
              <w:rPr>
                <w:rFonts w:ascii="Times New Roman" w:hAnsi="Times New Roman"/>
                <w:noProof/>
                <w:sz w:val="24"/>
              </w:rPr>
              <w:t>a</w:t>
            </w:r>
            <w:r w:rsidRPr="008238B4">
              <w:rPr>
                <w:rFonts w:ascii="Times New Roman" w:hAnsi="Times New Roman"/>
                <w:noProof/>
                <w:sz w:val="24"/>
              </w:rPr>
              <w:t>bundance</w:t>
            </w:r>
          </w:p>
        </w:tc>
        <w:tc>
          <w:tcPr>
            <w:tcW w:w="2049" w:type="dxa"/>
            <w:shd w:val="clear" w:color="auto" w:fill="auto"/>
            <w:vAlign w:val="center"/>
          </w:tcPr>
          <w:p w14:paraId="295B6E88"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0.003 </w:t>
            </w:r>
            <w:r w:rsidRPr="008238B4">
              <w:rPr>
                <w:rFonts w:ascii="Cambria Math" w:hAnsi="Cambria Math"/>
                <w:noProof/>
                <w:sz w:val="24"/>
              </w:rPr>
              <w:t>±</w:t>
            </w:r>
            <w:r w:rsidRPr="008238B4">
              <w:rPr>
                <w:rFonts w:ascii="Times New Roman" w:hAnsi="Times New Roman"/>
                <w:noProof/>
                <w:sz w:val="24"/>
              </w:rPr>
              <w:t xml:space="preserve"> 0.002</w:t>
            </w:r>
          </w:p>
        </w:tc>
        <w:tc>
          <w:tcPr>
            <w:tcW w:w="810" w:type="dxa"/>
            <w:shd w:val="clear" w:color="auto" w:fill="auto"/>
            <w:vAlign w:val="center"/>
          </w:tcPr>
          <w:p w14:paraId="33AC20FD"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1.4</w:t>
            </w:r>
          </w:p>
        </w:tc>
        <w:tc>
          <w:tcPr>
            <w:tcW w:w="1080" w:type="dxa"/>
            <w:shd w:val="clear" w:color="auto" w:fill="auto"/>
            <w:vAlign w:val="center"/>
          </w:tcPr>
          <w:p w14:paraId="6D7A4B9F"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0.18</w:t>
            </w:r>
          </w:p>
        </w:tc>
        <w:tc>
          <w:tcPr>
            <w:tcW w:w="2448" w:type="dxa"/>
            <w:shd w:val="clear" w:color="auto" w:fill="auto"/>
            <w:vAlign w:val="center"/>
          </w:tcPr>
          <w:p w14:paraId="07B3F812" w14:textId="77777777" w:rsidR="00F17233" w:rsidRPr="008238B4" w:rsidRDefault="00F17233" w:rsidP="00A45FC1">
            <w:pPr>
              <w:spacing w:after="0" w:line="240" w:lineRule="auto"/>
              <w:jc w:val="center"/>
              <w:rPr>
                <w:rFonts w:ascii="Times New Roman" w:hAnsi="Times New Roman"/>
                <w:noProof/>
                <w:sz w:val="24"/>
              </w:rPr>
            </w:pPr>
          </w:p>
        </w:tc>
      </w:tr>
      <w:tr w:rsidR="00F17233" w:rsidRPr="008238B4" w14:paraId="55147546" w14:textId="77777777" w:rsidTr="008238B4">
        <w:trPr>
          <w:trHeight w:val="475"/>
          <w:jc w:val="center"/>
        </w:trPr>
        <w:tc>
          <w:tcPr>
            <w:tcW w:w="3235" w:type="dxa"/>
            <w:shd w:val="clear" w:color="auto" w:fill="auto"/>
            <w:vAlign w:val="center"/>
          </w:tcPr>
          <w:p w14:paraId="28C24D10" w14:textId="3633D0FE"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Tadpole </w:t>
            </w:r>
            <w:r w:rsidR="008238B4">
              <w:rPr>
                <w:rFonts w:ascii="Times New Roman" w:hAnsi="Times New Roman"/>
                <w:noProof/>
                <w:sz w:val="24"/>
              </w:rPr>
              <w:t>p</w:t>
            </w:r>
            <w:r w:rsidRPr="008238B4">
              <w:rPr>
                <w:rFonts w:ascii="Times New Roman" w:hAnsi="Times New Roman"/>
                <w:noProof/>
                <w:sz w:val="24"/>
              </w:rPr>
              <w:t xml:space="preserve">resence x </w:t>
            </w:r>
            <w:r w:rsidR="008238B4">
              <w:rPr>
                <w:rFonts w:ascii="Times New Roman" w:hAnsi="Times New Roman"/>
                <w:noProof/>
                <w:sz w:val="24"/>
              </w:rPr>
              <w:br/>
              <w:t>f</w:t>
            </w:r>
            <w:r w:rsidRPr="008238B4">
              <w:rPr>
                <w:rFonts w:ascii="Times New Roman" w:hAnsi="Times New Roman"/>
                <w:noProof/>
                <w:sz w:val="24"/>
              </w:rPr>
              <w:t xml:space="preserve">inal </w:t>
            </w:r>
            <w:r w:rsidR="008238B4">
              <w:rPr>
                <w:rFonts w:ascii="Times New Roman" w:hAnsi="Times New Roman"/>
                <w:noProof/>
                <w:sz w:val="24"/>
              </w:rPr>
              <w:t>m</w:t>
            </w:r>
            <w:r w:rsidRPr="008238B4">
              <w:rPr>
                <w:rFonts w:ascii="Times New Roman" w:hAnsi="Times New Roman"/>
                <w:noProof/>
                <w:sz w:val="24"/>
              </w:rPr>
              <w:t xml:space="preserve">ayfly </w:t>
            </w:r>
            <w:r w:rsidR="008238B4">
              <w:rPr>
                <w:rFonts w:ascii="Times New Roman" w:hAnsi="Times New Roman"/>
                <w:noProof/>
                <w:sz w:val="24"/>
              </w:rPr>
              <w:t>a</w:t>
            </w:r>
            <w:r w:rsidRPr="008238B4">
              <w:rPr>
                <w:rFonts w:ascii="Times New Roman" w:hAnsi="Times New Roman"/>
                <w:noProof/>
                <w:sz w:val="24"/>
              </w:rPr>
              <w:t>bundance</w:t>
            </w:r>
          </w:p>
        </w:tc>
        <w:tc>
          <w:tcPr>
            <w:tcW w:w="2049" w:type="dxa"/>
            <w:shd w:val="clear" w:color="auto" w:fill="auto"/>
            <w:vAlign w:val="center"/>
          </w:tcPr>
          <w:p w14:paraId="411319A2"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0.05 </w:t>
            </w:r>
            <w:r w:rsidRPr="008238B4">
              <w:rPr>
                <w:rFonts w:ascii="Cambria Math" w:hAnsi="Cambria Math"/>
                <w:noProof/>
                <w:sz w:val="24"/>
              </w:rPr>
              <w:t>±</w:t>
            </w:r>
            <w:r w:rsidRPr="008238B4">
              <w:rPr>
                <w:rFonts w:ascii="Times New Roman" w:hAnsi="Times New Roman"/>
                <w:noProof/>
                <w:sz w:val="24"/>
              </w:rPr>
              <w:t xml:space="preserve"> 0.014</w:t>
            </w:r>
          </w:p>
        </w:tc>
        <w:tc>
          <w:tcPr>
            <w:tcW w:w="810" w:type="dxa"/>
            <w:shd w:val="clear" w:color="auto" w:fill="auto"/>
            <w:vAlign w:val="center"/>
          </w:tcPr>
          <w:p w14:paraId="14CB25E2"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3.6</w:t>
            </w:r>
          </w:p>
        </w:tc>
        <w:tc>
          <w:tcPr>
            <w:tcW w:w="1080" w:type="dxa"/>
            <w:shd w:val="clear" w:color="auto" w:fill="auto"/>
            <w:vAlign w:val="center"/>
          </w:tcPr>
          <w:p w14:paraId="50791442"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0.002</w:t>
            </w:r>
          </w:p>
        </w:tc>
        <w:tc>
          <w:tcPr>
            <w:tcW w:w="2448" w:type="dxa"/>
            <w:shd w:val="clear" w:color="auto" w:fill="auto"/>
            <w:vAlign w:val="center"/>
          </w:tcPr>
          <w:p w14:paraId="500B1AEA" w14:textId="77777777" w:rsidR="00F17233" w:rsidRPr="008238B4" w:rsidRDefault="00F17233" w:rsidP="00A45FC1">
            <w:pPr>
              <w:spacing w:after="0" w:line="240" w:lineRule="auto"/>
              <w:jc w:val="center"/>
              <w:rPr>
                <w:rFonts w:ascii="Times New Roman" w:hAnsi="Times New Roman"/>
                <w:noProof/>
                <w:sz w:val="24"/>
              </w:rPr>
            </w:pPr>
          </w:p>
        </w:tc>
      </w:tr>
      <w:tr w:rsidR="00F17233" w:rsidRPr="008238B4" w14:paraId="6B6A1BCA" w14:textId="77777777" w:rsidTr="008238B4">
        <w:trPr>
          <w:trHeight w:val="475"/>
          <w:jc w:val="center"/>
        </w:trPr>
        <w:tc>
          <w:tcPr>
            <w:tcW w:w="3235" w:type="dxa"/>
            <w:shd w:val="clear" w:color="auto" w:fill="auto"/>
            <w:vAlign w:val="center"/>
          </w:tcPr>
          <w:p w14:paraId="0CE3D859"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Duration of algal growth</w:t>
            </w:r>
          </w:p>
        </w:tc>
        <w:tc>
          <w:tcPr>
            <w:tcW w:w="2049" w:type="dxa"/>
            <w:shd w:val="clear" w:color="auto" w:fill="auto"/>
            <w:vAlign w:val="center"/>
          </w:tcPr>
          <w:p w14:paraId="1BEF809D"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0.71 </w:t>
            </w:r>
            <w:r w:rsidRPr="008238B4">
              <w:rPr>
                <w:rFonts w:ascii="Cambria Math" w:hAnsi="Cambria Math"/>
                <w:noProof/>
                <w:sz w:val="24"/>
              </w:rPr>
              <w:t>±</w:t>
            </w:r>
            <w:r w:rsidRPr="008238B4">
              <w:rPr>
                <w:rFonts w:ascii="Times New Roman" w:hAnsi="Times New Roman"/>
                <w:noProof/>
                <w:sz w:val="24"/>
              </w:rPr>
              <w:t xml:space="preserve"> 0.28</w:t>
            </w:r>
          </w:p>
        </w:tc>
        <w:tc>
          <w:tcPr>
            <w:tcW w:w="810" w:type="dxa"/>
            <w:shd w:val="clear" w:color="auto" w:fill="auto"/>
            <w:vAlign w:val="center"/>
          </w:tcPr>
          <w:p w14:paraId="4E25B5F1"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2.5</w:t>
            </w:r>
          </w:p>
        </w:tc>
        <w:tc>
          <w:tcPr>
            <w:tcW w:w="1080" w:type="dxa"/>
            <w:shd w:val="clear" w:color="auto" w:fill="auto"/>
            <w:vAlign w:val="center"/>
          </w:tcPr>
          <w:p w14:paraId="17C1AD27"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0.02</w:t>
            </w:r>
          </w:p>
        </w:tc>
        <w:tc>
          <w:tcPr>
            <w:tcW w:w="2448" w:type="dxa"/>
            <w:shd w:val="clear" w:color="auto" w:fill="auto"/>
            <w:vAlign w:val="center"/>
          </w:tcPr>
          <w:p w14:paraId="7C1C7965" w14:textId="77777777" w:rsidR="00F17233" w:rsidRPr="008238B4" w:rsidRDefault="00F17233" w:rsidP="00A45FC1">
            <w:pPr>
              <w:spacing w:after="0" w:line="240" w:lineRule="auto"/>
              <w:jc w:val="center"/>
              <w:rPr>
                <w:rFonts w:ascii="Times New Roman" w:hAnsi="Times New Roman"/>
                <w:noProof/>
                <w:sz w:val="24"/>
              </w:rPr>
            </w:pPr>
          </w:p>
        </w:tc>
      </w:tr>
      <w:tr w:rsidR="00F17233" w:rsidRPr="008238B4" w14:paraId="11D08FEB" w14:textId="77777777" w:rsidTr="008238B4">
        <w:trPr>
          <w:trHeight w:val="475"/>
          <w:jc w:val="center"/>
        </w:trPr>
        <w:tc>
          <w:tcPr>
            <w:tcW w:w="3235" w:type="dxa"/>
            <w:shd w:val="clear" w:color="auto" w:fill="auto"/>
            <w:vAlign w:val="center"/>
          </w:tcPr>
          <w:p w14:paraId="60B8F736" w14:textId="0AACFAA9"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Log(</w:t>
            </w:r>
            <w:r w:rsidR="008238B4">
              <w:rPr>
                <w:rFonts w:ascii="Times New Roman" w:hAnsi="Times New Roman"/>
                <w:noProof/>
                <w:sz w:val="24"/>
              </w:rPr>
              <w:t>i</w:t>
            </w:r>
            <w:r w:rsidRPr="008238B4">
              <w:rPr>
                <w:rFonts w:ascii="Times New Roman" w:hAnsi="Times New Roman"/>
                <w:noProof/>
                <w:sz w:val="24"/>
              </w:rPr>
              <w:t>nitial algal abundance)</w:t>
            </w:r>
          </w:p>
        </w:tc>
        <w:tc>
          <w:tcPr>
            <w:tcW w:w="2049" w:type="dxa"/>
            <w:shd w:val="clear" w:color="auto" w:fill="auto"/>
            <w:vAlign w:val="center"/>
          </w:tcPr>
          <w:p w14:paraId="32F0C2F0"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 xml:space="preserve">-0.0008 </w:t>
            </w:r>
            <w:r w:rsidRPr="008238B4">
              <w:rPr>
                <w:rFonts w:ascii="Cambria Math" w:hAnsi="Cambria Math"/>
                <w:noProof/>
                <w:sz w:val="24"/>
              </w:rPr>
              <w:t>±</w:t>
            </w:r>
            <w:r w:rsidRPr="008238B4">
              <w:rPr>
                <w:rFonts w:ascii="Times New Roman" w:hAnsi="Times New Roman"/>
                <w:noProof/>
                <w:sz w:val="24"/>
              </w:rPr>
              <w:t xml:space="preserve"> 0.0004</w:t>
            </w:r>
          </w:p>
        </w:tc>
        <w:tc>
          <w:tcPr>
            <w:tcW w:w="810" w:type="dxa"/>
            <w:shd w:val="clear" w:color="auto" w:fill="auto"/>
            <w:vAlign w:val="center"/>
          </w:tcPr>
          <w:p w14:paraId="59732F60"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-2.2</w:t>
            </w:r>
          </w:p>
        </w:tc>
        <w:tc>
          <w:tcPr>
            <w:tcW w:w="1080" w:type="dxa"/>
            <w:shd w:val="clear" w:color="auto" w:fill="auto"/>
            <w:vAlign w:val="center"/>
          </w:tcPr>
          <w:p w14:paraId="32ED6CF0" w14:textId="77777777" w:rsidR="00F17233" w:rsidRPr="008238B4" w:rsidRDefault="00F17233" w:rsidP="00A45FC1">
            <w:pPr>
              <w:spacing w:after="0" w:line="240" w:lineRule="auto"/>
              <w:jc w:val="center"/>
              <w:rPr>
                <w:rFonts w:ascii="Times New Roman" w:hAnsi="Times New Roman"/>
                <w:noProof/>
                <w:sz w:val="24"/>
              </w:rPr>
            </w:pPr>
            <w:r w:rsidRPr="008238B4">
              <w:rPr>
                <w:rFonts w:ascii="Times New Roman" w:hAnsi="Times New Roman"/>
                <w:noProof/>
                <w:sz w:val="24"/>
              </w:rPr>
              <w:t>0.04</w:t>
            </w:r>
          </w:p>
        </w:tc>
        <w:tc>
          <w:tcPr>
            <w:tcW w:w="2448" w:type="dxa"/>
            <w:shd w:val="clear" w:color="auto" w:fill="auto"/>
            <w:vAlign w:val="center"/>
          </w:tcPr>
          <w:p w14:paraId="5978FEB7" w14:textId="77777777" w:rsidR="00F17233" w:rsidRPr="008238B4" w:rsidRDefault="00F17233" w:rsidP="00A45FC1">
            <w:pPr>
              <w:spacing w:after="0" w:line="240" w:lineRule="auto"/>
              <w:jc w:val="center"/>
              <w:rPr>
                <w:rFonts w:ascii="Times New Roman" w:hAnsi="Times New Roman"/>
                <w:noProof/>
                <w:sz w:val="24"/>
              </w:rPr>
            </w:pPr>
          </w:p>
        </w:tc>
      </w:tr>
    </w:tbl>
    <w:p w14:paraId="092DF142" w14:textId="04071A06" w:rsidR="00F17233" w:rsidRPr="00A26358" w:rsidRDefault="00F17233" w:rsidP="00F17233">
      <w:pPr>
        <w:spacing w:line="240" w:lineRule="auto"/>
        <w:ind w:right="360"/>
        <w:rPr>
          <w:rFonts w:ascii="Times New Roman" w:hAnsi="Times New Roman"/>
          <w:noProof/>
          <w:sz w:val="24"/>
          <w:szCs w:val="24"/>
        </w:rPr>
      </w:pPr>
      <w:r w:rsidRPr="001A2577">
        <w:rPr>
          <w:rFonts w:ascii="Times New Roman" w:hAnsi="Times New Roman"/>
          <w:sz w:val="24"/>
          <w:szCs w:val="20"/>
        </w:rPr>
        <w:br w:type="page"/>
      </w:r>
      <w:r w:rsidRPr="001B2BF1">
        <w:rPr>
          <w:rFonts w:ascii="Times New Roman" w:hAnsi="Times New Roman"/>
          <w:smallCaps/>
          <w:noProof/>
          <w:sz w:val="24"/>
          <w:szCs w:val="24"/>
        </w:rPr>
        <w:lastRenderedPageBreak/>
        <w:t>Figures</w:t>
      </w:r>
    </w:p>
    <w:p w14:paraId="428D1E02" w14:textId="77777777" w:rsidR="00F17233" w:rsidRPr="00A26358" w:rsidRDefault="00F17233" w:rsidP="00F17233">
      <w:pPr>
        <w:spacing w:line="240" w:lineRule="auto"/>
        <w:ind w:right="360"/>
        <w:jc w:val="center"/>
        <w:rPr>
          <w:rFonts w:ascii="Times New Roman" w:hAnsi="Times New Roman"/>
          <w:noProof/>
          <w:sz w:val="24"/>
          <w:szCs w:val="24"/>
        </w:rPr>
      </w:pPr>
      <w:r>
        <w:rPr>
          <w:rFonts w:ascii="Times New Roman" w:hAnsi="Times New Roman"/>
          <w:noProof/>
          <w:sz w:val="24"/>
          <w:szCs w:val="24"/>
        </w:rPr>
        <w:drawing>
          <wp:inline distT="0" distB="0" distL="0" distR="0" wp14:anchorId="14BB7F41" wp14:editId="780DACF6">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AC512EF" w14:textId="644600B5" w:rsidR="00F17233" w:rsidRDefault="00F17233" w:rsidP="00F17233">
      <w:pPr>
        <w:spacing w:line="240" w:lineRule="auto"/>
        <w:ind w:right="360"/>
        <w:rPr>
          <w:rFonts w:ascii="Times New Roman" w:hAnsi="Times New Roman"/>
          <w:noProof/>
          <w:sz w:val="24"/>
          <w:szCs w:val="24"/>
        </w:rPr>
      </w:pPr>
      <w:r w:rsidRPr="00A26358">
        <w:rPr>
          <w:rFonts w:ascii="Times New Roman" w:hAnsi="Times New Roman"/>
          <w:noProof/>
          <w:sz w:val="24"/>
          <w:szCs w:val="24"/>
        </w:rPr>
        <w:t>F</w:t>
      </w:r>
      <w:r>
        <w:rPr>
          <w:rFonts w:ascii="Times New Roman" w:hAnsi="Times New Roman"/>
          <w:noProof/>
          <w:sz w:val="24"/>
          <w:szCs w:val="24"/>
        </w:rPr>
        <w:t>IG</w:t>
      </w:r>
      <w:r w:rsidRPr="00A26358">
        <w:rPr>
          <w:rFonts w:ascii="Times New Roman" w:hAnsi="Times New Roman"/>
          <w:noProof/>
          <w:sz w:val="24"/>
          <w:szCs w:val="24"/>
        </w:rPr>
        <w:t xml:space="preserve">. 1. </w:t>
      </w:r>
      <w:r>
        <w:rPr>
          <w:rFonts w:ascii="Times New Roman" w:hAnsi="Times New Roman"/>
          <w:noProof/>
          <w:sz w:val="24"/>
          <w:szCs w:val="24"/>
        </w:rPr>
        <w:t xml:space="preserve">a) </w:t>
      </w:r>
      <w:r w:rsidRPr="00F51734">
        <w:rPr>
          <w:rFonts w:ascii="Times New Roman" w:hAnsi="Times New Roman"/>
          <w:i/>
          <w:noProof/>
          <w:sz w:val="24"/>
          <w:szCs w:val="24"/>
        </w:rPr>
        <w:t>in situ</w:t>
      </w:r>
      <w:r>
        <w:rPr>
          <w:rFonts w:ascii="Times New Roman" w:hAnsi="Times New Roman"/>
          <w:noProof/>
          <w:sz w:val="24"/>
          <w:szCs w:val="24"/>
        </w:rPr>
        <w:t xml:space="preserve"> experimental mesh enclosure in LeConte lake, b) no consumer location-within-lake control tiles in bag of same mesh as enclosure and placed next to enclosure, c) </w:t>
      </w:r>
      <w:r w:rsidRPr="00A26358">
        <w:rPr>
          <w:rFonts w:ascii="Times New Roman" w:hAnsi="Times New Roman"/>
          <w:noProof/>
          <w:sz w:val="24"/>
          <w:szCs w:val="24"/>
        </w:rPr>
        <w:t>Field enclosures</w:t>
      </w:r>
      <w:r>
        <w:rPr>
          <w:rFonts w:ascii="Times New Roman" w:hAnsi="Times New Roman"/>
          <w:noProof/>
          <w:sz w:val="24"/>
          <w:szCs w:val="24"/>
        </w:rPr>
        <w:t xml:space="preserve"> </w:t>
      </w:r>
      <w:r w:rsidR="00536818">
        <w:rPr>
          <w:rFonts w:ascii="Times New Roman" w:hAnsi="Times New Roman"/>
          <w:noProof/>
          <w:sz w:val="24"/>
          <w:szCs w:val="24"/>
        </w:rPr>
        <w:t>erected in one of the study lakes</w:t>
      </w:r>
      <w:r>
        <w:rPr>
          <w:rFonts w:ascii="Times New Roman" w:hAnsi="Times New Roman"/>
          <w:noProof/>
          <w:sz w:val="24"/>
          <w:szCs w:val="24"/>
        </w:rPr>
        <w:t xml:space="preserve"> in Kings Canyon National Park</w:t>
      </w:r>
      <w:r w:rsidR="00536818">
        <w:rPr>
          <w:rFonts w:ascii="Times New Roman" w:hAnsi="Times New Roman"/>
          <w:noProof/>
          <w:sz w:val="24"/>
          <w:szCs w:val="24"/>
        </w:rPr>
        <w:t>, CA, USA</w:t>
      </w:r>
      <w:r>
        <w:rPr>
          <w:rFonts w:ascii="Times New Roman" w:hAnsi="Times New Roman"/>
          <w:noProof/>
          <w:sz w:val="24"/>
          <w:szCs w:val="24"/>
        </w:rPr>
        <w:t>, d) mesocosms located at Sierra Nevada Aquatic Research Laboratory in Mammoth Lakes, CA, e) view of experimental tiles and algal growth in one mesocosm</w:t>
      </w:r>
      <w:r w:rsidR="00150F86">
        <w:rPr>
          <w:rFonts w:ascii="Times New Roman" w:hAnsi="Times New Roman"/>
          <w:noProof/>
          <w:sz w:val="24"/>
          <w:szCs w:val="24"/>
        </w:rPr>
        <w:t xml:space="preserve"> (some tiles were removed for sampling at the time of the photograph)</w:t>
      </w:r>
      <w:r>
        <w:rPr>
          <w:rFonts w:ascii="Times New Roman" w:hAnsi="Times New Roman"/>
          <w:noProof/>
          <w:sz w:val="24"/>
          <w:szCs w:val="24"/>
        </w:rPr>
        <w:t>, and f) tadpoles basking on shelf in a mesocosm.</w:t>
      </w:r>
    </w:p>
    <w:p w14:paraId="35743D5B" w14:textId="77777777"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br w:type="page"/>
      </w:r>
    </w:p>
    <w:p w14:paraId="4762A06D" w14:textId="77777777" w:rsidR="00F17233" w:rsidRDefault="00F17233" w:rsidP="00F17233">
      <w:pPr>
        <w:spacing w:line="240" w:lineRule="auto"/>
        <w:ind w:right="360"/>
        <w:rPr>
          <w:rFonts w:ascii="Times New Roman" w:hAnsi="Times New Roman"/>
          <w:noProof/>
          <w:sz w:val="24"/>
          <w:szCs w:val="24"/>
        </w:rPr>
      </w:pPr>
    </w:p>
    <w:p w14:paraId="2DB163AB" w14:textId="2023EDCE" w:rsidR="00F17233" w:rsidRDefault="00FF31A7" w:rsidP="00F17233">
      <w:pPr>
        <w:spacing w:line="240" w:lineRule="auto"/>
        <w:ind w:right="360"/>
        <w:jc w:val="center"/>
        <w:rPr>
          <w:rFonts w:ascii="Times New Roman" w:hAnsi="Times New Roman"/>
          <w:noProof/>
          <w:sz w:val="24"/>
          <w:szCs w:val="24"/>
        </w:rPr>
      </w:pPr>
      <w:r>
        <w:rPr>
          <w:rFonts w:ascii="Times New Roman" w:hAnsi="Times New Roman"/>
          <w:noProof/>
          <w:sz w:val="24"/>
          <w:szCs w:val="24"/>
        </w:rPr>
        <w:drawing>
          <wp:inline distT="0" distB="0" distL="0" distR="0" wp14:anchorId="1D66CB3C" wp14:editId="19C7541D">
            <wp:extent cx="4572009" cy="3657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AFDM-boxplot-consumers-lak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09B9BE35" w14:textId="29EC7D4A" w:rsidR="00FF31A7" w:rsidRDefault="00FF31A7" w:rsidP="00FF31A7">
      <w:pPr>
        <w:spacing w:line="240" w:lineRule="auto"/>
        <w:ind w:right="360"/>
        <w:rPr>
          <w:rFonts w:ascii="Times New Roman" w:hAnsi="Times New Roman"/>
          <w:noProof/>
          <w:sz w:val="24"/>
          <w:szCs w:val="24"/>
        </w:rPr>
      </w:pPr>
      <w:r>
        <w:rPr>
          <w:rFonts w:ascii="Times New Roman" w:hAnsi="Times New Roman"/>
          <w:noProof/>
          <w:sz w:val="24"/>
          <w:szCs w:val="24"/>
        </w:rPr>
        <w:t xml:space="preserve">Figure </w:t>
      </w:r>
      <w:r w:rsidR="00A960C3">
        <w:rPr>
          <w:rFonts w:ascii="Times New Roman" w:hAnsi="Times New Roman"/>
          <w:noProof/>
          <w:sz w:val="24"/>
          <w:szCs w:val="24"/>
        </w:rPr>
        <w:t>2</w:t>
      </w:r>
      <w:r>
        <w:rPr>
          <w:rFonts w:ascii="Times New Roman" w:hAnsi="Times New Roman"/>
          <w:noProof/>
          <w:sz w:val="24"/>
          <w:szCs w:val="24"/>
        </w:rPr>
        <w:t>. For 2009 field enclosure experiment, algal abundance (</w:t>
      </w:r>
      <w:r w:rsidR="00BF1D92">
        <w:rPr>
          <w:rFonts w:ascii="Times New Roman" w:hAnsi="Times New Roman"/>
          <w:noProof/>
          <w:sz w:val="24"/>
          <w:szCs w:val="24"/>
        </w:rPr>
        <w:t xml:space="preserve">log </w:t>
      </w:r>
      <w:r>
        <w:rPr>
          <w:rFonts w:ascii="Times New Roman" w:hAnsi="Times New Roman"/>
          <w:noProof/>
          <w:sz w:val="24"/>
          <w:szCs w:val="24"/>
        </w:rPr>
        <w:t>grams of ash free dry mass per square meter), with respect to lake and to each consumer. In all boxplots,  the median is indicated by the heavy bar; the first and third quartiles are indicated by the outer edges of the boxes; whiskers include the most extreme values less than 1.5x the distance between first and third quartiles; points beyond whiskers are more extreme than 1.5x the interquartile distance.</w:t>
      </w:r>
    </w:p>
    <w:p w14:paraId="7D27D86E" w14:textId="7CA6F6A2" w:rsidR="00FF31A7" w:rsidRDefault="00FF31A7" w:rsidP="00F17233">
      <w:pPr>
        <w:spacing w:line="240" w:lineRule="auto"/>
        <w:ind w:right="360"/>
        <w:jc w:val="center"/>
        <w:rPr>
          <w:rFonts w:ascii="Times New Roman" w:hAnsi="Times New Roman"/>
          <w:noProof/>
          <w:sz w:val="24"/>
          <w:szCs w:val="24"/>
        </w:rPr>
      </w:pPr>
    </w:p>
    <w:p w14:paraId="472C312D" w14:textId="77777777" w:rsidR="002B7DE9" w:rsidRDefault="002B7DE9">
      <w:pPr>
        <w:spacing w:line="240" w:lineRule="auto"/>
        <w:ind w:right="360"/>
        <w:jc w:val="center"/>
        <w:rPr>
          <w:rFonts w:ascii="Times New Roman" w:hAnsi="Times New Roman"/>
          <w:noProof/>
          <w:sz w:val="24"/>
          <w:szCs w:val="24"/>
        </w:rPr>
      </w:pPr>
    </w:p>
    <w:p w14:paraId="34C39CAE" w14:textId="1D1261F9" w:rsidR="00FF31A7" w:rsidRDefault="009A64AD" w:rsidP="00A45FC1">
      <w:pPr>
        <w:spacing w:line="240" w:lineRule="auto"/>
        <w:ind w:right="360"/>
        <w:jc w:val="center"/>
        <w:rPr>
          <w:rFonts w:ascii="Times New Roman" w:hAnsi="Times New Roman"/>
          <w:noProof/>
          <w:sz w:val="24"/>
          <w:szCs w:val="24"/>
        </w:rPr>
      </w:pPr>
      <w:r>
        <w:rPr>
          <w:noProof/>
          <w:sz w:val="16"/>
          <w:szCs w:val="16"/>
        </w:rPr>
        <w:lastRenderedPageBreak/>
        <w:drawing>
          <wp:inline distT="0" distB="0" distL="0" distR="0" wp14:anchorId="65455250" wp14:editId="0745F22A">
            <wp:extent cx="4572009"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ratio-boxplot-consumers-lak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61B33963" w14:textId="48667351" w:rsidR="00FF31A7" w:rsidRDefault="00F17233" w:rsidP="00FF31A7">
      <w:pPr>
        <w:spacing w:line="240" w:lineRule="auto"/>
        <w:ind w:right="360"/>
        <w:rPr>
          <w:rFonts w:ascii="Times New Roman" w:hAnsi="Times New Roman"/>
          <w:noProof/>
          <w:sz w:val="24"/>
          <w:szCs w:val="24"/>
        </w:rPr>
      </w:pPr>
      <w:bookmarkStart w:id="206" w:name="_Hlk3198559"/>
      <w:r>
        <w:rPr>
          <w:rFonts w:ascii="Times New Roman" w:hAnsi="Times New Roman"/>
          <w:noProof/>
          <w:sz w:val="24"/>
          <w:szCs w:val="24"/>
        </w:rPr>
        <w:t xml:space="preserve">Figure </w:t>
      </w:r>
      <w:r w:rsidR="00A960C3">
        <w:rPr>
          <w:rFonts w:ascii="Times New Roman" w:hAnsi="Times New Roman"/>
          <w:noProof/>
          <w:sz w:val="24"/>
          <w:szCs w:val="24"/>
        </w:rPr>
        <w:t>3</w:t>
      </w:r>
      <w:r>
        <w:rPr>
          <w:rFonts w:ascii="Times New Roman" w:hAnsi="Times New Roman"/>
          <w:noProof/>
          <w:sz w:val="24"/>
          <w:szCs w:val="24"/>
        </w:rPr>
        <w:t xml:space="preserve">. For 2009 field enclosure experiment, </w:t>
      </w:r>
      <w:r w:rsidR="009A64AD">
        <w:rPr>
          <w:rFonts w:ascii="Times New Roman" w:hAnsi="Times New Roman"/>
          <w:noProof/>
          <w:sz w:val="24"/>
          <w:szCs w:val="24"/>
        </w:rPr>
        <w:t xml:space="preserve">back transformed </w:t>
      </w:r>
      <w:r w:rsidR="00FF31A7">
        <w:rPr>
          <w:rFonts w:ascii="Times New Roman" w:hAnsi="Times New Roman"/>
          <w:noProof/>
          <w:sz w:val="24"/>
          <w:szCs w:val="24"/>
        </w:rPr>
        <w:t>log</w:t>
      </w:r>
      <w:r w:rsidR="009A64AD">
        <w:rPr>
          <w:rFonts w:ascii="Times New Roman" w:hAnsi="Times New Roman"/>
          <w:noProof/>
          <w:sz w:val="24"/>
          <w:szCs w:val="24"/>
        </w:rPr>
        <w:t>-</w:t>
      </w:r>
      <w:r w:rsidR="00FF31A7">
        <w:rPr>
          <w:rFonts w:ascii="Times New Roman" w:hAnsi="Times New Roman"/>
          <w:noProof/>
          <w:sz w:val="24"/>
          <w:szCs w:val="24"/>
        </w:rPr>
        <w:t>ratio of experimental to control algal abundance,</w:t>
      </w:r>
      <w:r>
        <w:rPr>
          <w:rFonts w:ascii="Times New Roman" w:hAnsi="Times New Roman"/>
          <w:noProof/>
          <w:sz w:val="24"/>
          <w:szCs w:val="24"/>
        </w:rPr>
        <w:t xml:space="preserve"> with respect to lake and to each consumer</w:t>
      </w:r>
      <w:r w:rsidR="00FF31A7">
        <w:rPr>
          <w:rFonts w:ascii="Times New Roman" w:hAnsi="Times New Roman"/>
          <w:noProof/>
          <w:sz w:val="24"/>
          <w:szCs w:val="24"/>
        </w:rPr>
        <w:t xml:space="preserve">. </w:t>
      </w:r>
      <w:r w:rsidR="009A64AD">
        <w:rPr>
          <w:rFonts w:ascii="Times New Roman" w:hAnsi="Times New Roman"/>
          <w:noProof/>
          <w:sz w:val="24"/>
          <w:szCs w:val="24"/>
        </w:rPr>
        <w:t>The line at 1 represents the value if experimental and control tiles had equal algal abundance, and data points below the line represent where the abundance of algae on experimental tiles was less than that on control tiles. Boxplots as in Fig. 2.</w:t>
      </w:r>
    </w:p>
    <w:bookmarkEnd w:id="206"/>
    <w:p w14:paraId="7E3A5339" w14:textId="0CBD0DA9" w:rsidR="00F17233" w:rsidRDefault="00F17233" w:rsidP="00FF31A7">
      <w:pPr>
        <w:spacing w:line="240" w:lineRule="auto"/>
        <w:ind w:right="360"/>
        <w:rPr>
          <w:rFonts w:ascii="Times New Roman" w:hAnsi="Times New Roman"/>
          <w:noProof/>
          <w:sz w:val="24"/>
          <w:szCs w:val="24"/>
        </w:rPr>
      </w:pPr>
    </w:p>
    <w:p w14:paraId="4BC1B12F" w14:textId="2918CD7C" w:rsidR="008238B4" w:rsidRDefault="008238B4">
      <w:pPr>
        <w:spacing w:after="160" w:line="259" w:lineRule="auto"/>
        <w:rPr>
          <w:rFonts w:ascii="Times New Roman" w:hAnsi="Times New Roman"/>
          <w:noProof/>
          <w:sz w:val="24"/>
          <w:szCs w:val="24"/>
        </w:rPr>
      </w:pPr>
      <w:r>
        <w:rPr>
          <w:rFonts w:ascii="Times New Roman" w:hAnsi="Times New Roman"/>
          <w:noProof/>
          <w:sz w:val="24"/>
          <w:szCs w:val="24"/>
        </w:rPr>
        <w:br w:type="page"/>
      </w:r>
    </w:p>
    <w:p w14:paraId="03BAF7D0" w14:textId="77777777" w:rsidR="00F17233" w:rsidRDefault="00F17233" w:rsidP="00F17233">
      <w:pPr>
        <w:spacing w:line="240" w:lineRule="auto"/>
        <w:ind w:right="360"/>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01D1CD5F" wp14:editId="68C05907">
            <wp:extent cx="27432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AlgalAbundanceBox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36C19BB0" w14:textId="7FE85A57"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t xml:space="preserve">Figure </w:t>
      </w:r>
      <w:r w:rsidR="00A960C3">
        <w:rPr>
          <w:rFonts w:ascii="Times New Roman" w:hAnsi="Times New Roman"/>
          <w:noProof/>
          <w:sz w:val="24"/>
          <w:szCs w:val="24"/>
        </w:rPr>
        <w:t>4</w:t>
      </w:r>
      <w:r>
        <w:rPr>
          <w:rFonts w:ascii="Times New Roman" w:hAnsi="Times New Roman"/>
          <w:noProof/>
          <w:sz w:val="24"/>
          <w:szCs w:val="24"/>
        </w:rPr>
        <w:t>. Algal abundance (log transformed</w:t>
      </w:r>
      <w:r w:rsidR="00A960C3">
        <w:rPr>
          <w:rFonts w:ascii="Times New Roman" w:hAnsi="Times New Roman"/>
          <w:noProof/>
          <w:sz w:val="24"/>
          <w:szCs w:val="24"/>
        </w:rPr>
        <w:t xml:space="preserve"> mg</w:t>
      </w:r>
      <w:r>
        <w:rPr>
          <w:rFonts w:ascii="Times New Roman" w:hAnsi="Times New Roman"/>
          <w:noProof/>
          <w:sz w:val="24"/>
          <w:szCs w:val="24"/>
        </w:rPr>
        <w:t xml:space="preserve"> AFDM</w:t>
      </w:r>
      <w:r w:rsidR="00A960C3">
        <w:rPr>
          <w:rFonts w:ascii="Times New Roman" w:hAnsi="Times New Roman"/>
          <w:noProof/>
          <w:sz w:val="24"/>
          <w:szCs w:val="24"/>
        </w:rPr>
        <w:t xml:space="preserve"> m</w:t>
      </w:r>
      <w:r w:rsidR="00A960C3" w:rsidRPr="00A960C3">
        <w:rPr>
          <w:rFonts w:ascii="Times New Roman" w:hAnsi="Times New Roman"/>
          <w:noProof/>
          <w:sz w:val="24"/>
          <w:szCs w:val="24"/>
          <w:vertAlign w:val="superscript"/>
        </w:rPr>
        <w:t>-2</w:t>
      </w:r>
      <w:r>
        <w:rPr>
          <w:rFonts w:ascii="Times New Roman" w:hAnsi="Times New Roman"/>
          <w:noProof/>
          <w:sz w:val="24"/>
          <w:szCs w:val="24"/>
        </w:rPr>
        <w:t>) in mesocosm</w:t>
      </w:r>
      <w:r w:rsidR="00D0058B">
        <w:rPr>
          <w:rFonts w:ascii="Times New Roman" w:hAnsi="Times New Roman"/>
          <w:noProof/>
          <w:sz w:val="24"/>
          <w:szCs w:val="24"/>
        </w:rPr>
        <w:t xml:space="preserve"> experiment</w:t>
      </w:r>
      <w:r>
        <w:rPr>
          <w:rFonts w:ascii="Times New Roman" w:hAnsi="Times New Roman"/>
          <w:noProof/>
          <w:sz w:val="24"/>
          <w:szCs w:val="24"/>
        </w:rPr>
        <w:t xml:space="preserve">, with respect to tadpole and mayfly treatments;, boxes contain 50% of data, whiskers contain 95% of the data, points are outliers, </w:t>
      </w:r>
      <w:r w:rsidR="00BB386D">
        <w:rPr>
          <w:rFonts w:ascii="Times New Roman" w:hAnsi="Times New Roman"/>
          <w:noProof/>
          <w:sz w:val="24"/>
          <w:szCs w:val="24"/>
        </w:rPr>
        <w:t xml:space="preserve">bars indicate medians </w:t>
      </w:r>
      <w:r>
        <w:rPr>
          <w:rFonts w:ascii="Times New Roman" w:hAnsi="Times New Roman"/>
          <w:noProof/>
          <w:sz w:val="24"/>
          <w:szCs w:val="24"/>
        </w:rPr>
        <w:t>and diamonds indicate means.</w:t>
      </w:r>
    </w:p>
    <w:p w14:paraId="3C7E8076" w14:textId="77777777"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br w:type="page"/>
      </w:r>
    </w:p>
    <w:p w14:paraId="5C12FA52" w14:textId="77777777" w:rsidR="00F17233" w:rsidRDefault="00F17233" w:rsidP="00F17233">
      <w:pPr>
        <w:spacing w:line="240" w:lineRule="auto"/>
        <w:ind w:right="360"/>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14:anchorId="36243F22" wp14:editId="2796C0D0">
            <wp:extent cx="3069203" cy="30692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Treat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9209" cy="3069209"/>
                    </a:xfrm>
                    <a:prstGeom prst="rect">
                      <a:avLst/>
                    </a:prstGeom>
                  </pic:spPr>
                </pic:pic>
              </a:graphicData>
            </a:graphic>
          </wp:inline>
        </w:drawing>
      </w:r>
    </w:p>
    <w:p w14:paraId="5F19F241" w14:textId="40644292"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t xml:space="preserve">Figure </w:t>
      </w:r>
      <w:r w:rsidR="00A960C3">
        <w:rPr>
          <w:rFonts w:ascii="Times New Roman" w:hAnsi="Times New Roman"/>
          <w:noProof/>
          <w:sz w:val="24"/>
          <w:szCs w:val="24"/>
        </w:rPr>
        <w:t>5</w:t>
      </w:r>
      <w:r>
        <w:rPr>
          <w:rFonts w:ascii="Times New Roman" w:hAnsi="Times New Roman"/>
          <w:noProof/>
          <w:sz w:val="24"/>
          <w:szCs w:val="24"/>
        </w:rPr>
        <w:t>.</w:t>
      </w:r>
      <w:r w:rsidR="00645471">
        <w:rPr>
          <w:rFonts w:ascii="Times New Roman" w:hAnsi="Times New Roman"/>
          <w:noProof/>
          <w:sz w:val="24"/>
          <w:szCs w:val="24"/>
        </w:rPr>
        <w:t xml:space="preserve"> </w:t>
      </w:r>
      <w:r>
        <w:rPr>
          <w:rFonts w:ascii="Times New Roman" w:hAnsi="Times New Roman"/>
          <w:noProof/>
          <w:sz w:val="24"/>
          <w:szCs w:val="24"/>
        </w:rPr>
        <w:t>Algal abundance</w:t>
      </w:r>
      <w:r w:rsidR="00A960C3">
        <w:rPr>
          <w:rFonts w:ascii="Times New Roman" w:hAnsi="Times New Roman"/>
          <w:noProof/>
          <w:sz w:val="24"/>
          <w:szCs w:val="24"/>
        </w:rPr>
        <w:t xml:space="preserve"> (log transformed mg AFDM m</w:t>
      </w:r>
      <w:r w:rsidR="00A960C3" w:rsidRPr="00A960C3">
        <w:rPr>
          <w:rFonts w:ascii="Times New Roman" w:hAnsi="Times New Roman"/>
          <w:noProof/>
          <w:sz w:val="24"/>
          <w:szCs w:val="24"/>
          <w:vertAlign w:val="superscript"/>
        </w:rPr>
        <w:t>-2</w:t>
      </w:r>
      <w:r w:rsidR="00A960C3">
        <w:rPr>
          <w:rFonts w:ascii="Times New Roman" w:hAnsi="Times New Roman"/>
          <w:noProof/>
          <w:sz w:val="24"/>
          <w:szCs w:val="24"/>
        </w:rPr>
        <w:t>)</w:t>
      </w:r>
      <w:r>
        <w:rPr>
          <w:rFonts w:ascii="Times New Roman" w:hAnsi="Times New Roman"/>
          <w:noProof/>
          <w:sz w:val="24"/>
          <w:szCs w:val="24"/>
        </w:rPr>
        <w:t xml:space="preserve"> over time in mesocosms, with respect to consumer treatment.</w:t>
      </w:r>
      <w:r w:rsidR="00645471">
        <w:rPr>
          <w:rFonts w:ascii="Times New Roman" w:hAnsi="Times New Roman"/>
          <w:noProof/>
          <w:sz w:val="24"/>
          <w:szCs w:val="24"/>
        </w:rPr>
        <w:t xml:space="preserve"> </w:t>
      </w:r>
      <w:r>
        <w:rPr>
          <w:rFonts w:ascii="Times New Roman" w:hAnsi="Times New Roman"/>
          <w:noProof/>
          <w:sz w:val="24"/>
          <w:szCs w:val="24"/>
        </w:rPr>
        <w:t>Lines are linear fits, and shaded areas are 95% confidence regions for those fits.</w:t>
      </w:r>
      <w:r w:rsidR="00645471">
        <w:rPr>
          <w:rFonts w:ascii="Times New Roman" w:hAnsi="Times New Roman"/>
          <w:noProof/>
          <w:sz w:val="24"/>
          <w:szCs w:val="24"/>
        </w:rPr>
        <w:t xml:space="preserve"> </w:t>
      </w:r>
      <w:r>
        <w:rPr>
          <w:rFonts w:ascii="Times New Roman" w:hAnsi="Times New Roman"/>
          <w:noProof/>
          <w:sz w:val="24"/>
          <w:szCs w:val="24"/>
        </w:rPr>
        <w:t>Algal growth rates did not differ among treatments.</w:t>
      </w:r>
    </w:p>
    <w:p w14:paraId="016F98FC" w14:textId="77777777"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br w:type="page"/>
      </w:r>
    </w:p>
    <w:p w14:paraId="314CA835" w14:textId="77777777" w:rsidR="00F17233" w:rsidRDefault="00F17233" w:rsidP="00F17233">
      <w:pPr>
        <w:spacing w:line="240" w:lineRule="auto"/>
        <w:ind w:right="360"/>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5D6FADA6" wp14:editId="20659B17">
            <wp:simplePos x="0" y="0"/>
            <wp:positionH relativeFrom="column">
              <wp:posOffset>1592317</wp:posOffset>
            </wp:positionH>
            <wp:positionV relativeFrom="paragraph">
              <wp:align>top</wp:align>
            </wp:positionV>
            <wp:extent cx="2743200" cy="2743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MFAbundance_byTadpolePrese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rFonts w:ascii="Times New Roman" w:hAnsi="Times New Roman"/>
          <w:noProof/>
          <w:sz w:val="24"/>
          <w:szCs w:val="24"/>
        </w:rPr>
        <w:br w:type="textWrapping" w:clear="all"/>
      </w:r>
    </w:p>
    <w:p w14:paraId="6A62314F" w14:textId="5850594C" w:rsidR="003E70F5" w:rsidRDefault="00F17233" w:rsidP="00FF31A7">
      <w:pPr>
        <w:spacing w:line="240" w:lineRule="auto"/>
        <w:ind w:right="360"/>
      </w:pPr>
      <w:r>
        <w:rPr>
          <w:rFonts w:ascii="Times New Roman" w:hAnsi="Times New Roman"/>
          <w:noProof/>
          <w:sz w:val="24"/>
          <w:szCs w:val="24"/>
        </w:rPr>
        <w:t>F</w:t>
      </w:r>
      <w:r w:rsidR="00A960C3">
        <w:rPr>
          <w:rFonts w:ascii="Times New Roman" w:hAnsi="Times New Roman"/>
          <w:noProof/>
          <w:sz w:val="24"/>
          <w:szCs w:val="24"/>
        </w:rPr>
        <w:t>igure</w:t>
      </w:r>
      <w:r>
        <w:rPr>
          <w:rFonts w:ascii="Times New Roman" w:hAnsi="Times New Roman"/>
          <w:noProof/>
          <w:sz w:val="24"/>
          <w:szCs w:val="24"/>
        </w:rPr>
        <w:t xml:space="preserve"> </w:t>
      </w:r>
      <w:r w:rsidR="00A960C3">
        <w:rPr>
          <w:rFonts w:ascii="Times New Roman" w:hAnsi="Times New Roman"/>
          <w:noProof/>
          <w:sz w:val="24"/>
          <w:szCs w:val="24"/>
        </w:rPr>
        <w:t>6</w:t>
      </w:r>
      <w:r>
        <w:rPr>
          <w:rFonts w:ascii="Times New Roman" w:hAnsi="Times New Roman"/>
          <w:noProof/>
          <w:sz w:val="24"/>
          <w:szCs w:val="24"/>
        </w:rPr>
        <w:t>.</w:t>
      </w:r>
      <w:r w:rsidR="00645471">
        <w:rPr>
          <w:rFonts w:ascii="Times New Roman" w:hAnsi="Times New Roman"/>
          <w:noProof/>
          <w:sz w:val="24"/>
          <w:szCs w:val="24"/>
        </w:rPr>
        <w:t xml:space="preserve"> </w:t>
      </w:r>
      <w:r w:rsidR="00BB386D">
        <w:rPr>
          <w:rFonts w:ascii="Times New Roman" w:hAnsi="Times New Roman"/>
          <w:noProof/>
          <w:sz w:val="24"/>
          <w:szCs w:val="24"/>
        </w:rPr>
        <w:t>Mesocosm a</w:t>
      </w:r>
      <w:r>
        <w:rPr>
          <w:rFonts w:ascii="Times New Roman" w:hAnsi="Times New Roman"/>
          <w:noProof/>
          <w:sz w:val="24"/>
          <w:szCs w:val="24"/>
        </w:rPr>
        <w:t xml:space="preserve">lgal abundance </w:t>
      </w:r>
      <w:r w:rsidR="00A960C3">
        <w:rPr>
          <w:rFonts w:ascii="Times New Roman" w:hAnsi="Times New Roman"/>
          <w:noProof/>
          <w:sz w:val="24"/>
          <w:szCs w:val="24"/>
        </w:rPr>
        <w:t>(log transformed mg AFDM m</w:t>
      </w:r>
      <w:r w:rsidR="00A960C3" w:rsidRPr="00A960C3">
        <w:rPr>
          <w:rFonts w:ascii="Times New Roman" w:hAnsi="Times New Roman"/>
          <w:noProof/>
          <w:sz w:val="24"/>
          <w:szCs w:val="24"/>
          <w:vertAlign w:val="superscript"/>
        </w:rPr>
        <w:t>-2</w:t>
      </w:r>
      <w:r w:rsidR="00A960C3">
        <w:rPr>
          <w:rFonts w:ascii="Times New Roman" w:hAnsi="Times New Roman"/>
          <w:noProof/>
          <w:sz w:val="24"/>
          <w:szCs w:val="24"/>
        </w:rPr>
        <w:t xml:space="preserve">) </w:t>
      </w:r>
      <w:r>
        <w:rPr>
          <w:rFonts w:ascii="Times New Roman" w:hAnsi="Times New Roman"/>
          <w:noProof/>
          <w:sz w:val="24"/>
          <w:szCs w:val="24"/>
        </w:rPr>
        <w:t>with respect to interaction between final mayfly abundance and tadpole presence</w:t>
      </w:r>
      <w:r w:rsidR="00BB386D">
        <w:rPr>
          <w:rFonts w:ascii="Times New Roman" w:hAnsi="Times New Roman"/>
          <w:noProof/>
          <w:sz w:val="24"/>
          <w:szCs w:val="24"/>
        </w:rPr>
        <w:t>-</w:t>
      </w:r>
      <w:r>
        <w:rPr>
          <w:rFonts w:ascii="Times New Roman" w:hAnsi="Times New Roman"/>
          <w:noProof/>
          <w:sz w:val="24"/>
          <w:szCs w:val="24"/>
        </w:rPr>
        <w:t>absence.</w:t>
      </w:r>
      <w:r w:rsidR="00645471">
        <w:rPr>
          <w:rFonts w:ascii="Times New Roman" w:hAnsi="Times New Roman"/>
          <w:noProof/>
          <w:sz w:val="24"/>
          <w:szCs w:val="24"/>
        </w:rPr>
        <w:t xml:space="preserve"> </w:t>
      </w:r>
      <w:r>
        <w:rPr>
          <w:rFonts w:ascii="Times New Roman" w:hAnsi="Times New Roman"/>
          <w:noProof/>
          <w:sz w:val="24"/>
          <w:szCs w:val="24"/>
        </w:rPr>
        <w:t>Dotted line shows the relationship between algal abundance and mayfly abundance when tadpoles were absent, and solid line shows the relationship between algal abundance and mayfly abundance when tadpoles were present.</w:t>
      </w:r>
      <w:r w:rsidR="00645471">
        <w:rPr>
          <w:rFonts w:ascii="Times New Roman" w:hAnsi="Times New Roman"/>
          <w:noProof/>
          <w:sz w:val="24"/>
          <w:szCs w:val="24"/>
        </w:rPr>
        <w:t xml:space="preserve"> </w:t>
      </w:r>
      <w:r>
        <w:rPr>
          <w:rFonts w:ascii="Times New Roman" w:hAnsi="Times New Roman"/>
          <w:noProof/>
          <w:sz w:val="24"/>
          <w:szCs w:val="24"/>
        </w:rPr>
        <w:t>Mayflies reduced algal abundance only when tadpoles were present.</w:t>
      </w:r>
    </w:p>
    <w:p w14:paraId="4CC472F7" w14:textId="307A1170" w:rsidR="00DE1978" w:rsidRDefault="00DE1978"/>
    <w:p w14:paraId="302D5F53" w14:textId="60B73908" w:rsidR="00606677" w:rsidRDefault="00606677"/>
    <w:p w14:paraId="166453FA" w14:textId="77777777" w:rsidR="00606677" w:rsidRDefault="00606677"/>
    <w:sectPr w:rsidR="0060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1AE7D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131E1"/>
    <w:multiLevelType w:val="hybridMultilevel"/>
    <w:tmpl w:val="A0A21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40A4A"/>
    <w:multiLevelType w:val="hybridMultilevel"/>
    <w:tmpl w:val="E8EE9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52499"/>
    <w:multiLevelType w:val="hybridMultilevel"/>
    <w:tmpl w:val="6C36D3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0A173A21"/>
    <w:multiLevelType w:val="hybridMultilevel"/>
    <w:tmpl w:val="A888F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87D6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0AA6431A"/>
    <w:multiLevelType w:val="hybridMultilevel"/>
    <w:tmpl w:val="744E4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9D2EE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0BB8450C"/>
    <w:multiLevelType w:val="hybridMultilevel"/>
    <w:tmpl w:val="D3309156"/>
    <w:lvl w:ilvl="0" w:tplc="8BD01E0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0FAF"/>
    <w:multiLevelType w:val="hybridMultilevel"/>
    <w:tmpl w:val="455EA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DA4BA1"/>
    <w:multiLevelType w:val="hybridMultilevel"/>
    <w:tmpl w:val="FA86B248"/>
    <w:lvl w:ilvl="0" w:tplc="C2408A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F7FBE"/>
    <w:multiLevelType w:val="hybridMultilevel"/>
    <w:tmpl w:val="65D4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102D5"/>
    <w:multiLevelType w:val="hybridMultilevel"/>
    <w:tmpl w:val="8160C1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90B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DB2B38"/>
    <w:multiLevelType w:val="hybridMultilevel"/>
    <w:tmpl w:val="62C22D82"/>
    <w:lvl w:ilvl="0" w:tplc="735282EA">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5" w15:restartNumberingAfterBreak="0">
    <w:nsid w:val="29FC6711"/>
    <w:multiLevelType w:val="hybridMultilevel"/>
    <w:tmpl w:val="97DC7A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541FF"/>
    <w:multiLevelType w:val="hybridMultilevel"/>
    <w:tmpl w:val="1E3AFC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C6566"/>
    <w:multiLevelType w:val="hybridMultilevel"/>
    <w:tmpl w:val="D556C03C"/>
    <w:lvl w:ilvl="0" w:tplc="08562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925DD1"/>
    <w:multiLevelType w:val="hybridMultilevel"/>
    <w:tmpl w:val="ECE6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82C66"/>
    <w:multiLevelType w:val="hybridMultilevel"/>
    <w:tmpl w:val="D44C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553F7"/>
    <w:multiLevelType w:val="hybridMultilevel"/>
    <w:tmpl w:val="C0F2A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1344BD"/>
    <w:multiLevelType w:val="hybridMultilevel"/>
    <w:tmpl w:val="5D6093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7266921"/>
    <w:multiLevelType w:val="hybridMultilevel"/>
    <w:tmpl w:val="F206621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3DA40BB5"/>
    <w:multiLevelType w:val="hybridMultilevel"/>
    <w:tmpl w:val="85D6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16793"/>
    <w:multiLevelType w:val="hybridMultilevel"/>
    <w:tmpl w:val="856A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576C3"/>
    <w:multiLevelType w:val="hybridMultilevel"/>
    <w:tmpl w:val="E0D6145C"/>
    <w:lvl w:ilvl="0" w:tplc="61BE0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5B3C54"/>
    <w:multiLevelType w:val="hybridMultilevel"/>
    <w:tmpl w:val="CC542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1E1715"/>
    <w:multiLevelType w:val="hybridMultilevel"/>
    <w:tmpl w:val="88CC6B1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4B83241F"/>
    <w:multiLevelType w:val="hybridMultilevel"/>
    <w:tmpl w:val="0AA2269C"/>
    <w:lvl w:ilvl="0" w:tplc="735282EA">
      <w:start w:val="1"/>
      <w:numFmt w:val="lowerLetter"/>
      <w:lvlText w:val="%1)"/>
      <w:lvlJc w:val="left"/>
      <w:pPr>
        <w:ind w:left="742"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9" w15:restartNumberingAfterBreak="0">
    <w:nsid w:val="4C15054D"/>
    <w:multiLevelType w:val="hybridMultilevel"/>
    <w:tmpl w:val="F206621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4DAF0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671BCA"/>
    <w:multiLevelType w:val="hybridMultilevel"/>
    <w:tmpl w:val="A1D0253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9A23C0"/>
    <w:multiLevelType w:val="hybridMultilevel"/>
    <w:tmpl w:val="7CC412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9F7123"/>
    <w:multiLevelType w:val="hybridMultilevel"/>
    <w:tmpl w:val="28280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8572BB"/>
    <w:multiLevelType w:val="hybridMultilevel"/>
    <w:tmpl w:val="8E96B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37E6B"/>
    <w:multiLevelType w:val="hybridMultilevel"/>
    <w:tmpl w:val="0E6A3CEC"/>
    <w:lvl w:ilvl="0" w:tplc="0409000F">
      <w:start w:val="1"/>
      <w:numFmt w:val="decimal"/>
      <w:lvlText w:val="%1."/>
      <w:lvlJc w:val="left"/>
      <w:pPr>
        <w:ind w:left="720" w:hanging="360"/>
      </w:pPr>
    </w:lvl>
    <w:lvl w:ilvl="1" w:tplc="81AAF2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793B57"/>
    <w:multiLevelType w:val="hybridMultilevel"/>
    <w:tmpl w:val="691C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4D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ED09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63602FE"/>
    <w:multiLevelType w:val="hybridMultilevel"/>
    <w:tmpl w:val="6C7C6412"/>
    <w:lvl w:ilvl="0" w:tplc="0409000F">
      <w:start w:val="1"/>
      <w:numFmt w:val="decimal"/>
      <w:lvlText w:val="%1."/>
      <w:lvlJc w:val="left"/>
      <w:pPr>
        <w:ind w:left="720" w:hanging="360"/>
      </w:pPr>
    </w:lvl>
    <w:lvl w:ilvl="1" w:tplc="7C0EA3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F0954"/>
    <w:multiLevelType w:val="hybridMultilevel"/>
    <w:tmpl w:val="1E3AFC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321EFC"/>
    <w:multiLevelType w:val="hybridMultilevel"/>
    <w:tmpl w:val="C66A4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AF36C4"/>
    <w:multiLevelType w:val="hybridMultilevel"/>
    <w:tmpl w:val="8FAC4B22"/>
    <w:lvl w:ilvl="0" w:tplc="735282EA">
      <w:start w:val="1"/>
      <w:numFmt w:val="lowerLetter"/>
      <w:lvlText w:val="%1)"/>
      <w:lvlJc w:val="left"/>
      <w:pPr>
        <w:ind w:left="713" w:hanging="360"/>
      </w:pPr>
      <w:rPr>
        <w:rFonts w:hint="default"/>
      </w:r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44" w15:restartNumberingAfterBreak="0">
    <w:nsid w:val="75700A26"/>
    <w:multiLevelType w:val="hybridMultilevel"/>
    <w:tmpl w:val="EF4A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21FD1"/>
    <w:multiLevelType w:val="hybridMultilevel"/>
    <w:tmpl w:val="77EC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31"/>
  </w:num>
  <w:num w:numId="4">
    <w:abstractNumId w:val="15"/>
  </w:num>
  <w:num w:numId="5">
    <w:abstractNumId w:val="9"/>
  </w:num>
  <w:num w:numId="6">
    <w:abstractNumId w:val="21"/>
  </w:num>
  <w:num w:numId="7">
    <w:abstractNumId w:val="1"/>
  </w:num>
  <w:num w:numId="8">
    <w:abstractNumId w:val="20"/>
  </w:num>
  <w:num w:numId="9">
    <w:abstractNumId w:val="6"/>
  </w:num>
  <w:num w:numId="10">
    <w:abstractNumId w:val="3"/>
  </w:num>
  <w:num w:numId="11">
    <w:abstractNumId w:val="33"/>
  </w:num>
  <w:num w:numId="12">
    <w:abstractNumId w:val="18"/>
  </w:num>
  <w:num w:numId="13">
    <w:abstractNumId w:val="10"/>
  </w:num>
  <w:num w:numId="14">
    <w:abstractNumId w:val="25"/>
  </w:num>
  <w:num w:numId="15">
    <w:abstractNumId w:val="12"/>
  </w:num>
  <w:num w:numId="16">
    <w:abstractNumId w:val="35"/>
  </w:num>
  <w:num w:numId="17">
    <w:abstractNumId w:val="41"/>
  </w:num>
  <w:num w:numId="18">
    <w:abstractNumId w:val="44"/>
  </w:num>
  <w:num w:numId="19">
    <w:abstractNumId w:val="26"/>
  </w:num>
  <w:num w:numId="20">
    <w:abstractNumId w:val="34"/>
  </w:num>
  <w:num w:numId="21">
    <w:abstractNumId w:val="0"/>
  </w:num>
  <w:num w:numId="22">
    <w:abstractNumId w:val="17"/>
  </w:num>
  <w:num w:numId="23">
    <w:abstractNumId w:val="32"/>
  </w:num>
  <w:num w:numId="24">
    <w:abstractNumId w:val="42"/>
  </w:num>
  <w:num w:numId="25">
    <w:abstractNumId w:val="16"/>
  </w:num>
  <w:num w:numId="26">
    <w:abstractNumId w:val="19"/>
  </w:num>
  <w:num w:numId="27">
    <w:abstractNumId w:val="45"/>
  </w:num>
  <w:num w:numId="28">
    <w:abstractNumId w:val="36"/>
  </w:num>
  <w:num w:numId="29">
    <w:abstractNumId w:val="24"/>
  </w:num>
  <w:num w:numId="30">
    <w:abstractNumId w:val="22"/>
  </w:num>
  <w:num w:numId="31">
    <w:abstractNumId w:val="29"/>
  </w:num>
  <w:num w:numId="32">
    <w:abstractNumId w:val="7"/>
  </w:num>
  <w:num w:numId="33">
    <w:abstractNumId w:val="39"/>
  </w:num>
  <w:num w:numId="34">
    <w:abstractNumId w:val="13"/>
  </w:num>
  <w:num w:numId="35">
    <w:abstractNumId w:val="5"/>
  </w:num>
  <w:num w:numId="36">
    <w:abstractNumId w:val="38"/>
  </w:num>
  <w:num w:numId="37">
    <w:abstractNumId w:val="23"/>
  </w:num>
  <w:num w:numId="38">
    <w:abstractNumId w:val="30"/>
  </w:num>
  <w:num w:numId="39">
    <w:abstractNumId w:val="37"/>
  </w:num>
  <w:num w:numId="40">
    <w:abstractNumId w:val="11"/>
  </w:num>
  <w:num w:numId="41">
    <w:abstractNumId w:val="2"/>
  </w:num>
  <w:num w:numId="42">
    <w:abstractNumId w:val="8"/>
  </w:num>
  <w:num w:numId="43">
    <w:abstractNumId w:val="40"/>
  </w:num>
  <w:num w:numId="44">
    <w:abstractNumId w:val="40"/>
    <w:lvlOverride w:ilvl="0">
      <w:lvl w:ilvl="0" w:tplc="0409000F">
        <w:start w:val="1"/>
        <w:numFmt w:val="lowerLetter"/>
        <w:lvlText w:val="%1)"/>
        <w:lvlJc w:val="left"/>
        <w:pPr>
          <w:ind w:left="1440" w:hanging="360"/>
        </w:pPr>
        <w:rPr>
          <w:rFonts w:hint="default"/>
        </w:rPr>
      </w:lvl>
    </w:lvlOverride>
    <w:lvlOverride w:ilvl="1">
      <w:lvl w:ilvl="1" w:tplc="7C0EA3E8">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5">
    <w:abstractNumId w:val="43"/>
  </w:num>
  <w:num w:numId="46">
    <w:abstractNumId w:val="40"/>
    <w:lvlOverride w:ilvl="0">
      <w:lvl w:ilvl="0" w:tplc="0409000F">
        <w:start w:val="1"/>
        <w:numFmt w:val="lowerLetter"/>
        <w:lvlText w:val="%1)"/>
        <w:lvlJc w:val="left"/>
        <w:pPr>
          <w:ind w:left="1440" w:hanging="360"/>
        </w:pPr>
        <w:rPr>
          <w:rFonts w:hint="default"/>
        </w:rPr>
      </w:lvl>
    </w:lvlOverride>
    <w:lvlOverride w:ilvl="1">
      <w:lvl w:ilvl="1" w:tplc="7C0EA3E8">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7">
    <w:abstractNumId w:val="14"/>
  </w:num>
  <w:num w:numId="4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mith">
    <w15:presenceInfo w15:providerId="Windows Live" w15:userId="76d7e093490b754d"/>
  </w15:person>
  <w15:person w15:author="Andrea Adams">
    <w15:presenceInfo w15:providerId="None" w15:userId="Andrea Ad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33"/>
    <w:rsid w:val="00011473"/>
    <w:rsid w:val="00020E8A"/>
    <w:rsid w:val="00023AC1"/>
    <w:rsid w:val="00023CB6"/>
    <w:rsid w:val="00023F46"/>
    <w:rsid w:val="00025B84"/>
    <w:rsid w:val="00053D93"/>
    <w:rsid w:val="000554D4"/>
    <w:rsid w:val="000559C5"/>
    <w:rsid w:val="00061FF3"/>
    <w:rsid w:val="00063C4A"/>
    <w:rsid w:val="000647DA"/>
    <w:rsid w:val="000B659E"/>
    <w:rsid w:val="000C200C"/>
    <w:rsid w:val="000C4CE1"/>
    <w:rsid w:val="000D168B"/>
    <w:rsid w:val="000E6019"/>
    <w:rsid w:val="000E67BB"/>
    <w:rsid w:val="000E70BC"/>
    <w:rsid w:val="001232D8"/>
    <w:rsid w:val="00124F34"/>
    <w:rsid w:val="0014554B"/>
    <w:rsid w:val="00145A0A"/>
    <w:rsid w:val="00147E72"/>
    <w:rsid w:val="00150F86"/>
    <w:rsid w:val="00161EB7"/>
    <w:rsid w:val="00166A36"/>
    <w:rsid w:val="001775BE"/>
    <w:rsid w:val="00183BCB"/>
    <w:rsid w:val="001A4817"/>
    <w:rsid w:val="001A6256"/>
    <w:rsid w:val="001A76C7"/>
    <w:rsid w:val="001B0380"/>
    <w:rsid w:val="001D619D"/>
    <w:rsid w:val="001E493B"/>
    <w:rsid w:val="001E4B76"/>
    <w:rsid w:val="001F14F2"/>
    <w:rsid w:val="001F1D40"/>
    <w:rsid w:val="00207DE2"/>
    <w:rsid w:val="00226805"/>
    <w:rsid w:val="00230983"/>
    <w:rsid w:val="00230C28"/>
    <w:rsid w:val="00250677"/>
    <w:rsid w:val="0025233F"/>
    <w:rsid w:val="002641D2"/>
    <w:rsid w:val="00273556"/>
    <w:rsid w:val="00284C96"/>
    <w:rsid w:val="0028721C"/>
    <w:rsid w:val="002928B3"/>
    <w:rsid w:val="00295C82"/>
    <w:rsid w:val="002A0B82"/>
    <w:rsid w:val="002A39DD"/>
    <w:rsid w:val="002B1052"/>
    <w:rsid w:val="002B6901"/>
    <w:rsid w:val="002B7DE9"/>
    <w:rsid w:val="002C0F65"/>
    <w:rsid w:val="002C27DD"/>
    <w:rsid w:val="002C28BE"/>
    <w:rsid w:val="002D36E8"/>
    <w:rsid w:val="002E2295"/>
    <w:rsid w:val="002E28D3"/>
    <w:rsid w:val="002F360B"/>
    <w:rsid w:val="002F6661"/>
    <w:rsid w:val="003179AB"/>
    <w:rsid w:val="00327A10"/>
    <w:rsid w:val="00330C6D"/>
    <w:rsid w:val="00334370"/>
    <w:rsid w:val="00375890"/>
    <w:rsid w:val="00377BD4"/>
    <w:rsid w:val="00383BE0"/>
    <w:rsid w:val="003846C7"/>
    <w:rsid w:val="0039042B"/>
    <w:rsid w:val="003947C7"/>
    <w:rsid w:val="00395098"/>
    <w:rsid w:val="003A65DB"/>
    <w:rsid w:val="003B5361"/>
    <w:rsid w:val="003D179E"/>
    <w:rsid w:val="003E0927"/>
    <w:rsid w:val="003E3469"/>
    <w:rsid w:val="003E70F5"/>
    <w:rsid w:val="003F1A53"/>
    <w:rsid w:val="003F73C6"/>
    <w:rsid w:val="00414DD8"/>
    <w:rsid w:val="004156C3"/>
    <w:rsid w:val="00424E53"/>
    <w:rsid w:val="0046180E"/>
    <w:rsid w:val="00462273"/>
    <w:rsid w:val="004652F8"/>
    <w:rsid w:val="00475E75"/>
    <w:rsid w:val="00483314"/>
    <w:rsid w:val="004840E9"/>
    <w:rsid w:val="004903FE"/>
    <w:rsid w:val="004A3B30"/>
    <w:rsid w:val="004B54F3"/>
    <w:rsid w:val="004B71DE"/>
    <w:rsid w:val="00514B9B"/>
    <w:rsid w:val="00522633"/>
    <w:rsid w:val="00525566"/>
    <w:rsid w:val="0053082B"/>
    <w:rsid w:val="00536818"/>
    <w:rsid w:val="0053688C"/>
    <w:rsid w:val="00547474"/>
    <w:rsid w:val="00553106"/>
    <w:rsid w:val="00553649"/>
    <w:rsid w:val="005550ED"/>
    <w:rsid w:val="00565246"/>
    <w:rsid w:val="00565BD4"/>
    <w:rsid w:val="00573658"/>
    <w:rsid w:val="00591021"/>
    <w:rsid w:val="00597446"/>
    <w:rsid w:val="005B3F0C"/>
    <w:rsid w:val="005C734E"/>
    <w:rsid w:val="005D2A7B"/>
    <w:rsid w:val="00601245"/>
    <w:rsid w:val="00602FA8"/>
    <w:rsid w:val="00606677"/>
    <w:rsid w:val="00613848"/>
    <w:rsid w:val="00626648"/>
    <w:rsid w:val="0063414B"/>
    <w:rsid w:val="00645471"/>
    <w:rsid w:val="00653C7A"/>
    <w:rsid w:val="00692F89"/>
    <w:rsid w:val="006A2A2A"/>
    <w:rsid w:val="006B056F"/>
    <w:rsid w:val="006D50CF"/>
    <w:rsid w:val="006E2DF4"/>
    <w:rsid w:val="006F44DF"/>
    <w:rsid w:val="006F5C37"/>
    <w:rsid w:val="006F7658"/>
    <w:rsid w:val="007149AE"/>
    <w:rsid w:val="00725D95"/>
    <w:rsid w:val="0073187A"/>
    <w:rsid w:val="00743AC5"/>
    <w:rsid w:val="0075108A"/>
    <w:rsid w:val="00754480"/>
    <w:rsid w:val="00756A20"/>
    <w:rsid w:val="007602CD"/>
    <w:rsid w:val="007619BF"/>
    <w:rsid w:val="00764FF2"/>
    <w:rsid w:val="007803F5"/>
    <w:rsid w:val="00785359"/>
    <w:rsid w:val="007A2B87"/>
    <w:rsid w:val="007A337D"/>
    <w:rsid w:val="007B3D0D"/>
    <w:rsid w:val="007D4480"/>
    <w:rsid w:val="007E202F"/>
    <w:rsid w:val="007F25E9"/>
    <w:rsid w:val="007F6A6F"/>
    <w:rsid w:val="008053E7"/>
    <w:rsid w:val="00805716"/>
    <w:rsid w:val="0081461E"/>
    <w:rsid w:val="00814925"/>
    <w:rsid w:val="008150E6"/>
    <w:rsid w:val="00820BAE"/>
    <w:rsid w:val="008238B4"/>
    <w:rsid w:val="008275C3"/>
    <w:rsid w:val="0083555B"/>
    <w:rsid w:val="00836896"/>
    <w:rsid w:val="00843DFE"/>
    <w:rsid w:val="00846C28"/>
    <w:rsid w:val="008507AD"/>
    <w:rsid w:val="00863B81"/>
    <w:rsid w:val="00874BD4"/>
    <w:rsid w:val="00886AE4"/>
    <w:rsid w:val="00887064"/>
    <w:rsid w:val="008958D2"/>
    <w:rsid w:val="008A1B2F"/>
    <w:rsid w:val="008A761E"/>
    <w:rsid w:val="008A7F90"/>
    <w:rsid w:val="008B03C0"/>
    <w:rsid w:val="008B4129"/>
    <w:rsid w:val="008D36F7"/>
    <w:rsid w:val="008D4F4A"/>
    <w:rsid w:val="008D7240"/>
    <w:rsid w:val="0090252A"/>
    <w:rsid w:val="009041E4"/>
    <w:rsid w:val="009118AA"/>
    <w:rsid w:val="00924687"/>
    <w:rsid w:val="00934A0A"/>
    <w:rsid w:val="00935135"/>
    <w:rsid w:val="00936070"/>
    <w:rsid w:val="00937C64"/>
    <w:rsid w:val="00942B2F"/>
    <w:rsid w:val="00945865"/>
    <w:rsid w:val="00952F1D"/>
    <w:rsid w:val="00954062"/>
    <w:rsid w:val="00954BD3"/>
    <w:rsid w:val="00981D6D"/>
    <w:rsid w:val="0099004A"/>
    <w:rsid w:val="00993A0B"/>
    <w:rsid w:val="009A473F"/>
    <w:rsid w:val="009A64AD"/>
    <w:rsid w:val="009D6104"/>
    <w:rsid w:val="009D793B"/>
    <w:rsid w:val="009F3E5D"/>
    <w:rsid w:val="009F762D"/>
    <w:rsid w:val="00A03229"/>
    <w:rsid w:val="00A102B9"/>
    <w:rsid w:val="00A154C1"/>
    <w:rsid w:val="00A20187"/>
    <w:rsid w:val="00A45B77"/>
    <w:rsid w:val="00A45FC1"/>
    <w:rsid w:val="00A475CD"/>
    <w:rsid w:val="00A51D3D"/>
    <w:rsid w:val="00A627CF"/>
    <w:rsid w:val="00A74E53"/>
    <w:rsid w:val="00A77D6B"/>
    <w:rsid w:val="00A8156B"/>
    <w:rsid w:val="00A83154"/>
    <w:rsid w:val="00A840AD"/>
    <w:rsid w:val="00A960C3"/>
    <w:rsid w:val="00AB1881"/>
    <w:rsid w:val="00AB6BBB"/>
    <w:rsid w:val="00AC2331"/>
    <w:rsid w:val="00AC5C4F"/>
    <w:rsid w:val="00AD392D"/>
    <w:rsid w:val="00AE5FEB"/>
    <w:rsid w:val="00AE6437"/>
    <w:rsid w:val="00AE7402"/>
    <w:rsid w:val="00B005A7"/>
    <w:rsid w:val="00B13179"/>
    <w:rsid w:val="00B22E60"/>
    <w:rsid w:val="00B354A8"/>
    <w:rsid w:val="00B469EB"/>
    <w:rsid w:val="00B4700B"/>
    <w:rsid w:val="00B47BDC"/>
    <w:rsid w:val="00B61059"/>
    <w:rsid w:val="00B622EB"/>
    <w:rsid w:val="00B81BEE"/>
    <w:rsid w:val="00B83D7D"/>
    <w:rsid w:val="00BA659D"/>
    <w:rsid w:val="00BB386D"/>
    <w:rsid w:val="00BB3905"/>
    <w:rsid w:val="00BC27DC"/>
    <w:rsid w:val="00BC4DDE"/>
    <w:rsid w:val="00BC5564"/>
    <w:rsid w:val="00BC741E"/>
    <w:rsid w:val="00BD1CB3"/>
    <w:rsid w:val="00BD7F30"/>
    <w:rsid w:val="00BE21EA"/>
    <w:rsid w:val="00BE651F"/>
    <w:rsid w:val="00BF1D92"/>
    <w:rsid w:val="00BF6333"/>
    <w:rsid w:val="00C01030"/>
    <w:rsid w:val="00C10876"/>
    <w:rsid w:val="00C11517"/>
    <w:rsid w:val="00C13579"/>
    <w:rsid w:val="00C1660A"/>
    <w:rsid w:val="00C337CA"/>
    <w:rsid w:val="00C428F2"/>
    <w:rsid w:val="00C50C59"/>
    <w:rsid w:val="00C619B6"/>
    <w:rsid w:val="00C679A4"/>
    <w:rsid w:val="00C77C87"/>
    <w:rsid w:val="00C82FEE"/>
    <w:rsid w:val="00CD1423"/>
    <w:rsid w:val="00CD5949"/>
    <w:rsid w:val="00CE13DE"/>
    <w:rsid w:val="00CE5221"/>
    <w:rsid w:val="00CE724C"/>
    <w:rsid w:val="00CF057D"/>
    <w:rsid w:val="00D0058B"/>
    <w:rsid w:val="00D079E3"/>
    <w:rsid w:val="00D1016E"/>
    <w:rsid w:val="00D10222"/>
    <w:rsid w:val="00D118D1"/>
    <w:rsid w:val="00D14FA7"/>
    <w:rsid w:val="00D25DD5"/>
    <w:rsid w:val="00D266E3"/>
    <w:rsid w:val="00D425F0"/>
    <w:rsid w:val="00D710F4"/>
    <w:rsid w:val="00D7335D"/>
    <w:rsid w:val="00D74862"/>
    <w:rsid w:val="00D82925"/>
    <w:rsid w:val="00D854EC"/>
    <w:rsid w:val="00D9085D"/>
    <w:rsid w:val="00DA434C"/>
    <w:rsid w:val="00DB7AB7"/>
    <w:rsid w:val="00DC445B"/>
    <w:rsid w:val="00DC4CAC"/>
    <w:rsid w:val="00DE1978"/>
    <w:rsid w:val="00DE4545"/>
    <w:rsid w:val="00DF0D91"/>
    <w:rsid w:val="00DF3415"/>
    <w:rsid w:val="00DF490C"/>
    <w:rsid w:val="00DF5D40"/>
    <w:rsid w:val="00E037FF"/>
    <w:rsid w:val="00E0594E"/>
    <w:rsid w:val="00E16615"/>
    <w:rsid w:val="00E16C60"/>
    <w:rsid w:val="00E20BC4"/>
    <w:rsid w:val="00E27264"/>
    <w:rsid w:val="00E534DB"/>
    <w:rsid w:val="00E567E2"/>
    <w:rsid w:val="00E74E95"/>
    <w:rsid w:val="00E754C1"/>
    <w:rsid w:val="00E76C8E"/>
    <w:rsid w:val="00E80EB3"/>
    <w:rsid w:val="00E84532"/>
    <w:rsid w:val="00E95959"/>
    <w:rsid w:val="00EC0A2A"/>
    <w:rsid w:val="00EE5044"/>
    <w:rsid w:val="00EF0C03"/>
    <w:rsid w:val="00EF0F25"/>
    <w:rsid w:val="00EF2E6B"/>
    <w:rsid w:val="00EF522E"/>
    <w:rsid w:val="00EF5C08"/>
    <w:rsid w:val="00F00A5E"/>
    <w:rsid w:val="00F17233"/>
    <w:rsid w:val="00F24399"/>
    <w:rsid w:val="00F26445"/>
    <w:rsid w:val="00F3217C"/>
    <w:rsid w:val="00F3315A"/>
    <w:rsid w:val="00F50B9D"/>
    <w:rsid w:val="00F53773"/>
    <w:rsid w:val="00F604E8"/>
    <w:rsid w:val="00F6665B"/>
    <w:rsid w:val="00F841BB"/>
    <w:rsid w:val="00F87899"/>
    <w:rsid w:val="00F965B6"/>
    <w:rsid w:val="00FC160D"/>
    <w:rsid w:val="00FD1EAB"/>
    <w:rsid w:val="00FE3306"/>
    <w:rsid w:val="00FF31A7"/>
    <w:rsid w:val="00FF36C3"/>
    <w:rsid w:val="00FF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B85D"/>
  <w15:chartTrackingRefBased/>
  <w15:docId w15:val="{07999073-F35F-47A5-A4FE-9403B5B7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23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17233"/>
    <w:pPr>
      <w:keepNext/>
      <w:keepLines/>
      <w:numPr>
        <w:numId w:val="32"/>
      </w:numPr>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F17233"/>
    <w:pPr>
      <w:keepNext/>
      <w:keepLines/>
      <w:numPr>
        <w:ilvl w:val="1"/>
        <w:numId w:val="32"/>
      </w:numPr>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F17233"/>
    <w:pPr>
      <w:keepNext/>
      <w:keepLines/>
      <w:numPr>
        <w:ilvl w:val="2"/>
        <w:numId w:val="32"/>
      </w:numPr>
      <w:spacing w:before="200" w:after="0" w:line="240" w:lineRule="auto"/>
      <w:outlineLvl w:val="2"/>
    </w:pPr>
    <w:rPr>
      <w:rFonts w:ascii="Cambria" w:eastAsia="MS Gothic" w:hAnsi="Cambria"/>
      <w:b/>
      <w:bCs/>
      <w:color w:val="4F81BD"/>
    </w:rPr>
  </w:style>
  <w:style w:type="paragraph" w:styleId="Heading4">
    <w:name w:val="heading 4"/>
    <w:basedOn w:val="Normal"/>
    <w:next w:val="Normal"/>
    <w:link w:val="Heading4Char"/>
    <w:uiPriority w:val="9"/>
    <w:qFormat/>
    <w:rsid w:val="00F17233"/>
    <w:pPr>
      <w:keepNext/>
      <w:keepLines/>
      <w:numPr>
        <w:ilvl w:val="3"/>
        <w:numId w:val="32"/>
      </w:numPr>
      <w:spacing w:before="200" w:after="0" w:line="240" w:lineRule="auto"/>
      <w:outlineLvl w:val="3"/>
    </w:pPr>
    <w:rPr>
      <w:rFonts w:ascii="Cambria" w:eastAsia="MS Gothic" w:hAnsi="Cambria"/>
      <w:b/>
      <w:bCs/>
      <w:i/>
      <w:iCs/>
      <w:color w:val="4F81BD"/>
    </w:rPr>
  </w:style>
  <w:style w:type="paragraph" w:styleId="Heading5">
    <w:name w:val="heading 5"/>
    <w:basedOn w:val="Normal"/>
    <w:next w:val="Normal"/>
    <w:link w:val="Heading5Char"/>
    <w:uiPriority w:val="9"/>
    <w:qFormat/>
    <w:rsid w:val="00F17233"/>
    <w:pPr>
      <w:keepNext/>
      <w:keepLines/>
      <w:numPr>
        <w:ilvl w:val="4"/>
        <w:numId w:val="32"/>
      </w:numPr>
      <w:spacing w:before="200" w:after="0" w:line="240" w:lineRule="auto"/>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F17233"/>
    <w:pPr>
      <w:keepNext/>
      <w:keepLines/>
      <w:numPr>
        <w:ilvl w:val="5"/>
        <w:numId w:val="3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1723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233"/>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723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233"/>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F17233"/>
    <w:rPr>
      <w:rFonts w:ascii="Cambria" w:eastAsia="MS Gothic" w:hAnsi="Cambria" w:cs="Times New Roman"/>
      <w:b/>
      <w:bCs/>
      <w:color w:val="4F81BD"/>
      <w:sz w:val="26"/>
      <w:szCs w:val="26"/>
    </w:rPr>
  </w:style>
  <w:style w:type="character" w:customStyle="1" w:styleId="Heading3Char">
    <w:name w:val="Heading 3 Char"/>
    <w:basedOn w:val="DefaultParagraphFont"/>
    <w:link w:val="Heading3"/>
    <w:uiPriority w:val="9"/>
    <w:rsid w:val="00F17233"/>
    <w:rPr>
      <w:rFonts w:ascii="Cambria" w:eastAsia="MS Gothic" w:hAnsi="Cambria" w:cs="Times New Roman"/>
      <w:b/>
      <w:bCs/>
      <w:color w:val="4F81BD"/>
    </w:rPr>
  </w:style>
  <w:style w:type="character" w:customStyle="1" w:styleId="Heading4Char">
    <w:name w:val="Heading 4 Char"/>
    <w:basedOn w:val="DefaultParagraphFont"/>
    <w:link w:val="Heading4"/>
    <w:uiPriority w:val="9"/>
    <w:rsid w:val="00F17233"/>
    <w:rPr>
      <w:rFonts w:ascii="Cambria" w:eastAsia="MS Gothic" w:hAnsi="Cambria" w:cs="Times New Roman"/>
      <w:b/>
      <w:bCs/>
      <w:i/>
      <w:iCs/>
      <w:color w:val="4F81BD"/>
    </w:rPr>
  </w:style>
  <w:style w:type="character" w:customStyle="1" w:styleId="Heading5Char">
    <w:name w:val="Heading 5 Char"/>
    <w:basedOn w:val="DefaultParagraphFont"/>
    <w:link w:val="Heading5"/>
    <w:uiPriority w:val="9"/>
    <w:rsid w:val="00F17233"/>
    <w:rPr>
      <w:rFonts w:ascii="Cambria" w:eastAsia="MS Gothic" w:hAnsi="Cambria" w:cs="Times New Roman"/>
      <w:color w:val="243F60"/>
    </w:rPr>
  </w:style>
  <w:style w:type="character" w:customStyle="1" w:styleId="Heading6Char">
    <w:name w:val="Heading 6 Char"/>
    <w:basedOn w:val="DefaultParagraphFont"/>
    <w:link w:val="Heading6"/>
    <w:uiPriority w:val="9"/>
    <w:semiHidden/>
    <w:rsid w:val="00F1723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172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2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7233"/>
    <w:rPr>
      <w:rFonts w:asciiTheme="majorHAnsi" w:eastAsiaTheme="majorEastAsia" w:hAnsiTheme="majorHAnsi" w:cstheme="majorBidi"/>
      <w:i/>
      <w:iCs/>
      <w:color w:val="404040" w:themeColor="text1" w:themeTint="BF"/>
      <w:sz w:val="20"/>
      <w:szCs w:val="20"/>
    </w:rPr>
  </w:style>
  <w:style w:type="paragraph" w:customStyle="1" w:styleId="MediumGrid21">
    <w:name w:val="Medium Grid 21"/>
    <w:uiPriority w:val="1"/>
    <w:qFormat/>
    <w:rsid w:val="00F17233"/>
    <w:pPr>
      <w:spacing w:after="0" w:line="240" w:lineRule="auto"/>
    </w:pPr>
    <w:rPr>
      <w:rFonts w:ascii="Calibri" w:eastAsia="Calibri" w:hAnsi="Calibri" w:cs="Times New Roman"/>
    </w:rPr>
  </w:style>
  <w:style w:type="character" w:styleId="LineNumber">
    <w:name w:val="line number"/>
    <w:basedOn w:val="DefaultParagraphFont"/>
    <w:uiPriority w:val="99"/>
    <w:semiHidden/>
    <w:unhideWhenUsed/>
    <w:rsid w:val="00F17233"/>
  </w:style>
  <w:style w:type="paragraph" w:customStyle="1" w:styleId="ColorfulList-Accent11">
    <w:name w:val="Colorful List - Accent 11"/>
    <w:basedOn w:val="Normal"/>
    <w:uiPriority w:val="34"/>
    <w:qFormat/>
    <w:rsid w:val="00F17233"/>
    <w:pPr>
      <w:ind w:left="720"/>
      <w:contextualSpacing/>
    </w:pPr>
  </w:style>
  <w:style w:type="paragraph" w:styleId="BalloonText">
    <w:name w:val="Balloon Text"/>
    <w:basedOn w:val="Normal"/>
    <w:link w:val="BalloonTextChar"/>
    <w:uiPriority w:val="99"/>
    <w:semiHidden/>
    <w:unhideWhenUsed/>
    <w:rsid w:val="00F17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33"/>
    <w:rPr>
      <w:rFonts w:ascii="Tahoma" w:eastAsia="Calibri" w:hAnsi="Tahoma" w:cs="Tahoma"/>
      <w:sz w:val="16"/>
      <w:szCs w:val="16"/>
    </w:rPr>
  </w:style>
  <w:style w:type="character" w:styleId="CommentReference">
    <w:name w:val="annotation reference"/>
    <w:uiPriority w:val="99"/>
    <w:semiHidden/>
    <w:unhideWhenUsed/>
    <w:rsid w:val="00F17233"/>
    <w:rPr>
      <w:sz w:val="16"/>
      <w:szCs w:val="16"/>
    </w:rPr>
  </w:style>
  <w:style w:type="paragraph" w:styleId="CommentText">
    <w:name w:val="annotation text"/>
    <w:basedOn w:val="Normal"/>
    <w:link w:val="CommentTextChar"/>
    <w:uiPriority w:val="99"/>
    <w:unhideWhenUsed/>
    <w:rsid w:val="00F17233"/>
    <w:pPr>
      <w:spacing w:line="240" w:lineRule="auto"/>
    </w:pPr>
    <w:rPr>
      <w:sz w:val="20"/>
      <w:szCs w:val="20"/>
    </w:rPr>
  </w:style>
  <w:style w:type="character" w:customStyle="1" w:styleId="CommentTextChar">
    <w:name w:val="Comment Text Char"/>
    <w:basedOn w:val="DefaultParagraphFont"/>
    <w:link w:val="CommentText"/>
    <w:uiPriority w:val="99"/>
    <w:rsid w:val="00F1723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17233"/>
    <w:rPr>
      <w:b/>
      <w:bCs/>
    </w:rPr>
  </w:style>
  <w:style w:type="character" w:customStyle="1" w:styleId="CommentSubjectChar">
    <w:name w:val="Comment Subject Char"/>
    <w:basedOn w:val="CommentTextChar"/>
    <w:link w:val="CommentSubject"/>
    <w:uiPriority w:val="99"/>
    <w:semiHidden/>
    <w:rsid w:val="00F17233"/>
    <w:rPr>
      <w:rFonts w:ascii="Calibri" w:eastAsia="Calibri" w:hAnsi="Calibri" w:cs="Times New Roman"/>
      <w:b/>
      <w:bCs/>
      <w:sz w:val="20"/>
      <w:szCs w:val="20"/>
    </w:rPr>
  </w:style>
  <w:style w:type="paragraph" w:customStyle="1" w:styleId="Bibliography1">
    <w:name w:val="Bibliography1"/>
    <w:basedOn w:val="Normal"/>
    <w:next w:val="Normal"/>
    <w:uiPriority w:val="37"/>
    <w:unhideWhenUsed/>
    <w:rsid w:val="00F17233"/>
    <w:pPr>
      <w:spacing w:after="0" w:line="240" w:lineRule="auto"/>
      <w:ind w:left="720" w:hanging="720"/>
    </w:pPr>
  </w:style>
  <w:style w:type="paragraph" w:styleId="Header">
    <w:name w:val="header"/>
    <w:basedOn w:val="Normal"/>
    <w:link w:val="HeaderChar"/>
    <w:uiPriority w:val="99"/>
    <w:unhideWhenUsed/>
    <w:rsid w:val="00F17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233"/>
    <w:rPr>
      <w:rFonts w:ascii="Calibri" w:eastAsia="Calibri" w:hAnsi="Calibri" w:cs="Times New Roman"/>
    </w:rPr>
  </w:style>
  <w:style w:type="paragraph" w:styleId="Footer">
    <w:name w:val="footer"/>
    <w:basedOn w:val="Normal"/>
    <w:link w:val="FooterChar"/>
    <w:uiPriority w:val="99"/>
    <w:unhideWhenUsed/>
    <w:rsid w:val="00F17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233"/>
    <w:rPr>
      <w:rFonts w:ascii="Calibri" w:eastAsia="Calibri" w:hAnsi="Calibri" w:cs="Times New Roman"/>
    </w:rPr>
  </w:style>
  <w:style w:type="numbering" w:customStyle="1" w:styleId="NoList1">
    <w:name w:val="No List1"/>
    <w:next w:val="NoList"/>
    <w:uiPriority w:val="99"/>
    <w:semiHidden/>
    <w:unhideWhenUsed/>
    <w:rsid w:val="00F17233"/>
  </w:style>
  <w:style w:type="table" w:styleId="TableGrid">
    <w:name w:val="Table Grid"/>
    <w:basedOn w:val="TableNormal"/>
    <w:uiPriority w:val="59"/>
    <w:rsid w:val="00F1723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imes New Roman" w:hAnsi="Times New Roman"/>
      <w:sz w:val="24"/>
      <w:szCs w:val="24"/>
    </w:rPr>
  </w:style>
  <w:style w:type="paragraph" w:customStyle="1" w:styleId="ColorfulShading-Accent11">
    <w:name w:val="Colorful Shading - Accent 11"/>
    <w:hidden/>
    <w:uiPriority w:val="99"/>
    <w:semiHidden/>
    <w:rsid w:val="00F17233"/>
    <w:pPr>
      <w:spacing w:after="0" w:line="240" w:lineRule="auto"/>
    </w:pPr>
    <w:rPr>
      <w:rFonts w:ascii="Calibri" w:eastAsia="Calibri" w:hAnsi="Calibri" w:cs="Times New Roman"/>
    </w:rPr>
  </w:style>
  <w:style w:type="character" w:customStyle="1" w:styleId="MediumGrid11">
    <w:name w:val="Medium Grid 11"/>
    <w:uiPriority w:val="99"/>
    <w:semiHidden/>
    <w:rsid w:val="00F17233"/>
    <w:rPr>
      <w:color w:val="808080"/>
    </w:rPr>
  </w:style>
  <w:style w:type="paragraph" w:styleId="NoSpacing">
    <w:name w:val="No Spacing"/>
    <w:uiPriority w:val="1"/>
    <w:qFormat/>
    <w:rsid w:val="00F17233"/>
    <w:pPr>
      <w:spacing w:after="0" w:line="240" w:lineRule="auto"/>
    </w:pPr>
    <w:rPr>
      <w:rFonts w:ascii="Calibri" w:eastAsia="Calibri" w:hAnsi="Calibri" w:cs="Times New Roman"/>
    </w:rPr>
  </w:style>
  <w:style w:type="paragraph" w:styleId="Revision">
    <w:name w:val="Revision"/>
    <w:hidden/>
    <w:uiPriority w:val="99"/>
    <w:semiHidden/>
    <w:rsid w:val="00F17233"/>
    <w:pPr>
      <w:spacing w:after="0" w:line="240" w:lineRule="auto"/>
    </w:pPr>
    <w:rPr>
      <w:rFonts w:ascii="Calibri" w:eastAsia="Calibri" w:hAnsi="Calibri" w:cs="Times New Roman"/>
    </w:rPr>
  </w:style>
  <w:style w:type="character" w:customStyle="1" w:styleId="nlmgiven-names">
    <w:name w:val="nlm_given-names"/>
    <w:basedOn w:val="DefaultParagraphFont"/>
    <w:rsid w:val="00F17233"/>
  </w:style>
  <w:style w:type="character" w:customStyle="1" w:styleId="nlmyear">
    <w:name w:val="nlm_year"/>
    <w:basedOn w:val="DefaultParagraphFont"/>
    <w:rsid w:val="00F17233"/>
  </w:style>
  <w:style w:type="character" w:customStyle="1" w:styleId="nlmarticle-title">
    <w:name w:val="nlm_article-title"/>
    <w:basedOn w:val="DefaultParagraphFont"/>
    <w:rsid w:val="00F17233"/>
  </w:style>
  <w:style w:type="character" w:customStyle="1" w:styleId="citationsource-journal">
    <w:name w:val="citation_source-journal"/>
    <w:basedOn w:val="DefaultParagraphFont"/>
    <w:rsid w:val="00F17233"/>
  </w:style>
  <w:style w:type="character" w:customStyle="1" w:styleId="nlmfpage">
    <w:name w:val="nlm_fpage"/>
    <w:basedOn w:val="DefaultParagraphFont"/>
    <w:rsid w:val="00F17233"/>
  </w:style>
  <w:style w:type="character" w:customStyle="1" w:styleId="nlmlpage">
    <w:name w:val="nlm_lpage"/>
    <w:basedOn w:val="DefaultParagraphFont"/>
    <w:rsid w:val="00F17233"/>
  </w:style>
  <w:style w:type="paragraph" w:styleId="ListParagraph">
    <w:name w:val="List Paragraph"/>
    <w:basedOn w:val="Normal"/>
    <w:uiPriority w:val="34"/>
    <w:qFormat/>
    <w:rsid w:val="00F17233"/>
    <w:pPr>
      <w:ind w:left="720"/>
      <w:contextualSpacing/>
    </w:pPr>
  </w:style>
  <w:style w:type="character" w:styleId="Strong">
    <w:name w:val="Strong"/>
    <w:basedOn w:val="DefaultParagraphFont"/>
    <w:uiPriority w:val="22"/>
    <w:qFormat/>
    <w:rsid w:val="00F17233"/>
    <w:rPr>
      <w:b/>
      <w:bCs/>
    </w:rPr>
  </w:style>
  <w:style w:type="character" w:styleId="PlaceholderText">
    <w:name w:val="Placeholder Text"/>
    <w:basedOn w:val="DefaultParagraphFont"/>
    <w:uiPriority w:val="99"/>
    <w:semiHidden/>
    <w:rsid w:val="00F17233"/>
    <w:rPr>
      <w:color w:val="808080"/>
    </w:rPr>
  </w:style>
  <w:style w:type="paragraph" w:styleId="Caption">
    <w:name w:val="caption"/>
    <w:basedOn w:val="Normal"/>
    <w:next w:val="Normal"/>
    <w:uiPriority w:val="35"/>
    <w:unhideWhenUsed/>
    <w:qFormat/>
    <w:rsid w:val="00F17233"/>
    <w:pPr>
      <w:spacing w:line="240" w:lineRule="auto"/>
    </w:pPr>
    <w:rPr>
      <w:rFonts w:asciiTheme="minorHAnsi" w:eastAsiaTheme="minorHAnsi" w:hAnsiTheme="minorHAnsi" w:cstheme="minorBidi"/>
      <w:b/>
      <w:bCs/>
      <w:color w:val="4472C4" w:themeColor="accent1"/>
      <w:sz w:val="18"/>
      <w:szCs w:val="18"/>
    </w:rPr>
  </w:style>
  <w:style w:type="table" w:styleId="LightShading">
    <w:name w:val="Light Shading"/>
    <w:basedOn w:val="TableNormal"/>
    <w:uiPriority w:val="60"/>
    <w:rsid w:val="00F172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17233"/>
    <w:rPr>
      <w:color w:val="0563C1" w:themeColor="hyperlink"/>
      <w:u w:val="single"/>
    </w:rPr>
  </w:style>
  <w:style w:type="character" w:customStyle="1" w:styleId="italic">
    <w:name w:val="italic"/>
    <w:basedOn w:val="DefaultParagraphFont"/>
    <w:rsid w:val="00F17233"/>
  </w:style>
  <w:style w:type="character" w:customStyle="1" w:styleId="UnresolvedMention1">
    <w:name w:val="Unresolved Mention1"/>
    <w:basedOn w:val="DefaultParagraphFont"/>
    <w:uiPriority w:val="99"/>
    <w:semiHidden/>
    <w:unhideWhenUsed/>
    <w:rsid w:val="00FC160D"/>
    <w:rPr>
      <w:color w:val="605E5C"/>
      <w:shd w:val="clear" w:color="auto" w:fill="E1DFDD"/>
    </w:rPr>
  </w:style>
  <w:style w:type="table" w:styleId="PlainTable2">
    <w:name w:val="Plain Table 2"/>
    <w:basedOn w:val="TableNormal"/>
    <w:uiPriority w:val="42"/>
    <w:rsid w:val="009041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D908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8322">
      <w:marLeft w:val="0"/>
      <w:marRight w:val="0"/>
      <w:marTop w:val="0"/>
      <w:marBottom w:val="0"/>
      <w:divBdr>
        <w:top w:val="none" w:sz="0" w:space="0" w:color="auto"/>
        <w:left w:val="none" w:sz="0" w:space="0" w:color="auto"/>
        <w:bottom w:val="none" w:sz="0" w:space="0" w:color="auto"/>
        <w:right w:val="none" w:sz="0" w:space="0" w:color="auto"/>
      </w:divBdr>
      <w:divsChild>
        <w:div w:id="1810051476">
          <w:marLeft w:val="0"/>
          <w:marRight w:val="0"/>
          <w:marTop w:val="0"/>
          <w:marBottom w:val="0"/>
          <w:divBdr>
            <w:top w:val="none" w:sz="0" w:space="0" w:color="auto"/>
            <w:left w:val="none" w:sz="0" w:space="0" w:color="auto"/>
            <w:bottom w:val="none" w:sz="0" w:space="0" w:color="auto"/>
            <w:right w:val="none" w:sz="0" w:space="0" w:color="auto"/>
          </w:divBdr>
        </w:div>
      </w:divsChild>
    </w:div>
    <w:div w:id="114759971">
      <w:marLeft w:val="0"/>
      <w:marRight w:val="0"/>
      <w:marTop w:val="0"/>
      <w:marBottom w:val="0"/>
      <w:divBdr>
        <w:top w:val="none" w:sz="0" w:space="0" w:color="auto"/>
        <w:left w:val="none" w:sz="0" w:space="0" w:color="auto"/>
        <w:bottom w:val="none" w:sz="0" w:space="0" w:color="auto"/>
        <w:right w:val="none" w:sz="0" w:space="0" w:color="auto"/>
      </w:divBdr>
      <w:divsChild>
        <w:div w:id="600458562">
          <w:marLeft w:val="0"/>
          <w:marRight w:val="0"/>
          <w:marTop w:val="0"/>
          <w:marBottom w:val="0"/>
          <w:divBdr>
            <w:top w:val="none" w:sz="0" w:space="0" w:color="auto"/>
            <w:left w:val="none" w:sz="0" w:space="0" w:color="auto"/>
            <w:bottom w:val="none" w:sz="0" w:space="0" w:color="auto"/>
            <w:right w:val="none" w:sz="0" w:space="0" w:color="auto"/>
          </w:divBdr>
        </w:div>
      </w:divsChild>
    </w:div>
    <w:div w:id="148644855">
      <w:marLeft w:val="0"/>
      <w:marRight w:val="0"/>
      <w:marTop w:val="0"/>
      <w:marBottom w:val="0"/>
      <w:divBdr>
        <w:top w:val="none" w:sz="0" w:space="0" w:color="auto"/>
        <w:left w:val="none" w:sz="0" w:space="0" w:color="auto"/>
        <w:bottom w:val="none" w:sz="0" w:space="0" w:color="auto"/>
        <w:right w:val="none" w:sz="0" w:space="0" w:color="auto"/>
      </w:divBdr>
      <w:divsChild>
        <w:div w:id="1855220110">
          <w:marLeft w:val="0"/>
          <w:marRight w:val="0"/>
          <w:marTop w:val="0"/>
          <w:marBottom w:val="0"/>
          <w:divBdr>
            <w:top w:val="none" w:sz="0" w:space="0" w:color="auto"/>
            <w:left w:val="none" w:sz="0" w:space="0" w:color="auto"/>
            <w:bottom w:val="none" w:sz="0" w:space="0" w:color="auto"/>
            <w:right w:val="none" w:sz="0" w:space="0" w:color="auto"/>
          </w:divBdr>
        </w:div>
      </w:divsChild>
    </w:div>
    <w:div w:id="191384011">
      <w:marLeft w:val="0"/>
      <w:marRight w:val="0"/>
      <w:marTop w:val="0"/>
      <w:marBottom w:val="0"/>
      <w:divBdr>
        <w:top w:val="none" w:sz="0" w:space="0" w:color="auto"/>
        <w:left w:val="none" w:sz="0" w:space="0" w:color="auto"/>
        <w:bottom w:val="none" w:sz="0" w:space="0" w:color="auto"/>
        <w:right w:val="none" w:sz="0" w:space="0" w:color="auto"/>
      </w:divBdr>
      <w:divsChild>
        <w:div w:id="710223858">
          <w:marLeft w:val="0"/>
          <w:marRight w:val="0"/>
          <w:marTop w:val="0"/>
          <w:marBottom w:val="0"/>
          <w:divBdr>
            <w:top w:val="none" w:sz="0" w:space="0" w:color="auto"/>
            <w:left w:val="none" w:sz="0" w:space="0" w:color="auto"/>
            <w:bottom w:val="none" w:sz="0" w:space="0" w:color="auto"/>
            <w:right w:val="none" w:sz="0" w:space="0" w:color="auto"/>
          </w:divBdr>
        </w:div>
      </w:divsChild>
    </w:div>
    <w:div w:id="257837881">
      <w:marLeft w:val="0"/>
      <w:marRight w:val="0"/>
      <w:marTop w:val="0"/>
      <w:marBottom w:val="0"/>
      <w:divBdr>
        <w:top w:val="none" w:sz="0" w:space="0" w:color="auto"/>
        <w:left w:val="none" w:sz="0" w:space="0" w:color="auto"/>
        <w:bottom w:val="none" w:sz="0" w:space="0" w:color="auto"/>
        <w:right w:val="none" w:sz="0" w:space="0" w:color="auto"/>
      </w:divBdr>
      <w:divsChild>
        <w:div w:id="1217163722">
          <w:marLeft w:val="0"/>
          <w:marRight w:val="0"/>
          <w:marTop w:val="0"/>
          <w:marBottom w:val="0"/>
          <w:divBdr>
            <w:top w:val="none" w:sz="0" w:space="0" w:color="auto"/>
            <w:left w:val="none" w:sz="0" w:space="0" w:color="auto"/>
            <w:bottom w:val="none" w:sz="0" w:space="0" w:color="auto"/>
            <w:right w:val="none" w:sz="0" w:space="0" w:color="auto"/>
          </w:divBdr>
        </w:div>
      </w:divsChild>
    </w:div>
    <w:div w:id="314264583">
      <w:marLeft w:val="0"/>
      <w:marRight w:val="0"/>
      <w:marTop w:val="0"/>
      <w:marBottom w:val="0"/>
      <w:divBdr>
        <w:top w:val="none" w:sz="0" w:space="0" w:color="auto"/>
        <w:left w:val="none" w:sz="0" w:space="0" w:color="auto"/>
        <w:bottom w:val="none" w:sz="0" w:space="0" w:color="auto"/>
        <w:right w:val="none" w:sz="0" w:space="0" w:color="auto"/>
      </w:divBdr>
      <w:divsChild>
        <w:div w:id="471362788">
          <w:marLeft w:val="0"/>
          <w:marRight w:val="0"/>
          <w:marTop w:val="0"/>
          <w:marBottom w:val="0"/>
          <w:divBdr>
            <w:top w:val="none" w:sz="0" w:space="0" w:color="auto"/>
            <w:left w:val="none" w:sz="0" w:space="0" w:color="auto"/>
            <w:bottom w:val="none" w:sz="0" w:space="0" w:color="auto"/>
            <w:right w:val="none" w:sz="0" w:space="0" w:color="auto"/>
          </w:divBdr>
        </w:div>
      </w:divsChild>
    </w:div>
    <w:div w:id="353380895">
      <w:bodyDiv w:val="1"/>
      <w:marLeft w:val="0"/>
      <w:marRight w:val="0"/>
      <w:marTop w:val="0"/>
      <w:marBottom w:val="0"/>
      <w:divBdr>
        <w:top w:val="none" w:sz="0" w:space="0" w:color="auto"/>
        <w:left w:val="none" w:sz="0" w:space="0" w:color="auto"/>
        <w:bottom w:val="none" w:sz="0" w:space="0" w:color="auto"/>
        <w:right w:val="none" w:sz="0" w:space="0" w:color="auto"/>
      </w:divBdr>
    </w:div>
    <w:div w:id="495803118">
      <w:marLeft w:val="0"/>
      <w:marRight w:val="0"/>
      <w:marTop w:val="0"/>
      <w:marBottom w:val="0"/>
      <w:divBdr>
        <w:top w:val="none" w:sz="0" w:space="0" w:color="auto"/>
        <w:left w:val="none" w:sz="0" w:space="0" w:color="auto"/>
        <w:bottom w:val="none" w:sz="0" w:space="0" w:color="auto"/>
        <w:right w:val="none" w:sz="0" w:space="0" w:color="auto"/>
      </w:divBdr>
      <w:divsChild>
        <w:div w:id="2028289069">
          <w:marLeft w:val="0"/>
          <w:marRight w:val="0"/>
          <w:marTop w:val="0"/>
          <w:marBottom w:val="0"/>
          <w:divBdr>
            <w:top w:val="none" w:sz="0" w:space="0" w:color="auto"/>
            <w:left w:val="none" w:sz="0" w:space="0" w:color="auto"/>
            <w:bottom w:val="none" w:sz="0" w:space="0" w:color="auto"/>
            <w:right w:val="none" w:sz="0" w:space="0" w:color="auto"/>
          </w:divBdr>
        </w:div>
      </w:divsChild>
    </w:div>
    <w:div w:id="601885945">
      <w:marLeft w:val="0"/>
      <w:marRight w:val="0"/>
      <w:marTop w:val="0"/>
      <w:marBottom w:val="0"/>
      <w:divBdr>
        <w:top w:val="none" w:sz="0" w:space="0" w:color="auto"/>
        <w:left w:val="none" w:sz="0" w:space="0" w:color="auto"/>
        <w:bottom w:val="none" w:sz="0" w:space="0" w:color="auto"/>
        <w:right w:val="none" w:sz="0" w:space="0" w:color="auto"/>
      </w:divBdr>
      <w:divsChild>
        <w:div w:id="399405115">
          <w:marLeft w:val="0"/>
          <w:marRight w:val="0"/>
          <w:marTop w:val="0"/>
          <w:marBottom w:val="0"/>
          <w:divBdr>
            <w:top w:val="none" w:sz="0" w:space="0" w:color="auto"/>
            <w:left w:val="none" w:sz="0" w:space="0" w:color="auto"/>
            <w:bottom w:val="none" w:sz="0" w:space="0" w:color="auto"/>
            <w:right w:val="none" w:sz="0" w:space="0" w:color="auto"/>
          </w:divBdr>
        </w:div>
      </w:divsChild>
    </w:div>
    <w:div w:id="655960594">
      <w:marLeft w:val="0"/>
      <w:marRight w:val="0"/>
      <w:marTop w:val="0"/>
      <w:marBottom w:val="0"/>
      <w:divBdr>
        <w:top w:val="none" w:sz="0" w:space="0" w:color="auto"/>
        <w:left w:val="none" w:sz="0" w:space="0" w:color="auto"/>
        <w:bottom w:val="none" w:sz="0" w:space="0" w:color="auto"/>
        <w:right w:val="none" w:sz="0" w:space="0" w:color="auto"/>
      </w:divBdr>
      <w:divsChild>
        <w:div w:id="1201670242">
          <w:marLeft w:val="0"/>
          <w:marRight w:val="0"/>
          <w:marTop w:val="0"/>
          <w:marBottom w:val="0"/>
          <w:divBdr>
            <w:top w:val="none" w:sz="0" w:space="0" w:color="auto"/>
            <w:left w:val="none" w:sz="0" w:space="0" w:color="auto"/>
            <w:bottom w:val="none" w:sz="0" w:space="0" w:color="auto"/>
            <w:right w:val="none" w:sz="0" w:space="0" w:color="auto"/>
          </w:divBdr>
        </w:div>
      </w:divsChild>
    </w:div>
    <w:div w:id="751394004">
      <w:marLeft w:val="0"/>
      <w:marRight w:val="0"/>
      <w:marTop w:val="0"/>
      <w:marBottom w:val="0"/>
      <w:divBdr>
        <w:top w:val="none" w:sz="0" w:space="0" w:color="auto"/>
        <w:left w:val="none" w:sz="0" w:space="0" w:color="auto"/>
        <w:bottom w:val="none" w:sz="0" w:space="0" w:color="auto"/>
        <w:right w:val="none" w:sz="0" w:space="0" w:color="auto"/>
      </w:divBdr>
      <w:divsChild>
        <w:div w:id="427849217">
          <w:marLeft w:val="0"/>
          <w:marRight w:val="0"/>
          <w:marTop w:val="0"/>
          <w:marBottom w:val="0"/>
          <w:divBdr>
            <w:top w:val="none" w:sz="0" w:space="0" w:color="auto"/>
            <w:left w:val="none" w:sz="0" w:space="0" w:color="auto"/>
            <w:bottom w:val="none" w:sz="0" w:space="0" w:color="auto"/>
            <w:right w:val="none" w:sz="0" w:space="0" w:color="auto"/>
          </w:divBdr>
        </w:div>
      </w:divsChild>
    </w:div>
    <w:div w:id="783423728">
      <w:marLeft w:val="0"/>
      <w:marRight w:val="0"/>
      <w:marTop w:val="0"/>
      <w:marBottom w:val="0"/>
      <w:divBdr>
        <w:top w:val="none" w:sz="0" w:space="0" w:color="auto"/>
        <w:left w:val="none" w:sz="0" w:space="0" w:color="auto"/>
        <w:bottom w:val="none" w:sz="0" w:space="0" w:color="auto"/>
        <w:right w:val="none" w:sz="0" w:space="0" w:color="auto"/>
      </w:divBdr>
      <w:divsChild>
        <w:div w:id="2043359790">
          <w:marLeft w:val="0"/>
          <w:marRight w:val="0"/>
          <w:marTop w:val="0"/>
          <w:marBottom w:val="0"/>
          <w:divBdr>
            <w:top w:val="none" w:sz="0" w:space="0" w:color="auto"/>
            <w:left w:val="none" w:sz="0" w:space="0" w:color="auto"/>
            <w:bottom w:val="none" w:sz="0" w:space="0" w:color="auto"/>
            <w:right w:val="none" w:sz="0" w:space="0" w:color="auto"/>
          </w:divBdr>
        </w:div>
      </w:divsChild>
    </w:div>
    <w:div w:id="794252188">
      <w:marLeft w:val="0"/>
      <w:marRight w:val="0"/>
      <w:marTop w:val="0"/>
      <w:marBottom w:val="0"/>
      <w:divBdr>
        <w:top w:val="none" w:sz="0" w:space="0" w:color="auto"/>
        <w:left w:val="none" w:sz="0" w:space="0" w:color="auto"/>
        <w:bottom w:val="none" w:sz="0" w:space="0" w:color="auto"/>
        <w:right w:val="none" w:sz="0" w:space="0" w:color="auto"/>
      </w:divBdr>
      <w:divsChild>
        <w:div w:id="2085644717">
          <w:marLeft w:val="0"/>
          <w:marRight w:val="0"/>
          <w:marTop w:val="0"/>
          <w:marBottom w:val="0"/>
          <w:divBdr>
            <w:top w:val="none" w:sz="0" w:space="0" w:color="auto"/>
            <w:left w:val="none" w:sz="0" w:space="0" w:color="auto"/>
            <w:bottom w:val="none" w:sz="0" w:space="0" w:color="auto"/>
            <w:right w:val="none" w:sz="0" w:space="0" w:color="auto"/>
          </w:divBdr>
        </w:div>
      </w:divsChild>
    </w:div>
    <w:div w:id="801272577">
      <w:marLeft w:val="0"/>
      <w:marRight w:val="0"/>
      <w:marTop w:val="0"/>
      <w:marBottom w:val="0"/>
      <w:divBdr>
        <w:top w:val="none" w:sz="0" w:space="0" w:color="auto"/>
        <w:left w:val="none" w:sz="0" w:space="0" w:color="auto"/>
        <w:bottom w:val="none" w:sz="0" w:space="0" w:color="auto"/>
        <w:right w:val="none" w:sz="0" w:space="0" w:color="auto"/>
      </w:divBdr>
      <w:divsChild>
        <w:div w:id="1778017361">
          <w:marLeft w:val="0"/>
          <w:marRight w:val="0"/>
          <w:marTop w:val="0"/>
          <w:marBottom w:val="0"/>
          <w:divBdr>
            <w:top w:val="none" w:sz="0" w:space="0" w:color="auto"/>
            <w:left w:val="none" w:sz="0" w:space="0" w:color="auto"/>
            <w:bottom w:val="none" w:sz="0" w:space="0" w:color="auto"/>
            <w:right w:val="none" w:sz="0" w:space="0" w:color="auto"/>
          </w:divBdr>
        </w:div>
      </w:divsChild>
    </w:div>
    <w:div w:id="846673189">
      <w:marLeft w:val="0"/>
      <w:marRight w:val="0"/>
      <w:marTop w:val="0"/>
      <w:marBottom w:val="0"/>
      <w:divBdr>
        <w:top w:val="none" w:sz="0" w:space="0" w:color="auto"/>
        <w:left w:val="none" w:sz="0" w:space="0" w:color="auto"/>
        <w:bottom w:val="none" w:sz="0" w:space="0" w:color="auto"/>
        <w:right w:val="none" w:sz="0" w:space="0" w:color="auto"/>
      </w:divBdr>
      <w:divsChild>
        <w:div w:id="1991443257">
          <w:marLeft w:val="0"/>
          <w:marRight w:val="0"/>
          <w:marTop w:val="0"/>
          <w:marBottom w:val="0"/>
          <w:divBdr>
            <w:top w:val="none" w:sz="0" w:space="0" w:color="auto"/>
            <w:left w:val="none" w:sz="0" w:space="0" w:color="auto"/>
            <w:bottom w:val="none" w:sz="0" w:space="0" w:color="auto"/>
            <w:right w:val="none" w:sz="0" w:space="0" w:color="auto"/>
          </w:divBdr>
        </w:div>
      </w:divsChild>
    </w:div>
    <w:div w:id="944383002">
      <w:marLeft w:val="0"/>
      <w:marRight w:val="0"/>
      <w:marTop w:val="0"/>
      <w:marBottom w:val="0"/>
      <w:divBdr>
        <w:top w:val="none" w:sz="0" w:space="0" w:color="auto"/>
        <w:left w:val="none" w:sz="0" w:space="0" w:color="auto"/>
        <w:bottom w:val="none" w:sz="0" w:space="0" w:color="auto"/>
        <w:right w:val="none" w:sz="0" w:space="0" w:color="auto"/>
      </w:divBdr>
      <w:divsChild>
        <w:div w:id="1829901114">
          <w:marLeft w:val="0"/>
          <w:marRight w:val="0"/>
          <w:marTop w:val="0"/>
          <w:marBottom w:val="0"/>
          <w:divBdr>
            <w:top w:val="none" w:sz="0" w:space="0" w:color="auto"/>
            <w:left w:val="none" w:sz="0" w:space="0" w:color="auto"/>
            <w:bottom w:val="none" w:sz="0" w:space="0" w:color="auto"/>
            <w:right w:val="none" w:sz="0" w:space="0" w:color="auto"/>
          </w:divBdr>
        </w:div>
      </w:divsChild>
    </w:div>
    <w:div w:id="975527596">
      <w:marLeft w:val="0"/>
      <w:marRight w:val="0"/>
      <w:marTop w:val="0"/>
      <w:marBottom w:val="0"/>
      <w:divBdr>
        <w:top w:val="none" w:sz="0" w:space="0" w:color="auto"/>
        <w:left w:val="none" w:sz="0" w:space="0" w:color="auto"/>
        <w:bottom w:val="none" w:sz="0" w:space="0" w:color="auto"/>
        <w:right w:val="none" w:sz="0" w:space="0" w:color="auto"/>
      </w:divBdr>
      <w:divsChild>
        <w:div w:id="1994941011">
          <w:marLeft w:val="0"/>
          <w:marRight w:val="0"/>
          <w:marTop w:val="0"/>
          <w:marBottom w:val="0"/>
          <w:divBdr>
            <w:top w:val="none" w:sz="0" w:space="0" w:color="auto"/>
            <w:left w:val="none" w:sz="0" w:space="0" w:color="auto"/>
            <w:bottom w:val="none" w:sz="0" w:space="0" w:color="auto"/>
            <w:right w:val="none" w:sz="0" w:space="0" w:color="auto"/>
          </w:divBdr>
        </w:div>
      </w:divsChild>
    </w:div>
    <w:div w:id="1062095337">
      <w:marLeft w:val="0"/>
      <w:marRight w:val="0"/>
      <w:marTop w:val="0"/>
      <w:marBottom w:val="0"/>
      <w:divBdr>
        <w:top w:val="none" w:sz="0" w:space="0" w:color="auto"/>
        <w:left w:val="none" w:sz="0" w:space="0" w:color="auto"/>
        <w:bottom w:val="none" w:sz="0" w:space="0" w:color="auto"/>
        <w:right w:val="none" w:sz="0" w:space="0" w:color="auto"/>
      </w:divBdr>
      <w:divsChild>
        <w:div w:id="1826051263">
          <w:marLeft w:val="0"/>
          <w:marRight w:val="0"/>
          <w:marTop w:val="0"/>
          <w:marBottom w:val="0"/>
          <w:divBdr>
            <w:top w:val="none" w:sz="0" w:space="0" w:color="auto"/>
            <w:left w:val="none" w:sz="0" w:space="0" w:color="auto"/>
            <w:bottom w:val="none" w:sz="0" w:space="0" w:color="auto"/>
            <w:right w:val="none" w:sz="0" w:space="0" w:color="auto"/>
          </w:divBdr>
        </w:div>
      </w:divsChild>
    </w:div>
    <w:div w:id="1082339194">
      <w:bodyDiv w:val="1"/>
      <w:marLeft w:val="0"/>
      <w:marRight w:val="0"/>
      <w:marTop w:val="0"/>
      <w:marBottom w:val="0"/>
      <w:divBdr>
        <w:top w:val="none" w:sz="0" w:space="0" w:color="auto"/>
        <w:left w:val="none" w:sz="0" w:space="0" w:color="auto"/>
        <w:bottom w:val="none" w:sz="0" w:space="0" w:color="auto"/>
        <w:right w:val="none" w:sz="0" w:space="0" w:color="auto"/>
      </w:divBdr>
    </w:div>
    <w:div w:id="1155101234">
      <w:marLeft w:val="0"/>
      <w:marRight w:val="0"/>
      <w:marTop w:val="0"/>
      <w:marBottom w:val="0"/>
      <w:divBdr>
        <w:top w:val="none" w:sz="0" w:space="0" w:color="auto"/>
        <w:left w:val="none" w:sz="0" w:space="0" w:color="auto"/>
        <w:bottom w:val="none" w:sz="0" w:space="0" w:color="auto"/>
        <w:right w:val="none" w:sz="0" w:space="0" w:color="auto"/>
      </w:divBdr>
      <w:divsChild>
        <w:div w:id="1090734397">
          <w:marLeft w:val="0"/>
          <w:marRight w:val="0"/>
          <w:marTop w:val="0"/>
          <w:marBottom w:val="0"/>
          <w:divBdr>
            <w:top w:val="none" w:sz="0" w:space="0" w:color="auto"/>
            <w:left w:val="none" w:sz="0" w:space="0" w:color="auto"/>
            <w:bottom w:val="none" w:sz="0" w:space="0" w:color="auto"/>
            <w:right w:val="none" w:sz="0" w:space="0" w:color="auto"/>
          </w:divBdr>
        </w:div>
      </w:divsChild>
    </w:div>
    <w:div w:id="1159005608">
      <w:marLeft w:val="0"/>
      <w:marRight w:val="0"/>
      <w:marTop w:val="0"/>
      <w:marBottom w:val="0"/>
      <w:divBdr>
        <w:top w:val="none" w:sz="0" w:space="0" w:color="auto"/>
        <w:left w:val="none" w:sz="0" w:space="0" w:color="auto"/>
        <w:bottom w:val="none" w:sz="0" w:space="0" w:color="auto"/>
        <w:right w:val="none" w:sz="0" w:space="0" w:color="auto"/>
      </w:divBdr>
      <w:divsChild>
        <w:div w:id="1139345657">
          <w:marLeft w:val="0"/>
          <w:marRight w:val="0"/>
          <w:marTop w:val="0"/>
          <w:marBottom w:val="0"/>
          <w:divBdr>
            <w:top w:val="none" w:sz="0" w:space="0" w:color="auto"/>
            <w:left w:val="none" w:sz="0" w:space="0" w:color="auto"/>
            <w:bottom w:val="none" w:sz="0" w:space="0" w:color="auto"/>
            <w:right w:val="none" w:sz="0" w:space="0" w:color="auto"/>
          </w:divBdr>
        </w:div>
      </w:divsChild>
    </w:div>
    <w:div w:id="1176846592">
      <w:marLeft w:val="0"/>
      <w:marRight w:val="0"/>
      <w:marTop w:val="0"/>
      <w:marBottom w:val="0"/>
      <w:divBdr>
        <w:top w:val="none" w:sz="0" w:space="0" w:color="auto"/>
        <w:left w:val="none" w:sz="0" w:space="0" w:color="auto"/>
        <w:bottom w:val="none" w:sz="0" w:space="0" w:color="auto"/>
        <w:right w:val="none" w:sz="0" w:space="0" w:color="auto"/>
      </w:divBdr>
      <w:divsChild>
        <w:div w:id="19746603">
          <w:marLeft w:val="0"/>
          <w:marRight w:val="0"/>
          <w:marTop w:val="0"/>
          <w:marBottom w:val="0"/>
          <w:divBdr>
            <w:top w:val="none" w:sz="0" w:space="0" w:color="auto"/>
            <w:left w:val="none" w:sz="0" w:space="0" w:color="auto"/>
            <w:bottom w:val="none" w:sz="0" w:space="0" w:color="auto"/>
            <w:right w:val="none" w:sz="0" w:space="0" w:color="auto"/>
          </w:divBdr>
        </w:div>
      </w:divsChild>
    </w:div>
    <w:div w:id="1205874510">
      <w:bodyDiv w:val="1"/>
      <w:marLeft w:val="0"/>
      <w:marRight w:val="0"/>
      <w:marTop w:val="0"/>
      <w:marBottom w:val="0"/>
      <w:divBdr>
        <w:top w:val="none" w:sz="0" w:space="0" w:color="auto"/>
        <w:left w:val="none" w:sz="0" w:space="0" w:color="auto"/>
        <w:bottom w:val="none" w:sz="0" w:space="0" w:color="auto"/>
        <w:right w:val="none" w:sz="0" w:space="0" w:color="auto"/>
      </w:divBdr>
      <w:divsChild>
        <w:div w:id="1011223838">
          <w:marLeft w:val="0"/>
          <w:marRight w:val="0"/>
          <w:marTop w:val="0"/>
          <w:marBottom w:val="0"/>
          <w:divBdr>
            <w:top w:val="none" w:sz="0" w:space="0" w:color="auto"/>
            <w:left w:val="none" w:sz="0" w:space="0" w:color="auto"/>
            <w:bottom w:val="none" w:sz="0" w:space="0" w:color="auto"/>
            <w:right w:val="none" w:sz="0" w:space="0" w:color="auto"/>
          </w:divBdr>
          <w:divsChild>
            <w:div w:id="9053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206">
      <w:marLeft w:val="0"/>
      <w:marRight w:val="0"/>
      <w:marTop w:val="0"/>
      <w:marBottom w:val="0"/>
      <w:divBdr>
        <w:top w:val="none" w:sz="0" w:space="0" w:color="auto"/>
        <w:left w:val="none" w:sz="0" w:space="0" w:color="auto"/>
        <w:bottom w:val="none" w:sz="0" w:space="0" w:color="auto"/>
        <w:right w:val="none" w:sz="0" w:space="0" w:color="auto"/>
      </w:divBdr>
      <w:divsChild>
        <w:div w:id="491258312">
          <w:marLeft w:val="0"/>
          <w:marRight w:val="0"/>
          <w:marTop w:val="0"/>
          <w:marBottom w:val="0"/>
          <w:divBdr>
            <w:top w:val="none" w:sz="0" w:space="0" w:color="auto"/>
            <w:left w:val="none" w:sz="0" w:space="0" w:color="auto"/>
            <w:bottom w:val="none" w:sz="0" w:space="0" w:color="auto"/>
            <w:right w:val="none" w:sz="0" w:space="0" w:color="auto"/>
          </w:divBdr>
        </w:div>
      </w:divsChild>
    </w:div>
    <w:div w:id="1315136759">
      <w:marLeft w:val="0"/>
      <w:marRight w:val="0"/>
      <w:marTop w:val="0"/>
      <w:marBottom w:val="0"/>
      <w:divBdr>
        <w:top w:val="none" w:sz="0" w:space="0" w:color="auto"/>
        <w:left w:val="none" w:sz="0" w:space="0" w:color="auto"/>
        <w:bottom w:val="none" w:sz="0" w:space="0" w:color="auto"/>
        <w:right w:val="none" w:sz="0" w:space="0" w:color="auto"/>
      </w:divBdr>
      <w:divsChild>
        <w:div w:id="823161289">
          <w:marLeft w:val="0"/>
          <w:marRight w:val="0"/>
          <w:marTop w:val="0"/>
          <w:marBottom w:val="0"/>
          <w:divBdr>
            <w:top w:val="none" w:sz="0" w:space="0" w:color="auto"/>
            <w:left w:val="none" w:sz="0" w:space="0" w:color="auto"/>
            <w:bottom w:val="none" w:sz="0" w:space="0" w:color="auto"/>
            <w:right w:val="none" w:sz="0" w:space="0" w:color="auto"/>
          </w:divBdr>
        </w:div>
      </w:divsChild>
    </w:div>
    <w:div w:id="1376538361">
      <w:marLeft w:val="0"/>
      <w:marRight w:val="0"/>
      <w:marTop w:val="0"/>
      <w:marBottom w:val="0"/>
      <w:divBdr>
        <w:top w:val="none" w:sz="0" w:space="0" w:color="auto"/>
        <w:left w:val="none" w:sz="0" w:space="0" w:color="auto"/>
        <w:bottom w:val="none" w:sz="0" w:space="0" w:color="auto"/>
        <w:right w:val="none" w:sz="0" w:space="0" w:color="auto"/>
      </w:divBdr>
      <w:divsChild>
        <w:div w:id="241531734">
          <w:marLeft w:val="0"/>
          <w:marRight w:val="0"/>
          <w:marTop w:val="0"/>
          <w:marBottom w:val="0"/>
          <w:divBdr>
            <w:top w:val="none" w:sz="0" w:space="0" w:color="auto"/>
            <w:left w:val="none" w:sz="0" w:space="0" w:color="auto"/>
            <w:bottom w:val="none" w:sz="0" w:space="0" w:color="auto"/>
            <w:right w:val="none" w:sz="0" w:space="0" w:color="auto"/>
          </w:divBdr>
        </w:div>
      </w:divsChild>
    </w:div>
    <w:div w:id="1377582202">
      <w:marLeft w:val="0"/>
      <w:marRight w:val="0"/>
      <w:marTop w:val="0"/>
      <w:marBottom w:val="0"/>
      <w:divBdr>
        <w:top w:val="none" w:sz="0" w:space="0" w:color="auto"/>
        <w:left w:val="none" w:sz="0" w:space="0" w:color="auto"/>
        <w:bottom w:val="none" w:sz="0" w:space="0" w:color="auto"/>
        <w:right w:val="none" w:sz="0" w:space="0" w:color="auto"/>
      </w:divBdr>
      <w:divsChild>
        <w:div w:id="312150332">
          <w:marLeft w:val="0"/>
          <w:marRight w:val="0"/>
          <w:marTop w:val="0"/>
          <w:marBottom w:val="0"/>
          <w:divBdr>
            <w:top w:val="none" w:sz="0" w:space="0" w:color="auto"/>
            <w:left w:val="none" w:sz="0" w:space="0" w:color="auto"/>
            <w:bottom w:val="none" w:sz="0" w:space="0" w:color="auto"/>
            <w:right w:val="none" w:sz="0" w:space="0" w:color="auto"/>
          </w:divBdr>
        </w:div>
      </w:divsChild>
    </w:div>
    <w:div w:id="1439712936">
      <w:marLeft w:val="0"/>
      <w:marRight w:val="0"/>
      <w:marTop w:val="0"/>
      <w:marBottom w:val="0"/>
      <w:divBdr>
        <w:top w:val="none" w:sz="0" w:space="0" w:color="auto"/>
        <w:left w:val="none" w:sz="0" w:space="0" w:color="auto"/>
        <w:bottom w:val="none" w:sz="0" w:space="0" w:color="auto"/>
        <w:right w:val="none" w:sz="0" w:space="0" w:color="auto"/>
      </w:divBdr>
      <w:divsChild>
        <w:div w:id="1144852640">
          <w:marLeft w:val="0"/>
          <w:marRight w:val="0"/>
          <w:marTop w:val="0"/>
          <w:marBottom w:val="0"/>
          <w:divBdr>
            <w:top w:val="none" w:sz="0" w:space="0" w:color="auto"/>
            <w:left w:val="none" w:sz="0" w:space="0" w:color="auto"/>
            <w:bottom w:val="none" w:sz="0" w:space="0" w:color="auto"/>
            <w:right w:val="none" w:sz="0" w:space="0" w:color="auto"/>
          </w:divBdr>
        </w:div>
      </w:divsChild>
    </w:div>
    <w:div w:id="1546986946">
      <w:marLeft w:val="0"/>
      <w:marRight w:val="0"/>
      <w:marTop w:val="0"/>
      <w:marBottom w:val="0"/>
      <w:divBdr>
        <w:top w:val="none" w:sz="0" w:space="0" w:color="auto"/>
        <w:left w:val="none" w:sz="0" w:space="0" w:color="auto"/>
        <w:bottom w:val="none" w:sz="0" w:space="0" w:color="auto"/>
        <w:right w:val="none" w:sz="0" w:space="0" w:color="auto"/>
      </w:divBdr>
      <w:divsChild>
        <w:div w:id="581259192">
          <w:marLeft w:val="0"/>
          <w:marRight w:val="0"/>
          <w:marTop w:val="0"/>
          <w:marBottom w:val="0"/>
          <w:divBdr>
            <w:top w:val="none" w:sz="0" w:space="0" w:color="auto"/>
            <w:left w:val="none" w:sz="0" w:space="0" w:color="auto"/>
            <w:bottom w:val="none" w:sz="0" w:space="0" w:color="auto"/>
            <w:right w:val="none" w:sz="0" w:space="0" w:color="auto"/>
          </w:divBdr>
        </w:div>
      </w:divsChild>
    </w:div>
    <w:div w:id="1553272264">
      <w:marLeft w:val="0"/>
      <w:marRight w:val="0"/>
      <w:marTop w:val="0"/>
      <w:marBottom w:val="0"/>
      <w:divBdr>
        <w:top w:val="none" w:sz="0" w:space="0" w:color="auto"/>
        <w:left w:val="none" w:sz="0" w:space="0" w:color="auto"/>
        <w:bottom w:val="none" w:sz="0" w:space="0" w:color="auto"/>
        <w:right w:val="none" w:sz="0" w:space="0" w:color="auto"/>
      </w:divBdr>
      <w:divsChild>
        <w:div w:id="587347420">
          <w:marLeft w:val="0"/>
          <w:marRight w:val="0"/>
          <w:marTop w:val="0"/>
          <w:marBottom w:val="0"/>
          <w:divBdr>
            <w:top w:val="none" w:sz="0" w:space="0" w:color="auto"/>
            <w:left w:val="none" w:sz="0" w:space="0" w:color="auto"/>
            <w:bottom w:val="none" w:sz="0" w:space="0" w:color="auto"/>
            <w:right w:val="none" w:sz="0" w:space="0" w:color="auto"/>
          </w:divBdr>
        </w:div>
      </w:divsChild>
    </w:div>
    <w:div w:id="1604336585">
      <w:marLeft w:val="0"/>
      <w:marRight w:val="0"/>
      <w:marTop w:val="0"/>
      <w:marBottom w:val="0"/>
      <w:divBdr>
        <w:top w:val="none" w:sz="0" w:space="0" w:color="auto"/>
        <w:left w:val="none" w:sz="0" w:space="0" w:color="auto"/>
        <w:bottom w:val="none" w:sz="0" w:space="0" w:color="auto"/>
        <w:right w:val="none" w:sz="0" w:space="0" w:color="auto"/>
      </w:divBdr>
      <w:divsChild>
        <w:div w:id="1773668161">
          <w:marLeft w:val="0"/>
          <w:marRight w:val="0"/>
          <w:marTop w:val="0"/>
          <w:marBottom w:val="0"/>
          <w:divBdr>
            <w:top w:val="none" w:sz="0" w:space="0" w:color="auto"/>
            <w:left w:val="none" w:sz="0" w:space="0" w:color="auto"/>
            <w:bottom w:val="none" w:sz="0" w:space="0" w:color="auto"/>
            <w:right w:val="none" w:sz="0" w:space="0" w:color="auto"/>
          </w:divBdr>
        </w:div>
      </w:divsChild>
    </w:div>
    <w:div w:id="1703167619">
      <w:marLeft w:val="0"/>
      <w:marRight w:val="0"/>
      <w:marTop w:val="0"/>
      <w:marBottom w:val="0"/>
      <w:divBdr>
        <w:top w:val="none" w:sz="0" w:space="0" w:color="auto"/>
        <w:left w:val="none" w:sz="0" w:space="0" w:color="auto"/>
        <w:bottom w:val="none" w:sz="0" w:space="0" w:color="auto"/>
        <w:right w:val="none" w:sz="0" w:space="0" w:color="auto"/>
      </w:divBdr>
      <w:divsChild>
        <w:div w:id="1525511352">
          <w:marLeft w:val="0"/>
          <w:marRight w:val="0"/>
          <w:marTop w:val="0"/>
          <w:marBottom w:val="0"/>
          <w:divBdr>
            <w:top w:val="none" w:sz="0" w:space="0" w:color="auto"/>
            <w:left w:val="none" w:sz="0" w:space="0" w:color="auto"/>
            <w:bottom w:val="none" w:sz="0" w:space="0" w:color="auto"/>
            <w:right w:val="none" w:sz="0" w:space="0" w:color="auto"/>
          </w:divBdr>
        </w:div>
      </w:divsChild>
    </w:div>
    <w:div w:id="1775006202">
      <w:marLeft w:val="0"/>
      <w:marRight w:val="0"/>
      <w:marTop w:val="0"/>
      <w:marBottom w:val="0"/>
      <w:divBdr>
        <w:top w:val="none" w:sz="0" w:space="0" w:color="auto"/>
        <w:left w:val="none" w:sz="0" w:space="0" w:color="auto"/>
        <w:bottom w:val="none" w:sz="0" w:space="0" w:color="auto"/>
        <w:right w:val="none" w:sz="0" w:space="0" w:color="auto"/>
      </w:divBdr>
      <w:divsChild>
        <w:div w:id="1432628617">
          <w:marLeft w:val="0"/>
          <w:marRight w:val="0"/>
          <w:marTop w:val="0"/>
          <w:marBottom w:val="0"/>
          <w:divBdr>
            <w:top w:val="none" w:sz="0" w:space="0" w:color="auto"/>
            <w:left w:val="none" w:sz="0" w:space="0" w:color="auto"/>
            <w:bottom w:val="none" w:sz="0" w:space="0" w:color="auto"/>
            <w:right w:val="none" w:sz="0" w:space="0" w:color="auto"/>
          </w:divBdr>
        </w:div>
      </w:divsChild>
    </w:div>
    <w:div w:id="1780250238">
      <w:marLeft w:val="0"/>
      <w:marRight w:val="0"/>
      <w:marTop w:val="0"/>
      <w:marBottom w:val="0"/>
      <w:divBdr>
        <w:top w:val="none" w:sz="0" w:space="0" w:color="auto"/>
        <w:left w:val="none" w:sz="0" w:space="0" w:color="auto"/>
        <w:bottom w:val="none" w:sz="0" w:space="0" w:color="auto"/>
        <w:right w:val="none" w:sz="0" w:space="0" w:color="auto"/>
      </w:divBdr>
      <w:divsChild>
        <w:div w:id="1135753830">
          <w:marLeft w:val="0"/>
          <w:marRight w:val="0"/>
          <w:marTop w:val="0"/>
          <w:marBottom w:val="0"/>
          <w:divBdr>
            <w:top w:val="none" w:sz="0" w:space="0" w:color="auto"/>
            <w:left w:val="none" w:sz="0" w:space="0" w:color="auto"/>
            <w:bottom w:val="none" w:sz="0" w:space="0" w:color="auto"/>
            <w:right w:val="none" w:sz="0" w:space="0" w:color="auto"/>
          </w:divBdr>
        </w:div>
      </w:divsChild>
    </w:div>
    <w:div w:id="1825273652">
      <w:marLeft w:val="0"/>
      <w:marRight w:val="0"/>
      <w:marTop w:val="0"/>
      <w:marBottom w:val="0"/>
      <w:divBdr>
        <w:top w:val="none" w:sz="0" w:space="0" w:color="auto"/>
        <w:left w:val="none" w:sz="0" w:space="0" w:color="auto"/>
        <w:bottom w:val="none" w:sz="0" w:space="0" w:color="auto"/>
        <w:right w:val="none" w:sz="0" w:space="0" w:color="auto"/>
      </w:divBdr>
      <w:divsChild>
        <w:div w:id="1459760257">
          <w:marLeft w:val="0"/>
          <w:marRight w:val="0"/>
          <w:marTop w:val="0"/>
          <w:marBottom w:val="0"/>
          <w:divBdr>
            <w:top w:val="none" w:sz="0" w:space="0" w:color="auto"/>
            <w:left w:val="none" w:sz="0" w:space="0" w:color="auto"/>
            <w:bottom w:val="none" w:sz="0" w:space="0" w:color="auto"/>
            <w:right w:val="none" w:sz="0" w:space="0" w:color="auto"/>
          </w:divBdr>
        </w:div>
      </w:divsChild>
    </w:div>
    <w:div w:id="1843548292">
      <w:marLeft w:val="0"/>
      <w:marRight w:val="0"/>
      <w:marTop w:val="0"/>
      <w:marBottom w:val="0"/>
      <w:divBdr>
        <w:top w:val="none" w:sz="0" w:space="0" w:color="auto"/>
        <w:left w:val="none" w:sz="0" w:space="0" w:color="auto"/>
        <w:bottom w:val="none" w:sz="0" w:space="0" w:color="auto"/>
        <w:right w:val="none" w:sz="0" w:space="0" w:color="auto"/>
      </w:divBdr>
      <w:divsChild>
        <w:div w:id="1811634565">
          <w:marLeft w:val="0"/>
          <w:marRight w:val="0"/>
          <w:marTop w:val="0"/>
          <w:marBottom w:val="0"/>
          <w:divBdr>
            <w:top w:val="none" w:sz="0" w:space="0" w:color="auto"/>
            <w:left w:val="none" w:sz="0" w:space="0" w:color="auto"/>
            <w:bottom w:val="none" w:sz="0" w:space="0" w:color="auto"/>
            <w:right w:val="none" w:sz="0" w:space="0" w:color="auto"/>
          </w:divBdr>
        </w:div>
      </w:divsChild>
    </w:div>
    <w:div w:id="1845247300">
      <w:bodyDiv w:val="1"/>
      <w:marLeft w:val="0"/>
      <w:marRight w:val="0"/>
      <w:marTop w:val="0"/>
      <w:marBottom w:val="0"/>
      <w:divBdr>
        <w:top w:val="none" w:sz="0" w:space="0" w:color="auto"/>
        <w:left w:val="none" w:sz="0" w:space="0" w:color="auto"/>
        <w:bottom w:val="none" w:sz="0" w:space="0" w:color="auto"/>
        <w:right w:val="none" w:sz="0" w:space="0" w:color="auto"/>
      </w:divBdr>
    </w:div>
    <w:div w:id="1874269972">
      <w:marLeft w:val="0"/>
      <w:marRight w:val="0"/>
      <w:marTop w:val="0"/>
      <w:marBottom w:val="0"/>
      <w:divBdr>
        <w:top w:val="none" w:sz="0" w:space="0" w:color="auto"/>
        <w:left w:val="none" w:sz="0" w:space="0" w:color="auto"/>
        <w:bottom w:val="none" w:sz="0" w:space="0" w:color="auto"/>
        <w:right w:val="none" w:sz="0" w:space="0" w:color="auto"/>
      </w:divBdr>
      <w:divsChild>
        <w:div w:id="2109999895">
          <w:marLeft w:val="0"/>
          <w:marRight w:val="0"/>
          <w:marTop w:val="0"/>
          <w:marBottom w:val="0"/>
          <w:divBdr>
            <w:top w:val="none" w:sz="0" w:space="0" w:color="auto"/>
            <w:left w:val="none" w:sz="0" w:space="0" w:color="auto"/>
            <w:bottom w:val="none" w:sz="0" w:space="0" w:color="auto"/>
            <w:right w:val="none" w:sz="0" w:space="0" w:color="auto"/>
          </w:divBdr>
        </w:div>
      </w:divsChild>
    </w:div>
    <w:div w:id="1930038316">
      <w:marLeft w:val="0"/>
      <w:marRight w:val="0"/>
      <w:marTop w:val="0"/>
      <w:marBottom w:val="0"/>
      <w:divBdr>
        <w:top w:val="none" w:sz="0" w:space="0" w:color="auto"/>
        <w:left w:val="none" w:sz="0" w:space="0" w:color="auto"/>
        <w:bottom w:val="none" w:sz="0" w:space="0" w:color="auto"/>
        <w:right w:val="none" w:sz="0" w:space="0" w:color="auto"/>
      </w:divBdr>
      <w:divsChild>
        <w:div w:id="1056783671">
          <w:marLeft w:val="0"/>
          <w:marRight w:val="0"/>
          <w:marTop w:val="0"/>
          <w:marBottom w:val="0"/>
          <w:divBdr>
            <w:top w:val="none" w:sz="0" w:space="0" w:color="auto"/>
            <w:left w:val="none" w:sz="0" w:space="0" w:color="auto"/>
            <w:bottom w:val="none" w:sz="0" w:space="0" w:color="auto"/>
            <w:right w:val="none" w:sz="0" w:space="0" w:color="auto"/>
          </w:divBdr>
        </w:div>
      </w:divsChild>
    </w:div>
    <w:div w:id="1935744602">
      <w:marLeft w:val="0"/>
      <w:marRight w:val="0"/>
      <w:marTop w:val="0"/>
      <w:marBottom w:val="0"/>
      <w:divBdr>
        <w:top w:val="none" w:sz="0" w:space="0" w:color="auto"/>
        <w:left w:val="none" w:sz="0" w:space="0" w:color="auto"/>
        <w:bottom w:val="none" w:sz="0" w:space="0" w:color="auto"/>
        <w:right w:val="none" w:sz="0" w:space="0" w:color="auto"/>
      </w:divBdr>
      <w:divsChild>
        <w:div w:id="2132359742">
          <w:marLeft w:val="0"/>
          <w:marRight w:val="0"/>
          <w:marTop w:val="0"/>
          <w:marBottom w:val="0"/>
          <w:divBdr>
            <w:top w:val="none" w:sz="0" w:space="0" w:color="auto"/>
            <w:left w:val="none" w:sz="0" w:space="0" w:color="auto"/>
            <w:bottom w:val="none" w:sz="0" w:space="0" w:color="auto"/>
            <w:right w:val="none" w:sz="0" w:space="0" w:color="auto"/>
          </w:divBdr>
        </w:div>
      </w:divsChild>
    </w:div>
    <w:div w:id="2010136691">
      <w:bodyDiv w:val="1"/>
      <w:marLeft w:val="0"/>
      <w:marRight w:val="0"/>
      <w:marTop w:val="0"/>
      <w:marBottom w:val="0"/>
      <w:divBdr>
        <w:top w:val="none" w:sz="0" w:space="0" w:color="auto"/>
        <w:left w:val="none" w:sz="0" w:space="0" w:color="auto"/>
        <w:bottom w:val="none" w:sz="0" w:space="0" w:color="auto"/>
        <w:right w:val="none" w:sz="0" w:space="0" w:color="auto"/>
      </w:divBdr>
    </w:div>
    <w:div w:id="2090299193">
      <w:marLeft w:val="0"/>
      <w:marRight w:val="0"/>
      <w:marTop w:val="0"/>
      <w:marBottom w:val="0"/>
      <w:divBdr>
        <w:top w:val="none" w:sz="0" w:space="0" w:color="auto"/>
        <w:left w:val="none" w:sz="0" w:space="0" w:color="auto"/>
        <w:bottom w:val="none" w:sz="0" w:space="0" w:color="auto"/>
        <w:right w:val="none" w:sz="0" w:space="0" w:color="auto"/>
      </w:divBdr>
      <w:divsChild>
        <w:div w:id="146820001">
          <w:marLeft w:val="0"/>
          <w:marRight w:val="0"/>
          <w:marTop w:val="0"/>
          <w:marBottom w:val="0"/>
          <w:divBdr>
            <w:top w:val="none" w:sz="0" w:space="0" w:color="auto"/>
            <w:left w:val="none" w:sz="0" w:space="0" w:color="auto"/>
            <w:bottom w:val="none" w:sz="0" w:space="0" w:color="auto"/>
            <w:right w:val="none" w:sz="0" w:space="0" w:color="auto"/>
          </w:divBdr>
        </w:div>
      </w:divsChild>
    </w:div>
    <w:div w:id="2147314284">
      <w:marLeft w:val="0"/>
      <w:marRight w:val="0"/>
      <w:marTop w:val="0"/>
      <w:marBottom w:val="0"/>
      <w:divBdr>
        <w:top w:val="none" w:sz="0" w:space="0" w:color="auto"/>
        <w:left w:val="none" w:sz="0" w:space="0" w:color="auto"/>
        <w:bottom w:val="none" w:sz="0" w:space="0" w:color="auto"/>
        <w:right w:val="none" w:sz="0" w:space="0" w:color="auto"/>
      </w:divBdr>
      <w:divsChild>
        <w:div w:id="81121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C776-0B28-AB4E-B90C-BF5E7E43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39434</Words>
  <Characters>224776</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3</cp:revision>
  <cp:lastPrinted>2019-05-29T22:51:00Z</cp:lastPrinted>
  <dcterms:created xsi:type="dcterms:W3CDTF">2020-12-11T00:36:00Z</dcterms:created>
  <dcterms:modified xsi:type="dcterms:W3CDTF">2020-12-11T00:38:00Z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bc1e03b8-8b27-3689-a880-c014e330fbfc</vt:lpwstr>
  </property>
  <property fmtid="{D5CDD505-2E9C-101B-9397-08002B2CF9AE}" pid="24" name="Mendeley Citation Style_1">
    <vt:lpwstr>http://www.zotero.org/styles/ecology</vt:lpwstr>
  </property>
</Properties>
</file>